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D7A3D" w14:textId="77777777" w:rsidR="007169CE" w:rsidRPr="007169CE" w:rsidRDefault="00B56540" w:rsidP="00C67140">
      <w:pPr>
        <w:spacing w:after="0" w:line="360" w:lineRule="auto"/>
        <w:rPr>
          <w:rFonts w:ascii="Times New Roman" w:hAnsi="Times New Roman" w:cs="Times New Roman"/>
          <w:sz w:val="28"/>
          <w:szCs w:val="28"/>
        </w:rPr>
      </w:pPr>
      <w:bookmarkStart w:id="0" w:name="_Hlk73909733"/>
      <w:bookmarkStart w:id="1" w:name="_Hlk81772469"/>
      <w:r w:rsidRPr="007169CE">
        <w:rPr>
          <w:rFonts w:ascii="Times New Roman" w:hAnsi="Times New Roman" w:cs="Times New Roman"/>
          <w:b/>
          <w:bCs/>
          <w:sz w:val="28"/>
          <w:szCs w:val="28"/>
        </w:rPr>
        <w:t>Title:</w:t>
      </w:r>
      <w:r w:rsidR="007169CE" w:rsidRPr="007169CE">
        <w:rPr>
          <w:rFonts w:ascii="Times New Roman" w:hAnsi="Times New Roman" w:cs="Times New Roman"/>
          <w:sz w:val="28"/>
          <w:szCs w:val="28"/>
        </w:rPr>
        <w:t xml:space="preserve"> </w:t>
      </w:r>
    </w:p>
    <w:p w14:paraId="5053F67A" w14:textId="03DAF8E0" w:rsidR="00B56540" w:rsidRDefault="008E1DE3" w:rsidP="00C67140">
      <w:pPr>
        <w:spacing w:after="0" w:line="360" w:lineRule="auto"/>
        <w:rPr>
          <w:rFonts w:ascii="Times New Roman" w:hAnsi="Times New Roman" w:cs="Times New Roman"/>
        </w:rPr>
      </w:pPr>
      <w:r>
        <w:rPr>
          <w:rFonts w:ascii="Times New Roman" w:hAnsi="Times New Roman" w:cs="Times New Roman"/>
        </w:rPr>
        <w:t>Predicti</w:t>
      </w:r>
      <w:r w:rsidR="000D5765">
        <w:rPr>
          <w:rFonts w:ascii="Times New Roman" w:hAnsi="Times New Roman" w:cs="Times New Roman"/>
        </w:rPr>
        <w:t>on of</w:t>
      </w:r>
      <w:r>
        <w:rPr>
          <w:rFonts w:ascii="Times New Roman" w:hAnsi="Times New Roman" w:cs="Times New Roman"/>
        </w:rPr>
        <w:t xml:space="preserve"> Local Control for</w:t>
      </w:r>
      <w:r w:rsidR="007169CE" w:rsidRPr="009B6175">
        <w:rPr>
          <w:rFonts w:ascii="Times New Roman" w:hAnsi="Times New Roman" w:cs="Times New Roman"/>
        </w:rPr>
        <w:t xml:space="preserve"> </w:t>
      </w:r>
      <w:r>
        <w:rPr>
          <w:rFonts w:ascii="Times New Roman" w:hAnsi="Times New Roman" w:cs="Times New Roman"/>
        </w:rPr>
        <w:t xml:space="preserve">Colorectal </w:t>
      </w:r>
      <w:r w:rsidR="007169CE" w:rsidRPr="009B6175">
        <w:rPr>
          <w:rFonts w:ascii="Times New Roman" w:hAnsi="Times New Roman" w:cs="Times New Roman"/>
        </w:rPr>
        <w:t>Liver Metastases</w:t>
      </w:r>
      <w:r w:rsidR="000D5765">
        <w:rPr>
          <w:rFonts w:ascii="Times New Roman" w:hAnsi="Times New Roman" w:cs="Times New Roman"/>
        </w:rPr>
        <w:t xml:space="preserve"> using a </w:t>
      </w:r>
      <w:r w:rsidR="000D5765" w:rsidRPr="009B6175">
        <w:rPr>
          <w:rFonts w:ascii="Times New Roman" w:hAnsi="Times New Roman" w:cs="Times New Roman"/>
        </w:rPr>
        <w:t>Radiomic Artificial Intelligence Model</w:t>
      </w:r>
    </w:p>
    <w:p w14:paraId="2A9BE7EF" w14:textId="20B3C608" w:rsidR="00B56540" w:rsidRDefault="00B56540" w:rsidP="00C67140">
      <w:pPr>
        <w:spacing w:after="0" w:line="360" w:lineRule="auto"/>
        <w:rPr>
          <w:rFonts w:ascii="Times New Roman" w:hAnsi="Times New Roman" w:cs="Times New Roman"/>
          <w:b/>
          <w:bCs/>
          <w:sz w:val="28"/>
          <w:szCs w:val="28"/>
        </w:rPr>
      </w:pPr>
      <w:r w:rsidRPr="007169CE">
        <w:rPr>
          <w:rFonts w:ascii="Times New Roman" w:hAnsi="Times New Roman" w:cs="Times New Roman"/>
          <w:b/>
          <w:bCs/>
          <w:sz w:val="28"/>
          <w:szCs w:val="28"/>
        </w:rPr>
        <w:t>Institutions:</w:t>
      </w:r>
    </w:p>
    <w:p w14:paraId="43D53971" w14:textId="10C4F4E8" w:rsidR="00924570" w:rsidRPr="009B6175" w:rsidRDefault="00924570" w:rsidP="00C67140">
      <w:pPr>
        <w:spacing w:after="0" w:line="360" w:lineRule="auto"/>
        <w:rPr>
          <w:rFonts w:ascii="Times New Roman" w:hAnsi="Times New Roman" w:cs="Times New Roman"/>
        </w:rPr>
      </w:pPr>
      <w:r w:rsidRPr="009B6175">
        <w:rPr>
          <w:rFonts w:ascii="Times New Roman" w:hAnsi="Times New Roman" w:cs="Times New Roman"/>
        </w:rPr>
        <w:t>School of Medicine</w:t>
      </w:r>
      <w:r w:rsidR="009A2CB8">
        <w:rPr>
          <w:rFonts w:ascii="Times New Roman" w:hAnsi="Times New Roman" w:cs="Times New Roman"/>
        </w:rPr>
        <w:t>, Queen’s University</w:t>
      </w:r>
    </w:p>
    <w:p w14:paraId="2BC0DA57" w14:textId="14245045" w:rsidR="00924570" w:rsidRDefault="00924570" w:rsidP="00C67140">
      <w:pPr>
        <w:spacing w:after="0" w:line="360" w:lineRule="auto"/>
        <w:rPr>
          <w:rFonts w:ascii="Times New Roman" w:hAnsi="Times New Roman" w:cs="Times New Roman"/>
        </w:rPr>
      </w:pPr>
      <w:r w:rsidRPr="009B6175">
        <w:rPr>
          <w:rFonts w:ascii="Times New Roman" w:hAnsi="Times New Roman" w:cs="Times New Roman"/>
        </w:rPr>
        <w:t>Memorial Sloan Kettering Cancer Center</w:t>
      </w:r>
      <w:r w:rsidRPr="009B6175">
        <w:rPr>
          <w:rFonts w:ascii="Times New Roman" w:hAnsi="Times New Roman" w:cs="Times New Roman"/>
        </w:rPr>
        <w:br/>
        <w:t>School of Computing</w:t>
      </w:r>
      <w:r w:rsidR="009A2CB8">
        <w:rPr>
          <w:rFonts w:ascii="Times New Roman" w:hAnsi="Times New Roman" w:cs="Times New Roman"/>
        </w:rPr>
        <w:t xml:space="preserve"> Queen’s University</w:t>
      </w:r>
    </w:p>
    <w:p w14:paraId="47BC1A60" w14:textId="008EE2EF" w:rsidR="009A2CB8" w:rsidRPr="009B6175" w:rsidRDefault="009A2CB8" w:rsidP="00C67140">
      <w:pPr>
        <w:spacing w:after="0" w:line="360" w:lineRule="auto"/>
        <w:rPr>
          <w:rFonts w:ascii="Times New Roman" w:hAnsi="Times New Roman" w:cs="Times New Roman"/>
        </w:rPr>
      </w:pPr>
      <w:r>
        <w:rPr>
          <w:rFonts w:ascii="Times New Roman" w:hAnsi="Times New Roman" w:cs="Times New Roman"/>
        </w:rPr>
        <w:t>Department of Biomedical ad Molecular Sciences, Queen’s University</w:t>
      </w:r>
    </w:p>
    <w:p w14:paraId="21151BD2" w14:textId="3BBA2725" w:rsidR="009B6175" w:rsidRDefault="00B56540" w:rsidP="00C67140">
      <w:pPr>
        <w:spacing w:after="0" w:line="360" w:lineRule="auto"/>
        <w:rPr>
          <w:rFonts w:ascii="Times New Roman" w:hAnsi="Times New Roman" w:cs="Times New Roman"/>
          <w:b/>
          <w:bCs/>
          <w:sz w:val="28"/>
          <w:szCs w:val="28"/>
        </w:rPr>
      </w:pPr>
      <w:r w:rsidRPr="007169CE">
        <w:rPr>
          <w:rFonts w:ascii="Times New Roman" w:hAnsi="Times New Roman" w:cs="Times New Roman"/>
          <w:b/>
          <w:bCs/>
          <w:sz w:val="28"/>
          <w:szCs w:val="28"/>
        </w:rPr>
        <w:t>Corresponding Author:</w:t>
      </w:r>
      <w:r w:rsidR="007169CE" w:rsidRPr="007169CE">
        <w:rPr>
          <w:rFonts w:ascii="Times New Roman" w:hAnsi="Times New Roman" w:cs="Times New Roman"/>
          <w:b/>
          <w:bCs/>
          <w:sz w:val="28"/>
          <w:szCs w:val="28"/>
        </w:rPr>
        <w:t xml:space="preserve"> </w:t>
      </w:r>
    </w:p>
    <w:p w14:paraId="6F7C7E5F" w14:textId="380CD979" w:rsidR="009B6175" w:rsidRPr="009B6175" w:rsidRDefault="009B6175" w:rsidP="00C67140">
      <w:pPr>
        <w:spacing w:after="0" w:line="360" w:lineRule="auto"/>
        <w:rPr>
          <w:rFonts w:ascii="Times New Roman" w:hAnsi="Times New Roman" w:cs="Times New Roman"/>
        </w:rPr>
      </w:pPr>
      <w:r w:rsidRPr="009B6175">
        <w:rPr>
          <w:rFonts w:ascii="Times New Roman" w:hAnsi="Times New Roman" w:cs="Times New Roman"/>
        </w:rPr>
        <w:t>Ricky Hu, rhu@qmed.ca</w:t>
      </w:r>
    </w:p>
    <w:p w14:paraId="4B01A686" w14:textId="278F383C" w:rsidR="00B56540" w:rsidRPr="007169CE" w:rsidRDefault="00B56540" w:rsidP="00C67140">
      <w:pPr>
        <w:spacing w:after="0" w:line="360" w:lineRule="auto"/>
        <w:rPr>
          <w:rFonts w:ascii="Times New Roman" w:hAnsi="Times New Roman" w:cs="Times New Roman"/>
          <w:b/>
          <w:bCs/>
          <w:sz w:val="28"/>
          <w:szCs w:val="28"/>
        </w:rPr>
      </w:pPr>
      <w:commentRangeStart w:id="2"/>
      <w:r w:rsidRPr="007169CE">
        <w:rPr>
          <w:rFonts w:ascii="Times New Roman" w:hAnsi="Times New Roman" w:cs="Times New Roman"/>
          <w:b/>
          <w:bCs/>
          <w:sz w:val="28"/>
          <w:szCs w:val="28"/>
        </w:rPr>
        <w:t>Funding</w:t>
      </w:r>
      <w:r w:rsidR="007E56CD" w:rsidRPr="007169CE">
        <w:rPr>
          <w:rFonts w:ascii="Times New Roman" w:hAnsi="Times New Roman" w:cs="Times New Roman"/>
          <w:b/>
          <w:bCs/>
          <w:sz w:val="28"/>
          <w:szCs w:val="28"/>
        </w:rPr>
        <w:t xml:space="preserve"> Statement:</w:t>
      </w:r>
      <w:commentRangeEnd w:id="2"/>
      <w:r w:rsidR="009B6175">
        <w:rPr>
          <w:rStyle w:val="CommentReference"/>
        </w:rPr>
        <w:commentReference w:id="2"/>
      </w:r>
    </w:p>
    <w:p w14:paraId="70B20B66" w14:textId="722E3B5E" w:rsidR="00B56540" w:rsidRPr="007169CE" w:rsidRDefault="00B56540" w:rsidP="00C67140">
      <w:pPr>
        <w:spacing w:after="0" w:line="360" w:lineRule="auto"/>
        <w:rPr>
          <w:rFonts w:ascii="Times New Roman" w:hAnsi="Times New Roman" w:cs="Times New Roman"/>
          <w:b/>
          <w:bCs/>
          <w:sz w:val="28"/>
          <w:szCs w:val="28"/>
        </w:rPr>
      </w:pPr>
      <w:commentRangeStart w:id="3"/>
      <w:r w:rsidRPr="007169CE">
        <w:rPr>
          <w:rFonts w:ascii="Times New Roman" w:hAnsi="Times New Roman" w:cs="Times New Roman"/>
          <w:b/>
          <w:bCs/>
          <w:sz w:val="28"/>
          <w:szCs w:val="28"/>
        </w:rPr>
        <w:t>Conflict of Interest Statement:</w:t>
      </w:r>
      <w:commentRangeEnd w:id="3"/>
      <w:r w:rsidR="003812A5">
        <w:rPr>
          <w:rStyle w:val="CommentReference"/>
        </w:rPr>
        <w:commentReference w:id="3"/>
      </w:r>
    </w:p>
    <w:p w14:paraId="72A87563" w14:textId="6B20E186" w:rsidR="00B56540" w:rsidRDefault="007E56CD" w:rsidP="00C67140">
      <w:pPr>
        <w:spacing w:after="0" w:line="360" w:lineRule="auto"/>
        <w:rPr>
          <w:rFonts w:ascii="Times New Roman" w:hAnsi="Times New Roman" w:cs="Times New Roman"/>
          <w:b/>
          <w:bCs/>
          <w:sz w:val="28"/>
          <w:szCs w:val="28"/>
        </w:rPr>
      </w:pPr>
      <w:commentRangeStart w:id="4"/>
      <w:r w:rsidRPr="007169CE">
        <w:rPr>
          <w:rFonts w:ascii="Times New Roman" w:hAnsi="Times New Roman" w:cs="Times New Roman"/>
          <w:b/>
          <w:bCs/>
          <w:sz w:val="28"/>
          <w:szCs w:val="28"/>
        </w:rPr>
        <w:t>Author Contributions:</w:t>
      </w:r>
      <w:commentRangeEnd w:id="4"/>
      <w:r w:rsidR="00EC6B50">
        <w:rPr>
          <w:rStyle w:val="CommentReference"/>
        </w:rPr>
        <w:commentReference w:id="4"/>
      </w:r>
    </w:p>
    <w:p w14:paraId="6778D1A8" w14:textId="6981D968" w:rsidR="00EB054B" w:rsidRDefault="00EB054B" w:rsidP="00C67140">
      <w:pPr>
        <w:spacing w:after="0" w:line="360" w:lineRule="auto"/>
        <w:rPr>
          <w:rFonts w:ascii="Times New Roman" w:hAnsi="Times New Roman" w:cs="Times New Roman"/>
          <w:b/>
          <w:bCs/>
          <w:sz w:val="28"/>
          <w:szCs w:val="28"/>
        </w:rPr>
      </w:pPr>
      <w:r w:rsidRPr="00EC6B50">
        <w:rPr>
          <w:rFonts w:ascii="Times New Roman" w:hAnsi="Times New Roman" w:cs="Times New Roman"/>
        </w:rPr>
        <w:t>Ishita Chen:</w:t>
      </w:r>
      <w:r>
        <w:rPr>
          <w:rFonts w:ascii="Times New Roman" w:hAnsi="Times New Roman" w:cs="Times New Roman"/>
        </w:rPr>
        <w:t xml:space="preserve"> Conceptualization, data acquisition, data processing, data analysis, and writing.</w:t>
      </w:r>
    </w:p>
    <w:p w14:paraId="18332361" w14:textId="68DDAA4A" w:rsidR="009B6175" w:rsidRPr="00EC6B50" w:rsidRDefault="00EC6B50" w:rsidP="00C67140">
      <w:pPr>
        <w:spacing w:after="0" w:line="360" w:lineRule="auto"/>
        <w:rPr>
          <w:rFonts w:ascii="Times New Roman" w:hAnsi="Times New Roman" w:cs="Times New Roman"/>
        </w:rPr>
      </w:pPr>
      <w:r w:rsidRPr="00EC6B50">
        <w:rPr>
          <w:rFonts w:ascii="Times New Roman" w:hAnsi="Times New Roman" w:cs="Times New Roman"/>
        </w:rPr>
        <w:t>Ricky Hu:</w:t>
      </w:r>
      <w:r>
        <w:rPr>
          <w:rFonts w:ascii="Times New Roman" w:hAnsi="Times New Roman" w:cs="Times New Roman"/>
        </w:rPr>
        <w:t xml:space="preserve"> Methodology, software development, data analysis, visualization, and writing.</w:t>
      </w:r>
    </w:p>
    <w:p w14:paraId="02E05F67" w14:textId="250C6999" w:rsidR="00EC6B50" w:rsidRDefault="00EC6B50" w:rsidP="00C67140">
      <w:pPr>
        <w:spacing w:after="0" w:line="360" w:lineRule="auto"/>
        <w:rPr>
          <w:rFonts w:ascii="Times New Roman" w:hAnsi="Times New Roman" w:cs="Times New Roman"/>
        </w:rPr>
      </w:pPr>
      <w:r w:rsidRPr="00EC6B50">
        <w:rPr>
          <w:rFonts w:ascii="Times New Roman" w:hAnsi="Times New Roman" w:cs="Times New Roman"/>
        </w:rPr>
        <w:t>Jacob Peoples:</w:t>
      </w:r>
      <w:r>
        <w:rPr>
          <w:rFonts w:ascii="Times New Roman" w:hAnsi="Times New Roman" w:cs="Times New Roman"/>
        </w:rPr>
        <w:t xml:space="preserve"> Methodology, software development, data analysis, and writing.</w:t>
      </w:r>
    </w:p>
    <w:p w14:paraId="683BD5DE" w14:textId="3322A26E" w:rsidR="00C17D90" w:rsidRDefault="00C17D90" w:rsidP="00C67140">
      <w:pPr>
        <w:spacing w:after="0" w:line="360" w:lineRule="auto"/>
        <w:rPr>
          <w:rFonts w:ascii="Times New Roman" w:hAnsi="Times New Roman" w:cs="Times New Roman"/>
        </w:rPr>
      </w:pPr>
      <w:r>
        <w:rPr>
          <w:rFonts w:ascii="Times New Roman" w:hAnsi="Times New Roman" w:cs="Times New Roman"/>
        </w:rPr>
        <w:t>Jean-Paul Salemeh: Data analysis and writing</w:t>
      </w:r>
      <w:r w:rsidR="00BC3FCE">
        <w:rPr>
          <w:rFonts w:ascii="Times New Roman" w:hAnsi="Times New Roman" w:cs="Times New Roman"/>
        </w:rPr>
        <w:t>.</w:t>
      </w:r>
    </w:p>
    <w:p w14:paraId="56529BB8" w14:textId="5D7380D7" w:rsidR="003812A5" w:rsidRPr="00EC6B50" w:rsidRDefault="003812A5" w:rsidP="00C67140">
      <w:pPr>
        <w:spacing w:after="0" w:line="360" w:lineRule="auto"/>
        <w:rPr>
          <w:rFonts w:ascii="Times New Roman" w:hAnsi="Times New Roman" w:cs="Times New Roman"/>
        </w:rPr>
      </w:pPr>
      <w:r>
        <w:rPr>
          <w:rFonts w:ascii="Times New Roman" w:hAnsi="Times New Roman" w:cs="Times New Roman"/>
        </w:rPr>
        <w:t>Mithat Gonen: Supervision, data analysis</w:t>
      </w:r>
      <w:r w:rsidR="00BC3FCE">
        <w:rPr>
          <w:rFonts w:ascii="Times New Roman" w:hAnsi="Times New Roman" w:cs="Times New Roman"/>
        </w:rPr>
        <w:t>, and writing.</w:t>
      </w:r>
    </w:p>
    <w:p w14:paraId="3B98EE11" w14:textId="121941F9" w:rsidR="00EC6B50" w:rsidRDefault="00EC6B50" w:rsidP="00C67140">
      <w:pPr>
        <w:spacing w:after="0" w:line="360" w:lineRule="auto"/>
        <w:rPr>
          <w:rFonts w:ascii="Times New Roman" w:hAnsi="Times New Roman" w:cs="Times New Roman"/>
        </w:rPr>
      </w:pPr>
      <w:r w:rsidRPr="00EC6B50">
        <w:rPr>
          <w:rFonts w:ascii="Times New Roman" w:hAnsi="Times New Roman" w:cs="Times New Roman"/>
        </w:rPr>
        <w:t>Paul Romesser</w:t>
      </w:r>
      <w:r>
        <w:rPr>
          <w:rFonts w:ascii="Times New Roman" w:hAnsi="Times New Roman" w:cs="Times New Roman"/>
        </w:rPr>
        <w:t>: Supervision, data acquisition, data processing, data analysis, and writing.</w:t>
      </w:r>
    </w:p>
    <w:p w14:paraId="2EF3410C" w14:textId="6E04A5CD" w:rsidR="003812A5" w:rsidRDefault="003812A5" w:rsidP="00C67140">
      <w:pPr>
        <w:spacing w:after="0" w:line="360" w:lineRule="auto"/>
        <w:rPr>
          <w:rFonts w:ascii="Times New Roman" w:hAnsi="Times New Roman" w:cs="Times New Roman"/>
        </w:rPr>
      </w:pPr>
      <w:r w:rsidRPr="00EC6B50">
        <w:rPr>
          <w:rFonts w:ascii="Times New Roman" w:hAnsi="Times New Roman" w:cs="Times New Roman"/>
        </w:rPr>
        <w:t>Amber Simpson:</w:t>
      </w:r>
      <w:r>
        <w:rPr>
          <w:rFonts w:ascii="Times New Roman" w:hAnsi="Times New Roman" w:cs="Times New Roman"/>
        </w:rPr>
        <w:t xml:space="preserve"> Supervision, conceptualization, methodology, data analysis, and writing.</w:t>
      </w:r>
    </w:p>
    <w:p w14:paraId="0089BE88" w14:textId="43599A17" w:rsidR="008E1DE3" w:rsidRPr="00EC6B50" w:rsidRDefault="008E1DE3" w:rsidP="00C67140">
      <w:pPr>
        <w:spacing w:after="0" w:line="360" w:lineRule="auto"/>
        <w:rPr>
          <w:rFonts w:ascii="Times New Roman" w:hAnsi="Times New Roman" w:cs="Times New Roman"/>
        </w:rPr>
      </w:pPr>
      <w:commentRangeStart w:id="5"/>
      <w:r w:rsidRPr="00EC6B50">
        <w:rPr>
          <w:rFonts w:ascii="Times New Roman" w:hAnsi="Times New Roman" w:cs="Times New Roman"/>
        </w:rPr>
        <w:t>Marsha Reyngold</w:t>
      </w:r>
      <w:commentRangeEnd w:id="5"/>
      <w:r>
        <w:rPr>
          <w:rStyle w:val="CommentReference"/>
        </w:rPr>
        <w:commentReference w:id="5"/>
      </w:r>
      <w:r w:rsidRPr="00EC6B50">
        <w:rPr>
          <w:rFonts w:ascii="Times New Roman" w:hAnsi="Times New Roman" w:cs="Times New Roman"/>
        </w:rPr>
        <w:t xml:space="preserve">: </w:t>
      </w:r>
      <w:r>
        <w:rPr>
          <w:rFonts w:ascii="Times New Roman" w:hAnsi="Times New Roman" w:cs="Times New Roman"/>
        </w:rPr>
        <w:t>Supervision, data acquisition, data processing, data analysis, and writing.</w:t>
      </w:r>
    </w:p>
    <w:p w14:paraId="04EB90AA" w14:textId="517CDE58" w:rsidR="007E56CD" w:rsidRPr="007169CE" w:rsidRDefault="007E56CD" w:rsidP="00C67140">
      <w:pPr>
        <w:spacing w:after="0" w:line="360" w:lineRule="auto"/>
        <w:rPr>
          <w:rFonts w:ascii="Times New Roman" w:hAnsi="Times New Roman" w:cs="Times New Roman"/>
          <w:b/>
          <w:bCs/>
          <w:sz w:val="28"/>
          <w:szCs w:val="28"/>
        </w:rPr>
      </w:pPr>
      <w:r w:rsidRPr="007169CE">
        <w:rPr>
          <w:rFonts w:ascii="Times New Roman" w:hAnsi="Times New Roman" w:cs="Times New Roman"/>
          <w:b/>
          <w:bCs/>
          <w:sz w:val="28"/>
          <w:szCs w:val="28"/>
        </w:rPr>
        <w:t>Acknowledgements</w:t>
      </w:r>
      <w:r w:rsidR="007169CE" w:rsidRPr="007169CE">
        <w:rPr>
          <w:rFonts w:ascii="Times New Roman" w:hAnsi="Times New Roman" w:cs="Times New Roman"/>
          <w:b/>
          <w:bCs/>
          <w:sz w:val="28"/>
          <w:szCs w:val="28"/>
        </w:rPr>
        <w:t>:</w:t>
      </w:r>
    </w:p>
    <w:p w14:paraId="6FCC3CAA" w14:textId="77777777" w:rsidR="00C67140" w:rsidRDefault="00C67140" w:rsidP="00C67140">
      <w:pPr>
        <w:spacing w:after="0"/>
        <w:rPr>
          <w:rFonts w:ascii="Times New Roman" w:hAnsi="Times New Roman" w:cs="Times New Roman"/>
          <w:b/>
          <w:bCs/>
          <w:sz w:val="28"/>
          <w:szCs w:val="28"/>
        </w:rPr>
      </w:pPr>
      <w:r>
        <w:rPr>
          <w:rFonts w:ascii="Times New Roman" w:hAnsi="Times New Roman" w:cs="Times New Roman"/>
          <w:b/>
          <w:bCs/>
          <w:sz w:val="28"/>
          <w:szCs w:val="28"/>
        </w:rPr>
        <w:br w:type="page"/>
      </w:r>
    </w:p>
    <w:p w14:paraId="24079C48" w14:textId="5C9F8C0A" w:rsidR="007E56CD" w:rsidRPr="007169CE" w:rsidRDefault="007E56CD" w:rsidP="00C67140">
      <w:pPr>
        <w:spacing w:after="0" w:line="360" w:lineRule="auto"/>
        <w:rPr>
          <w:rFonts w:ascii="Times New Roman" w:hAnsi="Times New Roman" w:cs="Times New Roman"/>
          <w:b/>
          <w:bCs/>
          <w:sz w:val="28"/>
          <w:szCs w:val="28"/>
        </w:rPr>
      </w:pPr>
      <w:r w:rsidRPr="007169CE">
        <w:rPr>
          <w:rFonts w:ascii="Times New Roman" w:hAnsi="Times New Roman" w:cs="Times New Roman"/>
          <w:b/>
          <w:bCs/>
          <w:sz w:val="28"/>
          <w:szCs w:val="28"/>
        </w:rPr>
        <w:lastRenderedPageBreak/>
        <w:t>Abstract:</w:t>
      </w:r>
    </w:p>
    <w:p w14:paraId="776868CD" w14:textId="77777777" w:rsidR="00C67140" w:rsidRPr="00C67140" w:rsidRDefault="00C67140" w:rsidP="00C67140">
      <w:pPr>
        <w:spacing w:after="0" w:line="360" w:lineRule="auto"/>
        <w:rPr>
          <w:rFonts w:ascii="Times New Roman" w:hAnsi="Times New Roman" w:cs="Times New Roman"/>
          <w:b/>
          <w:bCs/>
          <w:sz w:val="24"/>
          <w:szCs w:val="24"/>
        </w:rPr>
      </w:pPr>
      <w:r w:rsidRPr="00C67140">
        <w:rPr>
          <w:rFonts w:ascii="Times New Roman" w:hAnsi="Times New Roman" w:cs="Times New Roman"/>
          <w:b/>
          <w:bCs/>
          <w:sz w:val="24"/>
          <w:szCs w:val="24"/>
        </w:rPr>
        <w:t>Background:</w:t>
      </w:r>
    </w:p>
    <w:p w14:paraId="62DBE73E" w14:textId="63DC4CEB" w:rsidR="00C67140" w:rsidRDefault="00C67140" w:rsidP="00C67140">
      <w:pPr>
        <w:spacing w:after="0" w:line="360" w:lineRule="auto"/>
        <w:rPr>
          <w:rFonts w:ascii="Times New Roman" w:hAnsi="Times New Roman" w:cs="Times New Roman"/>
        </w:rPr>
      </w:pPr>
      <w:r>
        <w:rPr>
          <w:rFonts w:ascii="Times New Roman" w:hAnsi="Times New Roman" w:cs="Times New Roman"/>
        </w:rPr>
        <w:t xml:space="preserve">Prognostic assessment of colorectal liver metastases is essential for guiding patient management. </w:t>
      </w:r>
      <w:r w:rsidR="008D793A">
        <w:rPr>
          <w:rFonts w:ascii="Times New Roman" w:hAnsi="Times New Roman" w:cs="Times New Roman"/>
        </w:rPr>
        <w:t xml:space="preserve">Existing </w:t>
      </w:r>
      <w:r>
        <w:rPr>
          <w:rFonts w:ascii="Times New Roman" w:hAnsi="Times New Roman" w:cs="Times New Roman"/>
        </w:rPr>
        <w:t xml:space="preserve">assessment criteria involve scoring </w:t>
      </w:r>
      <w:r w:rsidR="000A5DAB">
        <w:rPr>
          <w:rFonts w:ascii="Times New Roman" w:hAnsi="Times New Roman" w:cs="Times New Roman"/>
        </w:rPr>
        <w:t xml:space="preserve">from </w:t>
      </w:r>
      <w:r>
        <w:rPr>
          <w:rFonts w:ascii="Times New Roman" w:hAnsi="Times New Roman" w:cs="Times New Roman"/>
        </w:rPr>
        <w:t xml:space="preserve">clinicopathological variables with limitations on accuracy and generalizability. Computed tomography (CT) </w:t>
      </w:r>
      <w:r w:rsidR="000A5DAB">
        <w:rPr>
          <w:rFonts w:ascii="Times New Roman" w:hAnsi="Times New Roman" w:cs="Times New Roman"/>
        </w:rPr>
        <w:t>contains</w:t>
      </w:r>
      <w:r>
        <w:rPr>
          <w:rFonts w:ascii="Times New Roman" w:hAnsi="Times New Roman" w:cs="Times New Roman"/>
        </w:rPr>
        <w:t xml:space="preserve"> detailed liver </w:t>
      </w:r>
      <w:r w:rsidR="008D793A">
        <w:rPr>
          <w:rFonts w:ascii="Times New Roman" w:hAnsi="Times New Roman" w:cs="Times New Roman"/>
        </w:rPr>
        <w:t xml:space="preserve">texture </w:t>
      </w:r>
      <w:r w:rsidR="00B54900">
        <w:rPr>
          <w:rFonts w:ascii="Times New Roman" w:hAnsi="Times New Roman" w:cs="Times New Roman"/>
        </w:rPr>
        <w:t xml:space="preserve">information </w:t>
      </w:r>
      <w:r>
        <w:rPr>
          <w:rFonts w:ascii="Times New Roman" w:hAnsi="Times New Roman" w:cs="Times New Roman"/>
        </w:rPr>
        <w:t xml:space="preserve">which may </w:t>
      </w:r>
      <w:r w:rsidR="008D793A">
        <w:rPr>
          <w:rFonts w:ascii="Times New Roman" w:hAnsi="Times New Roman" w:cs="Times New Roman"/>
        </w:rPr>
        <w:t xml:space="preserve">be analyzed by </w:t>
      </w:r>
      <w:r>
        <w:rPr>
          <w:rFonts w:ascii="Times New Roman" w:hAnsi="Times New Roman" w:cs="Times New Roman"/>
        </w:rPr>
        <w:t>artificial intelligence</w:t>
      </w:r>
      <w:r w:rsidR="008D793A">
        <w:rPr>
          <w:rFonts w:ascii="Times New Roman" w:hAnsi="Times New Roman" w:cs="Times New Roman"/>
        </w:rPr>
        <w:t xml:space="preserve"> (AI)</w:t>
      </w:r>
      <w:r>
        <w:rPr>
          <w:rFonts w:ascii="Times New Roman" w:hAnsi="Times New Roman" w:cs="Times New Roman"/>
        </w:rPr>
        <w:t xml:space="preserve"> </w:t>
      </w:r>
      <w:r w:rsidR="008D793A">
        <w:rPr>
          <w:rFonts w:ascii="Times New Roman" w:hAnsi="Times New Roman" w:cs="Times New Roman"/>
        </w:rPr>
        <w:t xml:space="preserve">to </w:t>
      </w:r>
      <w:r>
        <w:rPr>
          <w:rFonts w:ascii="Times New Roman" w:hAnsi="Times New Roman" w:cs="Times New Roman"/>
        </w:rPr>
        <w:t xml:space="preserve">provide quantitative </w:t>
      </w:r>
      <w:r w:rsidR="000A5DAB">
        <w:rPr>
          <w:rFonts w:ascii="Times New Roman" w:hAnsi="Times New Roman" w:cs="Times New Roman"/>
        </w:rPr>
        <w:t xml:space="preserve">prediction </w:t>
      </w:r>
      <w:r w:rsidR="008D793A">
        <w:rPr>
          <w:rFonts w:ascii="Times New Roman" w:hAnsi="Times New Roman" w:cs="Times New Roman"/>
        </w:rPr>
        <w:t xml:space="preserve">of </w:t>
      </w:r>
      <w:r w:rsidR="00757C2C">
        <w:rPr>
          <w:rFonts w:ascii="Times New Roman" w:hAnsi="Times New Roman" w:cs="Times New Roman"/>
        </w:rPr>
        <w:t xml:space="preserve">local control </w:t>
      </w:r>
      <w:r w:rsidR="008D793A">
        <w:rPr>
          <w:rFonts w:ascii="Times New Roman" w:hAnsi="Times New Roman" w:cs="Times New Roman"/>
        </w:rPr>
        <w:t xml:space="preserve">capable of </w:t>
      </w:r>
      <w:r w:rsidR="000A5DAB">
        <w:rPr>
          <w:rFonts w:ascii="Times New Roman" w:hAnsi="Times New Roman" w:cs="Times New Roman"/>
        </w:rPr>
        <w:t xml:space="preserve">modeling </w:t>
      </w:r>
      <w:r w:rsidR="008D793A">
        <w:rPr>
          <w:rFonts w:ascii="Times New Roman" w:hAnsi="Times New Roman" w:cs="Times New Roman"/>
        </w:rPr>
        <w:t>nonlinear</w:t>
      </w:r>
      <w:r w:rsidR="000A5DAB">
        <w:rPr>
          <w:rFonts w:ascii="Times New Roman" w:hAnsi="Times New Roman" w:cs="Times New Roman"/>
        </w:rPr>
        <w:t xml:space="preserve"> variable dependencies</w:t>
      </w:r>
      <w:r w:rsidR="008D793A">
        <w:rPr>
          <w:rFonts w:ascii="Times New Roman" w:hAnsi="Times New Roman" w:cs="Times New Roman"/>
        </w:rPr>
        <w:t>.</w:t>
      </w:r>
    </w:p>
    <w:p w14:paraId="0D66CC3E" w14:textId="77777777" w:rsidR="008D793A" w:rsidRDefault="00C67140" w:rsidP="00C67140">
      <w:pPr>
        <w:spacing w:after="0" w:line="360" w:lineRule="auto"/>
        <w:rPr>
          <w:rFonts w:ascii="Times New Roman" w:hAnsi="Times New Roman" w:cs="Times New Roman"/>
          <w:b/>
          <w:bCs/>
        </w:rPr>
      </w:pPr>
      <w:r w:rsidRPr="00C67140">
        <w:rPr>
          <w:rFonts w:ascii="Times New Roman" w:hAnsi="Times New Roman" w:cs="Times New Roman"/>
          <w:b/>
          <w:bCs/>
        </w:rPr>
        <w:t>Methods</w:t>
      </w:r>
    </w:p>
    <w:p w14:paraId="3F9CA9AF" w14:textId="549AA90F" w:rsidR="008D793A" w:rsidRDefault="008D793A" w:rsidP="00C67140">
      <w:pPr>
        <w:spacing w:after="0" w:line="360" w:lineRule="auto"/>
        <w:rPr>
          <w:rFonts w:ascii="Times New Roman" w:hAnsi="Times New Roman" w:cs="Times New Roman"/>
        </w:rPr>
      </w:pPr>
      <w:r>
        <w:rPr>
          <w:rFonts w:ascii="Times New Roman" w:hAnsi="Times New Roman" w:cs="Times New Roman"/>
        </w:rPr>
        <w:t>A time-dependent AI survival model was built by first extracting 108 radiomic features from patient CT scans</w:t>
      </w:r>
      <w:r w:rsidR="000A5DAB">
        <w:rPr>
          <w:rFonts w:ascii="Times New Roman" w:hAnsi="Times New Roman" w:cs="Times New Roman"/>
        </w:rPr>
        <w:t xml:space="preserve"> and predicting survival with the</w:t>
      </w:r>
      <w:r>
        <w:rPr>
          <w:rFonts w:ascii="Times New Roman" w:hAnsi="Times New Roman" w:cs="Times New Roman"/>
        </w:rPr>
        <w:t xml:space="preserve"> random survival forest </w:t>
      </w:r>
      <w:r w:rsidR="00D678B9">
        <w:rPr>
          <w:rFonts w:ascii="Times New Roman" w:hAnsi="Times New Roman" w:cs="Times New Roman"/>
        </w:rPr>
        <w:t xml:space="preserve">machine learning </w:t>
      </w:r>
      <w:r>
        <w:rPr>
          <w:rFonts w:ascii="Times New Roman" w:hAnsi="Times New Roman" w:cs="Times New Roman"/>
        </w:rPr>
        <w:t>algorithm</w:t>
      </w:r>
      <w:r w:rsidR="001B07A0">
        <w:rPr>
          <w:rFonts w:ascii="Times New Roman" w:hAnsi="Times New Roman" w:cs="Times New Roman"/>
        </w:rPr>
        <w:t xml:space="preserve"> (RSF)</w:t>
      </w:r>
      <w:r>
        <w:rPr>
          <w:rFonts w:ascii="Times New Roman" w:hAnsi="Times New Roman" w:cs="Times New Roman"/>
        </w:rPr>
        <w:t>. Accuracies were measured by the average concordance index (C-index) and integrated Brier score (IBS). This was repeated with different segmentations of the liver scan and with</w:t>
      </w:r>
      <w:r w:rsidR="000A5DAB">
        <w:rPr>
          <w:rFonts w:ascii="Times New Roman" w:hAnsi="Times New Roman" w:cs="Times New Roman"/>
        </w:rPr>
        <w:t xml:space="preserve"> </w:t>
      </w:r>
      <w:r>
        <w:rPr>
          <w:rFonts w:ascii="Times New Roman" w:hAnsi="Times New Roman" w:cs="Times New Roman"/>
        </w:rPr>
        <w:t xml:space="preserve">standard radiotherapy clinical variables </w:t>
      </w:r>
      <w:r w:rsidR="001B07A0">
        <w:rPr>
          <w:rFonts w:ascii="Times New Roman" w:hAnsi="Times New Roman" w:cs="Times New Roman"/>
        </w:rPr>
        <w:t>as input to the RSF</w:t>
      </w:r>
      <w:r>
        <w:rPr>
          <w:rFonts w:ascii="Times New Roman" w:hAnsi="Times New Roman" w:cs="Times New Roman"/>
        </w:rPr>
        <w:t xml:space="preserve">. Feature </w:t>
      </w:r>
      <w:r w:rsidR="00C17D90">
        <w:rPr>
          <w:rFonts w:ascii="Times New Roman" w:hAnsi="Times New Roman" w:cs="Times New Roman"/>
        </w:rPr>
        <w:t xml:space="preserve">importance scores </w:t>
      </w:r>
      <w:r>
        <w:rPr>
          <w:rFonts w:ascii="Times New Roman" w:hAnsi="Times New Roman" w:cs="Times New Roman"/>
        </w:rPr>
        <w:t>were computed by comparing perturbation error rates</w:t>
      </w:r>
      <w:r w:rsidR="000A5DAB">
        <w:rPr>
          <w:rFonts w:ascii="Times New Roman" w:hAnsi="Times New Roman" w:cs="Times New Roman"/>
        </w:rPr>
        <w:t xml:space="preserve"> to identify predictive features.</w:t>
      </w:r>
    </w:p>
    <w:p w14:paraId="0076BF81" w14:textId="77777777" w:rsidR="008D793A" w:rsidRDefault="008D793A" w:rsidP="00C67140">
      <w:pPr>
        <w:spacing w:after="0" w:line="360" w:lineRule="auto"/>
        <w:rPr>
          <w:rFonts w:ascii="Times New Roman" w:hAnsi="Times New Roman" w:cs="Times New Roman"/>
          <w:b/>
          <w:bCs/>
        </w:rPr>
      </w:pPr>
      <w:r>
        <w:rPr>
          <w:rFonts w:ascii="Times New Roman" w:hAnsi="Times New Roman" w:cs="Times New Roman"/>
          <w:b/>
          <w:bCs/>
        </w:rPr>
        <w:t>Results</w:t>
      </w:r>
    </w:p>
    <w:p w14:paraId="7338DD48" w14:textId="747A0D95" w:rsidR="008D793A" w:rsidRDefault="008D793A" w:rsidP="008D793A">
      <w:pPr>
        <w:spacing w:after="0" w:line="360" w:lineRule="auto"/>
        <w:rPr>
          <w:rFonts w:ascii="Times New Roman" w:hAnsi="Times New Roman" w:cs="Times New Roman"/>
          <w:color w:val="000000"/>
        </w:rPr>
      </w:pPr>
      <w:r>
        <w:rPr>
          <w:rFonts w:ascii="Times New Roman" w:hAnsi="Times New Roman" w:cs="Times New Roman"/>
        </w:rPr>
        <w:t xml:space="preserve">The AI radiomics </w:t>
      </w:r>
      <w:r w:rsidR="000A5DAB">
        <w:rPr>
          <w:rFonts w:ascii="Times New Roman" w:hAnsi="Times New Roman" w:cs="Times New Roman"/>
        </w:rPr>
        <w:t>model</w:t>
      </w:r>
      <w:r w:rsidR="000D5765">
        <w:rPr>
          <w:rFonts w:ascii="Times New Roman" w:hAnsi="Times New Roman" w:cs="Times New Roman"/>
        </w:rPr>
        <w:t xml:space="preserve"> </w:t>
      </w:r>
      <w:r w:rsidR="000A5DAB">
        <w:rPr>
          <w:rFonts w:ascii="Times New Roman" w:hAnsi="Times New Roman" w:cs="Times New Roman"/>
        </w:rPr>
        <w:t>achieved a</w:t>
      </w:r>
      <w:r>
        <w:rPr>
          <w:rFonts w:ascii="Times New Roman" w:hAnsi="Times New Roman" w:cs="Times New Roman"/>
        </w:rPr>
        <w:t xml:space="preserve"> C-index of</w:t>
      </w:r>
      <w:r w:rsidR="000D5765">
        <w:rPr>
          <w:rFonts w:ascii="Times New Roman" w:hAnsi="Times New Roman" w:cs="Times New Roman"/>
        </w:rPr>
        <w:t xml:space="preserve"> 0.68 (CI: 0.62 – 0.74)</w:t>
      </w:r>
      <w:r>
        <w:rPr>
          <w:rFonts w:ascii="Times New Roman" w:eastAsia="Times New Roman" w:hAnsi="Times New Roman" w:cs="Times New Roman"/>
          <w:color w:val="000000"/>
        </w:rPr>
        <w:t xml:space="preserve">, </w:t>
      </w:r>
      <w:r w:rsidR="000A5DAB">
        <w:rPr>
          <w:rFonts w:ascii="Times New Roman" w:eastAsia="Times New Roman" w:hAnsi="Times New Roman" w:cs="Times New Roman"/>
          <w:color w:val="000000"/>
        </w:rPr>
        <w:t xml:space="preserve">greater than previous studies. IBS for all variations of the models were below the 0.25 threshold for random prediction, indicating that a viable signal exists within radiomic analysis. </w:t>
      </w:r>
      <w:r w:rsidR="000D5765">
        <w:rPr>
          <w:rFonts w:ascii="Times New Roman" w:eastAsia="Times New Roman" w:hAnsi="Times New Roman" w:cs="Times New Roman"/>
          <w:color w:val="000000"/>
        </w:rPr>
        <w:t xml:space="preserve">When combined with dosimetric input data, the model achieved a C-index of </w:t>
      </w:r>
      <w:r w:rsidR="000D5765">
        <w:rPr>
          <w:rFonts w:ascii="Times New Roman" w:hAnsi="Times New Roman" w:cs="Times New Roman"/>
        </w:rPr>
        <w:t xml:space="preserve">0.73 (CI: 0.64 – 0.82). </w:t>
      </w:r>
      <w:r w:rsidR="000A5DAB">
        <w:rPr>
          <w:rFonts w:ascii="Times New Roman" w:eastAsia="Times New Roman" w:hAnsi="Times New Roman" w:cs="Times New Roman"/>
          <w:color w:val="000000"/>
        </w:rPr>
        <w:t xml:space="preserve">The most consistently predictive </w:t>
      </w:r>
      <w:r w:rsidR="000D5765">
        <w:rPr>
          <w:rFonts w:ascii="Times New Roman" w:eastAsia="Times New Roman" w:hAnsi="Times New Roman" w:cs="Times New Roman"/>
          <w:color w:val="000000"/>
        </w:rPr>
        <w:t xml:space="preserve">radiomic </w:t>
      </w:r>
      <w:r w:rsidR="000A5DAB">
        <w:rPr>
          <w:rFonts w:ascii="Times New Roman" w:eastAsia="Times New Roman" w:hAnsi="Times New Roman" w:cs="Times New Roman"/>
          <w:color w:val="000000"/>
        </w:rPr>
        <w:t xml:space="preserve">feature was </w:t>
      </w:r>
      <w:r w:rsidR="000D5765">
        <w:rPr>
          <w:rFonts w:ascii="Times New Roman" w:eastAsia="Times New Roman" w:hAnsi="Times New Roman" w:cs="Times New Roman"/>
          <w:color w:val="000000"/>
        </w:rPr>
        <w:t xml:space="preserve">gray tone difference matrix strength </w:t>
      </w:r>
      <w:r w:rsidR="000A5DAB">
        <w:rPr>
          <w:rFonts w:ascii="Times New Roman" w:eastAsia="Times New Roman" w:hAnsi="Times New Roman" w:cs="Times New Roman"/>
          <w:color w:val="000000"/>
        </w:rPr>
        <w:t>(feature importance:</w:t>
      </w:r>
      <w:r w:rsidR="000A5DAB" w:rsidRPr="000A5DAB">
        <w:rPr>
          <w:rFonts w:ascii="Times New Roman" w:eastAsia="Times New Roman" w:hAnsi="Times New Roman" w:cs="Times New Roman"/>
          <w:color w:val="000000"/>
        </w:rPr>
        <w:t xml:space="preserve"> </w:t>
      </w:r>
      <w:r w:rsidR="000D5765">
        <w:rPr>
          <w:rFonts w:ascii="Times New Roman" w:eastAsia="Times New Roman" w:hAnsi="Times New Roman" w:cs="Times New Roman"/>
          <w:color w:val="000000"/>
        </w:rPr>
        <w:t>3.32, CI: 2.50 – 4.15</w:t>
      </w:r>
      <w:r w:rsidR="000A5DAB">
        <w:rPr>
          <w:rFonts w:ascii="Times New Roman" w:eastAsia="Times New Roman" w:hAnsi="Times New Roman" w:cs="Times New Roman"/>
          <w:color w:val="000000"/>
        </w:rPr>
        <w:t xml:space="preserve">). </w:t>
      </w:r>
      <w:r w:rsidR="000D5765">
        <w:rPr>
          <w:rFonts w:ascii="Times New Roman" w:eastAsia="Times New Roman" w:hAnsi="Times New Roman" w:cs="Times New Roman"/>
          <w:color w:val="000000"/>
        </w:rPr>
        <w:t>The most predictive dosimetric feature was maximum dose</w:t>
      </w:r>
      <w:r w:rsidR="000A5DAB">
        <w:rPr>
          <w:rFonts w:ascii="Times New Roman" w:eastAsia="Times New Roman" w:hAnsi="Times New Roman" w:cs="Times New Roman"/>
          <w:color w:val="000000"/>
        </w:rPr>
        <w:t xml:space="preserve"> </w:t>
      </w:r>
      <w:r w:rsidR="000D5765">
        <w:rPr>
          <w:rFonts w:ascii="Times New Roman" w:eastAsia="Times New Roman" w:hAnsi="Times New Roman" w:cs="Times New Roman"/>
          <w:color w:val="000000"/>
        </w:rPr>
        <w:t>(</w:t>
      </w:r>
      <w:r w:rsidR="000A5DAB">
        <w:rPr>
          <w:rFonts w:ascii="Times New Roman" w:eastAsia="Times New Roman" w:hAnsi="Times New Roman" w:cs="Times New Roman"/>
          <w:color w:val="000000"/>
        </w:rPr>
        <w:t xml:space="preserve">feature importance: </w:t>
      </w:r>
      <w:r w:rsidR="000A5DAB">
        <w:rPr>
          <w:rFonts w:ascii="Times New Roman" w:hAnsi="Times New Roman" w:cs="Times New Roman"/>
          <w:color w:val="000000"/>
        </w:rPr>
        <w:t>3.</w:t>
      </w:r>
      <w:r w:rsidR="000D5765">
        <w:rPr>
          <w:rFonts w:ascii="Times New Roman" w:hAnsi="Times New Roman" w:cs="Times New Roman"/>
          <w:color w:val="000000"/>
        </w:rPr>
        <w:t>73, CI: 2.25 – 5.22</w:t>
      </w:r>
      <w:r w:rsidR="000A5DAB">
        <w:rPr>
          <w:rFonts w:ascii="Times New Roman" w:hAnsi="Times New Roman" w:cs="Times New Roman"/>
          <w:color w:val="000000"/>
        </w:rPr>
        <w:t xml:space="preserve">). </w:t>
      </w:r>
    </w:p>
    <w:p w14:paraId="4B36C10D" w14:textId="56DF7178" w:rsidR="000A5DAB" w:rsidRDefault="000A5DAB" w:rsidP="008D793A">
      <w:pPr>
        <w:spacing w:after="0" w:line="360" w:lineRule="auto"/>
        <w:rPr>
          <w:rFonts w:ascii="Times New Roman" w:hAnsi="Times New Roman" w:cs="Times New Roman"/>
          <w:b/>
          <w:bCs/>
          <w:color w:val="000000"/>
        </w:rPr>
      </w:pPr>
      <w:r>
        <w:rPr>
          <w:rFonts w:ascii="Times New Roman" w:hAnsi="Times New Roman" w:cs="Times New Roman"/>
          <w:b/>
          <w:bCs/>
          <w:color w:val="000000"/>
        </w:rPr>
        <w:t>Conclusions</w:t>
      </w:r>
    </w:p>
    <w:p w14:paraId="5510D9BD" w14:textId="51D44AD0" w:rsidR="000A5DAB" w:rsidRPr="000A5DAB" w:rsidRDefault="000A5DAB" w:rsidP="008D793A">
      <w:pPr>
        <w:spacing w:after="0" w:line="360" w:lineRule="auto"/>
        <w:rPr>
          <w:rFonts w:ascii="Times New Roman" w:eastAsia="Times New Roman" w:hAnsi="Times New Roman" w:cs="Times New Roman"/>
          <w:color w:val="000000"/>
        </w:rPr>
      </w:pPr>
      <w:r>
        <w:rPr>
          <w:rFonts w:ascii="Times New Roman" w:hAnsi="Times New Roman" w:cs="Times New Roman"/>
          <w:color w:val="000000"/>
        </w:rPr>
        <w:t xml:space="preserve">The AI radiomics model </w:t>
      </w:r>
      <w:r w:rsidR="001B07A0">
        <w:rPr>
          <w:rFonts w:ascii="Times New Roman" w:hAnsi="Times New Roman" w:cs="Times New Roman"/>
          <w:color w:val="000000"/>
        </w:rPr>
        <w:t xml:space="preserve">achieves high </w:t>
      </w:r>
      <w:r w:rsidR="00E24FDF">
        <w:rPr>
          <w:rFonts w:ascii="Times New Roman" w:hAnsi="Times New Roman" w:cs="Times New Roman"/>
          <w:color w:val="000000"/>
        </w:rPr>
        <w:t xml:space="preserve">local control </w:t>
      </w:r>
      <w:r w:rsidR="001B07A0">
        <w:rPr>
          <w:rFonts w:ascii="Times New Roman" w:hAnsi="Times New Roman" w:cs="Times New Roman"/>
          <w:color w:val="000000"/>
        </w:rPr>
        <w:t xml:space="preserve">prediction accuracy, providing </w:t>
      </w:r>
      <w:r>
        <w:rPr>
          <w:rFonts w:ascii="Times New Roman" w:hAnsi="Times New Roman" w:cs="Times New Roman"/>
          <w:color w:val="000000"/>
        </w:rPr>
        <w:t xml:space="preserve">support that radiomic analysis of CT scans combined with </w:t>
      </w:r>
      <w:r w:rsidR="00D678B9">
        <w:rPr>
          <w:rFonts w:ascii="Times New Roman" w:hAnsi="Times New Roman" w:cs="Times New Roman"/>
          <w:color w:val="000000"/>
        </w:rPr>
        <w:t xml:space="preserve">machine learning </w:t>
      </w:r>
      <w:r w:rsidR="001B07A0">
        <w:rPr>
          <w:rFonts w:ascii="Times New Roman" w:hAnsi="Times New Roman" w:cs="Times New Roman"/>
          <w:color w:val="000000"/>
        </w:rPr>
        <w:t xml:space="preserve">analysis </w:t>
      </w:r>
      <w:r>
        <w:rPr>
          <w:rFonts w:ascii="Times New Roman" w:hAnsi="Times New Roman" w:cs="Times New Roman"/>
          <w:color w:val="000000"/>
        </w:rPr>
        <w:t xml:space="preserve">may aid in clinical decision making </w:t>
      </w:r>
      <w:r w:rsidR="001B07A0">
        <w:rPr>
          <w:rFonts w:ascii="Times New Roman" w:hAnsi="Times New Roman" w:cs="Times New Roman"/>
          <w:color w:val="000000"/>
        </w:rPr>
        <w:t>that requires prognostic prediction.</w:t>
      </w:r>
    </w:p>
    <w:p w14:paraId="208F676A" w14:textId="60B5628C" w:rsidR="007169CE" w:rsidRPr="00C67140" w:rsidRDefault="007169CE" w:rsidP="00C67140">
      <w:pPr>
        <w:spacing w:after="0" w:line="360" w:lineRule="auto"/>
        <w:rPr>
          <w:rFonts w:ascii="Times New Roman" w:hAnsi="Times New Roman" w:cs="Times New Roman"/>
          <w:b/>
          <w:bCs/>
        </w:rPr>
      </w:pPr>
      <w:r w:rsidRPr="00C67140">
        <w:rPr>
          <w:rFonts w:ascii="Times New Roman" w:hAnsi="Times New Roman" w:cs="Times New Roman"/>
          <w:b/>
          <w:bCs/>
        </w:rPr>
        <w:br w:type="page"/>
      </w:r>
    </w:p>
    <w:p w14:paraId="0DEEED5C" w14:textId="797F37DF" w:rsidR="007E56CD" w:rsidRPr="007169CE" w:rsidRDefault="007E56CD" w:rsidP="00C67140">
      <w:pPr>
        <w:spacing w:after="0" w:line="360" w:lineRule="auto"/>
        <w:rPr>
          <w:rFonts w:ascii="Times New Roman" w:hAnsi="Times New Roman" w:cs="Times New Roman"/>
          <w:b/>
          <w:bCs/>
          <w:sz w:val="28"/>
          <w:szCs w:val="28"/>
        </w:rPr>
      </w:pPr>
      <w:r w:rsidRPr="007169CE">
        <w:rPr>
          <w:rFonts w:ascii="Times New Roman" w:hAnsi="Times New Roman" w:cs="Times New Roman"/>
          <w:b/>
          <w:bCs/>
          <w:sz w:val="28"/>
          <w:szCs w:val="28"/>
        </w:rPr>
        <w:lastRenderedPageBreak/>
        <w:t>Main Text:</w:t>
      </w:r>
    </w:p>
    <w:p w14:paraId="5D051F16" w14:textId="1B44C85A" w:rsidR="008A19E0" w:rsidRPr="00923B9F" w:rsidRDefault="00B56540" w:rsidP="00C67140">
      <w:pPr>
        <w:spacing w:after="0" w:line="360" w:lineRule="auto"/>
        <w:rPr>
          <w:rFonts w:ascii="Times New Roman" w:hAnsi="Times New Roman" w:cs="Times New Roman"/>
          <w:b/>
          <w:bCs/>
          <w:sz w:val="28"/>
          <w:szCs w:val="28"/>
        </w:rPr>
      </w:pPr>
      <w:r w:rsidRPr="00923B9F">
        <w:rPr>
          <w:rFonts w:ascii="Times New Roman" w:hAnsi="Times New Roman" w:cs="Times New Roman"/>
          <w:b/>
          <w:bCs/>
          <w:sz w:val="28"/>
          <w:szCs w:val="28"/>
        </w:rPr>
        <w:t>Introduction</w:t>
      </w:r>
      <w:r w:rsidR="007E56CD" w:rsidRPr="00923B9F">
        <w:rPr>
          <w:rFonts w:ascii="Times New Roman" w:hAnsi="Times New Roman" w:cs="Times New Roman"/>
          <w:b/>
          <w:bCs/>
          <w:sz w:val="28"/>
          <w:szCs w:val="28"/>
        </w:rPr>
        <w:t>:</w:t>
      </w:r>
    </w:p>
    <w:p w14:paraId="38C6F864" w14:textId="540C6CD8" w:rsidR="00512C1B" w:rsidRPr="00364960" w:rsidRDefault="00364960" w:rsidP="00C67140">
      <w:pPr>
        <w:spacing w:after="0" w:line="360" w:lineRule="auto"/>
        <w:rPr>
          <w:rFonts w:ascii="Times New Roman" w:hAnsi="Times New Roman" w:cs="Times New Roman"/>
          <w:b/>
          <w:bCs/>
          <w:sz w:val="24"/>
          <w:szCs w:val="24"/>
        </w:rPr>
      </w:pPr>
      <w:r w:rsidRPr="00364960">
        <w:rPr>
          <w:rFonts w:ascii="Times New Roman" w:hAnsi="Times New Roman" w:cs="Times New Roman"/>
          <w:b/>
          <w:bCs/>
          <w:sz w:val="24"/>
          <w:szCs w:val="24"/>
        </w:rPr>
        <w:t>Background:</w:t>
      </w:r>
    </w:p>
    <w:p w14:paraId="7BB8780D" w14:textId="02A498AE" w:rsidR="00364960" w:rsidRDefault="003079AF" w:rsidP="00C67140">
      <w:pPr>
        <w:spacing w:after="0" w:line="360" w:lineRule="auto"/>
        <w:rPr>
          <w:rFonts w:ascii="Times New Roman" w:hAnsi="Times New Roman" w:cs="Times New Roman"/>
        </w:rPr>
      </w:pPr>
      <w:r>
        <w:rPr>
          <w:rFonts w:ascii="Times New Roman" w:hAnsi="Times New Roman" w:cs="Times New Roman"/>
        </w:rPr>
        <w:t xml:space="preserve">Patients with colorectal cancer develop </w:t>
      </w:r>
      <w:r w:rsidR="001A7933">
        <w:rPr>
          <w:rFonts w:ascii="Times New Roman" w:hAnsi="Times New Roman" w:cs="Times New Roman"/>
        </w:rPr>
        <w:t xml:space="preserve">colorectal </w:t>
      </w:r>
      <w:r>
        <w:rPr>
          <w:rFonts w:ascii="Times New Roman" w:hAnsi="Times New Roman" w:cs="Times New Roman"/>
        </w:rPr>
        <w:t xml:space="preserve">liver metastases </w:t>
      </w:r>
      <w:r w:rsidR="001A7933">
        <w:rPr>
          <w:rFonts w:ascii="Times New Roman" w:hAnsi="Times New Roman" w:cs="Times New Roman"/>
        </w:rPr>
        <w:t xml:space="preserve">(CLM) </w:t>
      </w:r>
      <w:r>
        <w:rPr>
          <w:rFonts w:ascii="Times New Roman" w:hAnsi="Times New Roman" w:cs="Times New Roman"/>
        </w:rPr>
        <w:t>in approximately 50% of cases</w:t>
      </w:r>
      <w:r w:rsidR="001A7933">
        <w:rPr>
          <w:rFonts w:ascii="Times New Roman" w:hAnsi="Times New Roman" w:cs="Times New Roman"/>
        </w:rPr>
        <w:t xml:space="preserve"> [1]</w:t>
      </w:r>
      <w:r>
        <w:rPr>
          <w:rFonts w:ascii="Times New Roman" w:hAnsi="Times New Roman" w:cs="Times New Roman"/>
        </w:rPr>
        <w:t>, with a 12-month recurrence rate of approximately 40%</w:t>
      </w:r>
      <w:r w:rsidR="00913CB5">
        <w:rPr>
          <w:rFonts w:ascii="Times New Roman" w:hAnsi="Times New Roman" w:cs="Times New Roman"/>
        </w:rPr>
        <w:t xml:space="preserve">. Surgery is the standard of care for patients that present with CLM </w:t>
      </w:r>
      <w:r w:rsidR="00913CB5" w:rsidRPr="00913CB5">
        <w:rPr>
          <w:rFonts w:ascii="Times New Roman" w:hAnsi="Times New Roman" w:cs="Times New Roman"/>
        </w:rPr>
        <w:t>in solitary or oligometastatic state</w:t>
      </w:r>
      <w:r w:rsidR="00913CB5">
        <w:rPr>
          <w:rFonts w:ascii="Times New Roman" w:hAnsi="Times New Roman" w:cs="Times New Roman"/>
        </w:rPr>
        <w:t xml:space="preserve">, </w:t>
      </w:r>
      <w:r w:rsidR="00913CB5" w:rsidRPr="00913CB5">
        <w:rPr>
          <w:rFonts w:ascii="Times New Roman" w:hAnsi="Times New Roman" w:cs="Times New Roman"/>
        </w:rPr>
        <w:t>with reported 5- year survival ranging from 28-58%</w:t>
      </w:r>
      <w:r w:rsidR="00913CB5">
        <w:rPr>
          <w:rFonts w:ascii="Times New Roman" w:hAnsi="Times New Roman" w:cs="Times New Roman"/>
        </w:rPr>
        <w:t xml:space="preserve"> </w:t>
      </w:r>
      <w:r w:rsidR="00647A0E">
        <w:rPr>
          <w:rFonts w:ascii="Times New Roman" w:hAnsi="Times New Roman" w:cs="Times New Roman"/>
        </w:rPr>
        <w:t xml:space="preserve">[2]. </w:t>
      </w:r>
      <w:r w:rsidR="00913CB5" w:rsidRPr="00913CB5">
        <w:rPr>
          <w:rFonts w:ascii="Times New Roman" w:hAnsi="Times New Roman" w:cs="Times New Roman"/>
        </w:rPr>
        <w:t>Studies with non-surgical liver-directed local therapy for CLM have yielded mixed results</w:t>
      </w:r>
      <w:r w:rsidR="00913CB5">
        <w:rPr>
          <w:rFonts w:ascii="Times New Roman" w:hAnsi="Times New Roman" w:cs="Times New Roman"/>
        </w:rPr>
        <w:t>, external beam radiation</w:t>
      </w:r>
      <w:r w:rsidR="00913CB5" w:rsidRPr="00913CB5">
        <w:rPr>
          <w:rFonts w:ascii="Times New Roman" w:hAnsi="Times New Roman" w:cs="Times New Roman"/>
        </w:rPr>
        <w:t xml:space="preserve"> </w:t>
      </w:r>
      <w:r w:rsidR="00913CB5">
        <w:rPr>
          <w:rFonts w:ascii="Times New Roman" w:hAnsi="Times New Roman" w:cs="Times New Roman"/>
        </w:rPr>
        <w:t>therapy (EBRT) has emerged as</w:t>
      </w:r>
      <w:r w:rsidR="00913CB5" w:rsidRPr="00913CB5">
        <w:rPr>
          <w:rFonts w:ascii="Times New Roman" w:hAnsi="Times New Roman" w:cs="Times New Roman"/>
        </w:rPr>
        <w:t xml:space="preserve"> an alternative, non-invasive approach for localized therapy of CLM in patients who are not otherwise eligible for surgical resection</w:t>
      </w:r>
      <w:r w:rsidR="00913CB5">
        <w:rPr>
          <w:rFonts w:ascii="Times New Roman" w:hAnsi="Times New Roman" w:cs="Times New Roman"/>
        </w:rPr>
        <w:t xml:space="preserve">. </w:t>
      </w:r>
      <w:r w:rsidR="00913CB5" w:rsidRPr="00913CB5">
        <w:rPr>
          <w:rFonts w:ascii="Times New Roman" w:hAnsi="Times New Roman" w:cs="Times New Roman"/>
        </w:rPr>
        <w:t xml:space="preserve">Numerous </w:t>
      </w:r>
      <w:r w:rsidR="00913CB5">
        <w:rPr>
          <w:rFonts w:ascii="Times New Roman" w:hAnsi="Times New Roman" w:cs="Times New Roman"/>
        </w:rPr>
        <w:t xml:space="preserve">clinical </w:t>
      </w:r>
      <w:r w:rsidR="00913CB5" w:rsidRPr="00913CB5">
        <w:rPr>
          <w:rFonts w:ascii="Times New Roman" w:hAnsi="Times New Roman" w:cs="Times New Roman"/>
        </w:rPr>
        <w:t xml:space="preserve">factors </w:t>
      </w:r>
      <w:r w:rsidR="00913CB5">
        <w:rPr>
          <w:rFonts w:ascii="Times New Roman" w:hAnsi="Times New Roman" w:cs="Times New Roman"/>
        </w:rPr>
        <w:t>have been shown to</w:t>
      </w:r>
      <w:r w:rsidR="00913CB5" w:rsidRPr="00913CB5">
        <w:rPr>
          <w:rFonts w:ascii="Times New Roman" w:hAnsi="Times New Roman" w:cs="Times New Roman"/>
        </w:rPr>
        <w:t xml:space="preserve"> influence the </w:t>
      </w:r>
      <w:r w:rsidR="00913CB5">
        <w:rPr>
          <w:rFonts w:ascii="Times New Roman" w:hAnsi="Times New Roman" w:cs="Times New Roman"/>
        </w:rPr>
        <w:t>local control</w:t>
      </w:r>
      <w:r w:rsidR="00913CB5" w:rsidRPr="00913CB5">
        <w:rPr>
          <w:rFonts w:ascii="Times New Roman" w:hAnsi="Times New Roman" w:cs="Times New Roman"/>
        </w:rPr>
        <w:t xml:space="preserve"> of CLM associated with EBRT, including dose delivered to the lesion and the size of the lesion</w:t>
      </w:r>
      <w:r w:rsidR="00913CB5">
        <w:rPr>
          <w:rFonts w:ascii="Times New Roman" w:hAnsi="Times New Roman" w:cs="Times New Roman"/>
        </w:rPr>
        <w:t xml:space="preserve"> </w:t>
      </w:r>
      <w:r w:rsidR="00647A0E">
        <w:rPr>
          <w:rFonts w:ascii="Times New Roman" w:hAnsi="Times New Roman" w:cs="Times New Roman"/>
        </w:rPr>
        <w:t xml:space="preserve">[3]. </w:t>
      </w:r>
      <w:r w:rsidR="00D678B9">
        <w:rPr>
          <w:rFonts w:ascii="Times New Roman" w:hAnsi="Times New Roman" w:cs="Times New Roman"/>
        </w:rPr>
        <w:t xml:space="preserve">Prognosis of local tumor control is essential to determine appropriate treatment for CLM. </w:t>
      </w:r>
      <w:r w:rsidR="004852C8">
        <w:rPr>
          <w:rFonts w:ascii="Times New Roman" w:hAnsi="Times New Roman" w:cs="Times New Roman"/>
        </w:rPr>
        <w:t xml:space="preserve">The goal of this work was to </w:t>
      </w:r>
      <w:r w:rsidR="00D678B9">
        <w:rPr>
          <w:rFonts w:ascii="Times New Roman" w:hAnsi="Times New Roman" w:cs="Times New Roman"/>
        </w:rPr>
        <w:t>build a predictive model utilizing computational information from</w:t>
      </w:r>
      <w:r w:rsidR="004852C8">
        <w:rPr>
          <w:rFonts w:ascii="Times New Roman" w:hAnsi="Times New Roman" w:cs="Times New Roman"/>
        </w:rPr>
        <w:t xml:space="preserve"> radiomic </w:t>
      </w:r>
      <w:r w:rsidR="00D678B9">
        <w:rPr>
          <w:rFonts w:ascii="Times New Roman" w:hAnsi="Times New Roman" w:cs="Times New Roman"/>
        </w:rPr>
        <w:t>features in computed tomography (CT) scans combined with machine learning methods to</w:t>
      </w:r>
      <w:r w:rsidR="004852C8">
        <w:rPr>
          <w:rFonts w:ascii="Times New Roman" w:hAnsi="Times New Roman" w:cs="Times New Roman"/>
        </w:rPr>
        <w:t xml:space="preserve"> predict local control outcomes in CLM.</w:t>
      </w:r>
    </w:p>
    <w:p w14:paraId="24AB7085" w14:textId="2DD99D71" w:rsidR="001A7933" w:rsidRPr="00E90C09" w:rsidRDefault="001A7933" w:rsidP="00C67140">
      <w:pPr>
        <w:spacing w:after="0" w:line="360" w:lineRule="auto"/>
        <w:rPr>
          <w:rFonts w:ascii="Times New Roman" w:hAnsi="Times New Roman" w:cs="Times New Roman"/>
        </w:rPr>
      </w:pPr>
    </w:p>
    <w:p w14:paraId="4A17D4DC" w14:textId="00CBD25D" w:rsidR="007E56CD" w:rsidRPr="00923B9F" w:rsidRDefault="007E56CD" w:rsidP="00C67140">
      <w:pPr>
        <w:spacing w:after="0" w:line="360" w:lineRule="auto"/>
        <w:rPr>
          <w:rFonts w:ascii="Times New Roman" w:hAnsi="Times New Roman" w:cs="Times New Roman"/>
          <w:b/>
          <w:bCs/>
          <w:sz w:val="24"/>
          <w:szCs w:val="24"/>
        </w:rPr>
      </w:pPr>
      <w:r w:rsidRPr="00923B9F">
        <w:rPr>
          <w:rFonts w:ascii="Times New Roman" w:hAnsi="Times New Roman" w:cs="Times New Roman"/>
          <w:b/>
          <w:bCs/>
          <w:sz w:val="24"/>
          <w:szCs w:val="24"/>
        </w:rPr>
        <w:t>Existing Work</w:t>
      </w:r>
      <w:r w:rsidR="00923B9F" w:rsidRPr="00923B9F">
        <w:rPr>
          <w:rFonts w:ascii="Times New Roman" w:hAnsi="Times New Roman" w:cs="Times New Roman"/>
          <w:b/>
          <w:bCs/>
          <w:sz w:val="24"/>
          <w:szCs w:val="24"/>
        </w:rPr>
        <w:t>:</w:t>
      </w:r>
    </w:p>
    <w:p w14:paraId="2EDFFA50" w14:textId="77777777" w:rsidR="006D78EA" w:rsidRDefault="006D78EA" w:rsidP="006D78EA">
      <w:pPr>
        <w:spacing w:after="0" w:line="360" w:lineRule="auto"/>
        <w:rPr>
          <w:rFonts w:ascii="Times New Roman" w:hAnsi="Times New Roman" w:cs="Times New Roman"/>
        </w:rPr>
      </w:pPr>
      <w:r>
        <w:rPr>
          <w:rFonts w:ascii="Times New Roman" w:hAnsi="Times New Roman" w:cs="Times New Roman"/>
        </w:rPr>
        <w:t>S</w:t>
      </w:r>
      <w:r w:rsidRPr="007E56CD">
        <w:rPr>
          <w:rFonts w:ascii="Times New Roman" w:hAnsi="Times New Roman" w:cs="Times New Roman"/>
        </w:rPr>
        <w:t xml:space="preserve">everal methods </w:t>
      </w:r>
      <w:r>
        <w:rPr>
          <w:rFonts w:ascii="Times New Roman" w:hAnsi="Times New Roman" w:cs="Times New Roman"/>
        </w:rPr>
        <w:t xml:space="preserve">have been published </w:t>
      </w:r>
      <w:r w:rsidRPr="007E56CD">
        <w:rPr>
          <w:rFonts w:ascii="Times New Roman" w:hAnsi="Times New Roman" w:cs="Times New Roman"/>
        </w:rPr>
        <w:t xml:space="preserve">that </w:t>
      </w:r>
      <w:r>
        <w:rPr>
          <w:rFonts w:ascii="Times New Roman" w:hAnsi="Times New Roman" w:cs="Times New Roman"/>
        </w:rPr>
        <w:t>predict clinical outcomes</w:t>
      </w:r>
      <w:r w:rsidRPr="007E56CD">
        <w:rPr>
          <w:rFonts w:ascii="Times New Roman" w:hAnsi="Times New Roman" w:cs="Times New Roman"/>
        </w:rPr>
        <w:t xml:space="preserve"> </w:t>
      </w:r>
      <w:r>
        <w:rPr>
          <w:rFonts w:ascii="Times New Roman" w:hAnsi="Times New Roman" w:cs="Times New Roman"/>
        </w:rPr>
        <w:t xml:space="preserve">in CLM </w:t>
      </w:r>
      <w:r w:rsidRPr="007E56CD">
        <w:rPr>
          <w:rFonts w:ascii="Times New Roman" w:hAnsi="Times New Roman" w:cs="Times New Roman"/>
        </w:rPr>
        <w:t xml:space="preserve">patients. A </w:t>
      </w:r>
      <w:r>
        <w:rPr>
          <w:rFonts w:ascii="Times New Roman" w:hAnsi="Times New Roman" w:cs="Times New Roman"/>
        </w:rPr>
        <w:t xml:space="preserve">common method utilizes </w:t>
      </w:r>
      <w:r w:rsidRPr="007E56CD">
        <w:rPr>
          <w:rFonts w:ascii="Times New Roman" w:hAnsi="Times New Roman" w:cs="Times New Roman"/>
        </w:rPr>
        <w:t>multivariate Cox proportional hazard regression</w:t>
      </w:r>
      <w:r>
        <w:rPr>
          <w:rFonts w:ascii="Times New Roman" w:hAnsi="Times New Roman" w:cs="Times New Roman"/>
        </w:rPr>
        <w:t xml:space="preserve"> using clinically relevant variables</w:t>
      </w:r>
      <w:r w:rsidRPr="007E56CD">
        <w:rPr>
          <w:rFonts w:ascii="Times New Roman" w:hAnsi="Times New Roman" w:cs="Times New Roman"/>
        </w:rPr>
        <w:t>, select</w:t>
      </w:r>
      <w:r>
        <w:rPr>
          <w:rFonts w:ascii="Times New Roman" w:hAnsi="Times New Roman" w:cs="Times New Roman"/>
        </w:rPr>
        <w:t>ing</w:t>
      </w:r>
      <w:r w:rsidRPr="007E56CD">
        <w:rPr>
          <w:rFonts w:ascii="Times New Roman" w:hAnsi="Times New Roman" w:cs="Times New Roman"/>
        </w:rPr>
        <w:t xml:space="preserve"> variables with the highest hazard ratio to create a scoring system </w:t>
      </w:r>
      <w:r>
        <w:rPr>
          <w:rFonts w:ascii="Times New Roman" w:hAnsi="Times New Roman" w:cs="Times New Roman"/>
        </w:rPr>
        <w:t>[2, 5-12]</w:t>
      </w:r>
      <w:r w:rsidRPr="007E56CD">
        <w:rPr>
          <w:rFonts w:ascii="Times New Roman" w:hAnsi="Times New Roman" w:cs="Times New Roman"/>
        </w:rPr>
        <w:t xml:space="preserve">. </w:t>
      </w:r>
      <w:r>
        <w:rPr>
          <w:rFonts w:ascii="Times New Roman" w:hAnsi="Times New Roman" w:cs="Times New Roman"/>
        </w:rPr>
        <w:t xml:space="preserve">Brudvik et al. [12] </w:t>
      </w:r>
      <w:r w:rsidRPr="007E56CD">
        <w:rPr>
          <w:rFonts w:ascii="Times New Roman" w:hAnsi="Times New Roman" w:cs="Times New Roman"/>
        </w:rPr>
        <w:t xml:space="preserve">utilized 6 clinicopathological characteristics, </w:t>
      </w:r>
      <w:r>
        <w:rPr>
          <w:rFonts w:ascii="Times New Roman" w:hAnsi="Times New Roman" w:cs="Times New Roman"/>
        </w:rPr>
        <w:t xml:space="preserve">from which they </w:t>
      </w:r>
      <w:r w:rsidRPr="007E56CD">
        <w:rPr>
          <w:rFonts w:ascii="Times New Roman" w:hAnsi="Times New Roman" w:cs="Times New Roman"/>
        </w:rPr>
        <w:t>select</w:t>
      </w:r>
      <w:r>
        <w:rPr>
          <w:rFonts w:ascii="Times New Roman" w:hAnsi="Times New Roman" w:cs="Times New Roman"/>
        </w:rPr>
        <w:t>ed</w:t>
      </w:r>
      <w:r w:rsidRPr="007E56CD">
        <w:rPr>
          <w:rFonts w:ascii="Times New Roman" w:hAnsi="Times New Roman" w:cs="Times New Roman"/>
        </w:rPr>
        <w:t xml:space="preserve"> three variables (node-positive tumor, metastases greater than 50mm, and </w:t>
      </w:r>
      <w:r>
        <w:rPr>
          <w:rFonts w:ascii="Times New Roman" w:hAnsi="Times New Roman" w:cs="Times New Roman"/>
        </w:rPr>
        <w:t>RAS</w:t>
      </w:r>
      <w:r w:rsidRPr="007E56CD">
        <w:rPr>
          <w:rFonts w:ascii="Times New Roman" w:hAnsi="Times New Roman" w:cs="Times New Roman"/>
        </w:rPr>
        <w:t xml:space="preserve"> mutation)</w:t>
      </w:r>
      <w:r>
        <w:rPr>
          <w:rFonts w:ascii="Times New Roman" w:hAnsi="Times New Roman" w:cs="Times New Roman"/>
        </w:rPr>
        <w:t xml:space="preserve"> </w:t>
      </w:r>
      <w:r w:rsidRPr="007E56CD">
        <w:rPr>
          <w:rFonts w:ascii="Times New Roman" w:hAnsi="Times New Roman" w:cs="Times New Roman"/>
        </w:rPr>
        <w:t xml:space="preserve">with </w:t>
      </w:r>
      <w:r>
        <w:rPr>
          <w:rFonts w:ascii="Times New Roman" w:hAnsi="Times New Roman" w:cs="Times New Roman"/>
        </w:rPr>
        <w:t xml:space="preserve">with highest significance to create </w:t>
      </w:r>
      <w:r w:rsidRPr="007E56CD">
        <w:rPr>
          <w:rFonts w:ascii="Times New Roman" w:hAnsi="Times New Roman" w:cs="Times New Roman"/>
        </w:rPr>
        <w:t xml:space="preserve">a 3-point </w:t>
      </w:r>
      <w:r>
        <w:rPr>
          <w:rFonts w:ascii="Times New Roman" w:hAnsi="Times New Roman" w:cs="Times New Roman"/>
        </w:rPr>
        <w:t xml:space="preserve">scoring </w:t>
      </w:r>
      <w:r w:rsidRPr="007E56CD">
        <w:rPr>
          <w:rFonts w:ascii="Times New Roman" w:hAnsi="Times New Roman" w:cs="Times New Roman"/>
        </w:rPr>
        <w:t>system. Th</w:t>
      </w:r>
      <w:r>
        <w:rPr>
          <w:rFonts w:ascii="Times New Roman" w:hAnsi="Times New Roman" w:cs="Times New Roman"/>
        </w:rPr>
        <w:t>is</w:t>
      </w:r>
      <w:r w:rsidRPr="007E56CD">
        <w:rPr>
          <w:rFonts w:ascii="Times New Roman" w:hAnsi="Times New Roman" w:cs="Times New Roman"/>
        </w:rPr>
        <w:t xml:space="preserve"> scoring system achieved a concordance index (C-Index) of 0.66 (95% CI: 0.56-0.75) for predicting recurrence free survival </w:t>
      </w:r>
      <w:r>
        <w:rPr>
          <w:rFonts w:ascii="Times New Roman" w:hAnsi="Times New Roman" w:cs="Times New Roman"/>
        </w:rPr>
        <w:t>on internal data validation</w:t>
      </w:r>
      <w:r w:rsidRPr="007E56CD">
        <w:rPr>
          <w:rFonts w:ascii="Times New Roman" w:hAnsi="Times New Roman" w:cs="Times New Roman"/>
        </w:rPr>
        <w:t>.</w:t>
      </w:r>
    </w:p>
    <w:p w14:paraId="0D121F9F" w14:textId="77777777" w:rsidR="004901DA" w:rsidRDefault="004901DA" w:rsidP="00C67140">
      <w:pPr>
        <w:spacing w:after="0" w:line="360" w:lineRule="auto"/>
        <w:rPr>
          <w:rFonts w:ascii="Times New Roman" w:hAnsi="Times New Roman" w:cs="Times New Roman"/>
        </w:rPr>
      </w:pPr>
    </w:p>
    <w:p w14:paraId="784E02CB" w14:textId="4D64BEF4" w:rsidR="004901DA" w:rsidRDefault="004901DA" w:rsidP="00C67140">
      <w:pPr>
        <w:spacing w:after="0" w:line="360" w:lineRule="auto"/>
        <w:rPr>
          <w:rFonts w:ascii="Times New Roman" w:hAnsi="Times New Roman" w:cs="Times New Roman"/>
        </w:rPr>
      </w:pPr>
      <w:r w:rsidRPr="004901DA">
        <w:rPr>
          <w:rFonts w:ascii="Times New Roman" w:hAnsi="Times New Roman" w:cs="Times New Roman"/>
        </w:rPr>
        <w:t>There are</w:t>
      </w:r>
      <w:r w:rsidR="0090248B">
        <w:rPr>
          <w:rFonts w:ascii="Times New Roman" w:hAnsi="Times New Roman" w:cs="Times New Roman"/>
        </w:rPr>
        <w:t xml:space="preserve"> several opportunities to improve on existing</w:t>
      </w:r>
      <w:r w:rsidRPr="004901DA">
        <w:rPr>
          <w:rFonts w:ascii="Times New Roman" w:hAnsi="Times New Roman" w:cs="Times New Roman"/>
        </w:rPr>
        <w:t xml:space="preserve"> methods. First, the Cox model involves an exponential hazard function in the</w:t>
      </w:r>
      <w:r w:rsidR="002E4AE8">
        <w:rPr>
          <w:rFonts w:ascii="Times New Roman" w:hAnsi="Times New Roman" w:cs="Times New Roman"/>
        </w:rPr>
        <w:t xml:space="preserve"> following</w:t>
      </w:r>
      <w:r w:rsidRPr="004901DA">
        <w:rPr>
          <w:rFonts w:ascii="Times New Roman" w:hAnsi="Times New Roman" w:cs="Times New Roman"/>
        </w:rPr>
        <w:t xml:space="preserve"> form:</w:t>
      </w:r>
    </w:p>
    <w:p w14:paraId="2B4B37C3" w14:textId="41C7A355" w:rsidR="004901DA" w:rsidRPr="004901DA" w:rsidRDefault="004901DA" w:rsidP="00C67140">
      <w:pPr>
        <w:spacing w:after="0" w:line="360" w:lineRule="auto"/>
        <w:rPr>
          <w:rFonts w:ascii="Times New Roman" w:eastAsiaTheme="minorEastAsia" w:hAnsi="Times New Roman" w:cs="Times New Roman"/>
        </w:rPr>
      </w:pPr>
      <m:oMathPara>
        <m:oMath>
          <m:r>
            <w:rPr>
              <w:rFonts w:ascii="Cambria Math" w:hAnsi="Cambria Math" w:cs="Times New Roman"/>
            </w:rPr>
            <m:t>h</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(t)</m:t>
          </m:r>
          <m:sSup>
            <m:sSupPr>
              <m:ctrlPr>
                <w:rPr>
                  <w:rFonts w:ascii="Cambria Math" w:hAnsi="Cambria Math" w:cs="Times New Roman"/>
                  <w:i/>
                </w:rPr>
              </m:ctrlPr>
            </m:sSupPr>
            <m:e>
              <m:r>
                <w:rPr>
                  <w:rFonts w:ascii="Cambria Math" w:hAnsi="Cambria Math" w:cs="Times New Roman"/>
                </w:rPr>
                <m:t>e</m:t>
              </m:r>
            </m:e>
            <m:sup>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sup>
          </m:sSup>
        </m:oMath>
      </m:oMathPara>
    </w:p>
    <w:p w14:paraId="6EE8E4F4" w14:textId="5948AC49" w:rsidR="004901DA" w:rsidRDefault="004901DA" w:rsidP="00C67140">
      <w:pPr>
        <w:spacing w:before="240" w:after="0" w:line="360" w:lineRule="auto"/>
        <w:rPr>
          <w:rFonts w:ascii="Times New Roman" w:eastAsiaTheme="minorEastAsia" w:hAnsi="Times New Roman" w:cs="Times New Roman"/>
        </w:rPr>
      </w:pPr>
      <w:r>
        <w:rPr>
          <w:rFonts w:ascii="Times New Roman" w:eastAsiaTheme="minorEastAsia" w:hAnsi="Times New Roman" w:cs="Times New Roman"/>
        </w:rPr>
        <w:t xml:space="preserve">Where </w:t>
      </w:r>
      <w:r>
        <w:rPr>
          <w:rFonts w:ascii="Times New Roman" w:eastAsiaTheme="minorEastAsia" w:hAnsi="Times New Roman" w:cs="Times New Roman"/>
          <w:i/>
          <w:iCs/>
        </w:rPr>
        <w:t>h</w:t>
      </w:r>
      <w:r>
        <w:rPr>
          <w:rFonts w:ascii="Times New Roman" w:eastAsiaTheme="minorEastAsia" w:hAnsi="Times New Roman" w:cs="Times New Roman"/>
          <w:i/>
          <w:iCs/>
          <w:vertAlign w:val="subscript"/>
        </w:rPr>
        <w:t>0</w:t>
      </w:r>
      <w:r>
        <w:rPr>
          <w:rFonts w:ascii="Times New Roman" w:eastAsiaTheme="minorEastAsia" w:hAnsi="Times New Roman" w:cs="Times New Roman"/>
          <w:i/>
          <w:iCs/>
        </w:rPr>
        <w:t>(t)</w:t>
      </w:r>
      <w:r>
        <w:rPr>
          <w:rFonts w:ascii="Times New Roman" w:eastAsiaTheme="minorEastAsia" w:hAnsi="Times New Roman" w:cs="Times New Roman"/>
        </w:rPr>
        <w:t xml:space="preserve"> is the baseline hazard function when covariates are zero, </w:t>
      </w:r>
      <w:r w:rsidRPr="004901DA">
        <w:rPr>
          <w:rFonts w:ascii="Times New Roman" w:eastAsiaTheme="minorEastAsia" w:hAnsi="Times New Roman" w:cs="Times New Roman"/>
          <w:i/>
          <w:iCs/>
        </w:rPr>
        <w:t>β</w:t>
      </w:r>
      <w:r>
        <w:rPr>
          <w:rFonts w:ascii="Times New Roman" w:eastAsiaTheme="minorEastAsia" w:hAnsi="Times New Roman" w:cs="Times New Roman"/>
          <w:i/>
          <w:iCs/>
          <w:vertAlign w:val="subscript"/>
        </w:rPr>
        <w:t>i</w:t>
      </w:r>
      <w:r>
        <w:rPr>
          <w:rFonts w:ascii="Times New Roman" w:eastAsiaTheme="minorEastAsia" w:hAnsi="Times New Roman" w:cs="Times New Roman"/>
          <w:i/>
          <w:iCs/>
        </w:rPr>
        <w:t xml:space="preserve"> </w:t>
      </w:r>
      <w:r>
        <w:rPr>
          <w:rFonts w:ascii="Times New Roman" w:eastAsiaTheme="minorEastAsia" w:hAnsi="Times New Roman" w:cs="Times New Roman"/>
        </w:rPr>
        <w:t xml:space="preserve">is the i-th parameter optimized by the partial likelihood function of variable </w:t>
      </w:r>
      <w:r>
        <w:rPr>
          <w:rFonts w:ascii="Times New Roman" w:eastAsiaTheme="minorEastAsia" w:hAnsi="Times New Roman" w:cs="Times New Roman"/>
          <w:i/>
          <w:iCs/>
        </w:rPr>
        <w:t>x</w:t>
      </w:r>
      <w:r>
        <w:rPr>
          <w:rFonts w:ascii="Times New Roman" w:eastAsiaTheme="minorEastAsia" w:hAnsi="Times New Roman" w:cs="Times New Roman"/>
          <w:i/>
          <w:iCs/>
          <w:vertAlign w:val="subscript"/>
        </w:rPr>
        <w:t>i</w:t>
      </w:r>
      <w:r>
        <w:rPr>
          <w:rFonts w:ascii="Times New Roman" w:eastAsiaTheme="minorEastAsia" w:hAnsi="Times New Roman" w:cs="Times New Roman"/>
          <w:i/>
          <w:iCs/>
        </w:rPr>
        <w:t xml:space="preserve"> </w:t>
      </w:r>
      <w:r>
        <w:rPr>
          <w:rFonts w:ascii="Times New Roman" w:eastAsiaTheme="minorEastAsia" w:hAnsi="Times New Roman" w:cs="Times New Roman"/>
        </w:rPr>
        <w:t xml:space="preserve">and </w:t>
      </w:r>
      <w:r>
        <w:rPr>
          <w:rFonts w:ascii="Times New Roman" w:eastAsiaTheme="minorEastAsia" w:hAnsi="Times New Roman" w:cs="Times New Roman"/>
          <w:i/>
          <w:iCs/>
        </w:rPr>
        <w:t>h(t)</w:t>
      </w:r>
      <w:r>
        <w:rPr>
          <w:rFonts w:ascii="Times New Roman" w:eastAsiaTheme="minorEastAsia" w:hAnsi="Times New Roman" w:cs="Times New Roman"/>
        </w:rPr>
        <w:t xml:space="preserve"> is the hazard function at time </w:t>
      </w:r>
      <w:r>
        <w:rPr>
          <w:rFonts w:ascii="Times New Roman" w:eastAsiaTheme="minorEastAsia" w:hAnsi="Times New Roman" w:cs="Times New Roman"/>
          <w:i/>
          <w:iCs/>
        </w:rPr>
        <w:t>t</w:t>
      </w:r>
      <w:r>
        <w:rPr>
          <w:rFonts w:ascii="Times New Roman" w:eastAsiaTheme="minorEastAsia" w:hAnsi="Times New Roman" w:cs="Times New Roman"/>
        </w:rPr>
        <w:t xml:space="preserve"> </w:t>
      </w:r>
      <w:r w:rsidR="0090248B">
        <w:rPr>
          <w:rFonts w:ascii="Times New Roman" w:eastAsiaTheme="minorEastAsia" w:hAnsi="Times New Roman" w:cs="Times New Roman"/>
        </w:rPr>
        <w:t>[</w:t>
      </w:r>
      <w:r w:rsidR="006D78EA">
        <w:rPr>
          <w:rFonts w:ascii="Times New Roman" w:eastAsiaTheme="minorEastAsia" w:hAnsi="Times New Roman" w:cs="Times New Roman"/>
        </w:rPr>
        <w:t>13</w:t>
      </w:r>
      <w:r w:rsidR="0090248B">
        <w:rPr>
          <w:rFonts w:ascii="Times New Roman" w:eastAsiaTheme="minorEastAsia" w:hAnsi="Times New Roman" w:cs="Times New Roman"/>
        </w:rPr>
        <w:t xml:space="preserve">]. </w:t>
      </w:r>
      <w:r>
        <w:rPr>
          <w:rFonts w:ascii="Times New Roman" w:eastAsiaTheme="minorEastAsia" w:hAnsi="Times New Roman" w:cs="Times New Roman"/>
        </w:rPr>
        <w:t>The limitation is that variables in the model are parameterized in a linear combination, and the Cox model may not sufficiently characterize nonlinear dependencies between the variables.</w:t>
      </w:r>
    </w:p>
    <w:p w14:paraId="0532E517" w14:textId="5FF683E1" w:rsidR="004901DA" w:rsidRPr="004901DA" w:rsidRDefault="004901DA" w:rsidP="00C67140">
      <w:pPr>
        <w:spacing w:before="240" w:after="0" w:line="360" w:lineRule="auto"/>
        <w:rPr>
          <w:rFonts w:ascii="Times New Roman" w:hAnsi="Times New Roman" w:cs="Times New Roman"/>
        </w:rPr>
      </w:pPr>
      <w:r w:rsidRPr="004901DA">
        <w:rPr>
          <w:rFonts w:ascii="Times New Roman" w:hAnsi="Times New Roman" w:cs="Times New Roman"/>
        </w:rPr>
        <w:lastRenderedPageBreak/>
        <w:t xml:space="preserve">Secondly, the existing studies use Cox regression to extract </w:t>
      </w:r>
      <w:r w:rsidR="00F92E61">
        <w:rPr>
          <w:rFonts w:ascii="Times New Roman" w:hAnsi="Times New Roman" w:cs="Times New Roman"/>
        </w:rPr>
        <w:t>significant variables</w:t>
      </w:r>
      <w:r w:rsidRPr="004901DA">
        <w:rPr>
          <w:rFonts w:ascii="Times New Roman" w:hAnsi="Times New Roman" w:cs="Times New Roman"/>
        </w:rPr>
        <w:t xml:space="preserve"> (p&lt;0.05) and use a manual scoring system to map the variables to </w:t>
      </w:r>
      <w:r w:rsidR="00F92E61">
        <w:rPr>
          <w:rFonts w:ascii="Times New Roman" w:hAnsi="Times New Roman" w:cs="Times New Roman"/>
        </w:rPr>
        <w:t>a prediction</w:t>
      </w:r>
      <w:r w:rsidRPr="004901DA">
        <w:rPr>
          <w:rFonts w:ascii="Times New Roman" w:hAnsi="Times New Roman" w:cs="Times New Roman"/>
        </w:rPr>
        <w:t xml:space="preserve">. </w:t>
      </w:r>
      <w:r w:rsidR="00D4430F">
        <w:rPr>
          <w:rFonts w:ascii="Times New Roman" w:hAnsi="Times New Roman" w:cs="Times New Roman"/>
        </w:rPr>
        <w:t>A</w:t>
      </w:r>
      <w:r w:rsidRPr="004901DA">
        <w:rPr>
          <w:rFonts w:ascii="Times New Roman" w:hAnsi="Times New Roman" w:cs="Times New Roman"/>
        </w:rPr>
        <w:t xml:space="preserve"> linear combination </w:t>
      </w:r>
      <w:r w:rsidR="00D4430F">
        <w:rPr>
          <w:rFonts w:ascii="Times New Roman" w:hAnsi="Times New Roman" w:cs="Times New Roman"/>
        </w:rPr>
        <w:t xml:space="preserve">scores is </w:t>
      </w:r>
      <w:r w:rsidRPr="004901DA">
        <w:rPr>
          <w:rFonts w:ascii="Times New Roman" w:hAnsi="Times New Roman" w:cs="Times New Roman"/>
        </w:rPr>
        <w:t xml:space="preserve">susceptible to nonlinear confounding. Scoring systems that rely on integer scores for convenience are potentially unoptimized as thresholds for risk stratification may not be exactly at an integer value. </w:t>
      </w:r>
    </w:p>
    <w:p w14:paraId="125ACF5A" w14:textId="0F2E4008" w:rsidR="004901DA" w:rsidRPr="004901DA" w:rsidRDefault="004901DA" w:rsidP="00C67140">
      <w:pPr>
        <w:spacing w:before="240" w:after="0" w:line="360" w:lineRule="auto"/>
        <w:rPr>
          <w:rFonts w:ascii="Times New Roman" w:hAnsi="Times New Roman" w:cs="Times New Roman"/>
        </w:rPr>
      </w:pPr>
      <w:r w:rsidRPr="004901DA">
        <w:rPr>
          <w:rFonts w:ascii="Times New Roman" w:hAnsi="Times New Roman" w:cs="Times New Roman"/>
        </w:rPr>
        <w:t>Thirdly, the studies were restricted in analyzing only clin</w:t>
      </w:r>
      <w:r w:rsidR="005E7640">
        <w:rPr>
          <w:rFonts w:ascii="Times New Roman" w:hAnsi="Times New Roman" w:cs="Times New Roman"/>
        </w:rPr>
        <w:t>i</w:t>
      </w:r>
      <w:r w:rsidRPr="004901DA">
        <w:rPr>
          <w:rFonts w:ascii="Times New Roman" w:hAnsi="Times New Roman" w:cs="Times New Roman"/>
        </w:rPr>
        <w:t xml:space="preserve">copathological variables. As tumor progression results in changes in liver tissue, there may be observable structural </w:t>
      </w:r>
      <w:r>
        <w:rPr>
          <w:rFonts w:ascii="Times New Roman" w:hAnsi="Times New Roman" w:cs="Times New Roman"/>
        </w:rPr>
        <w:t>changes in the liver</w:t>
      </w:r>
      <w:r w:rsidRPr="004901DA">
        <w:rPr>
          <w:rFonts w:ascii="Times New Roman" w:hAnsi="Times New Roman" w:cs="Times New Roman"/>
        </w:rPr>
        <w:t xml:space="preserve"> associated with survival. </w:t>
      </w:r>
      <w:r w:rsidR="0090248B">
        <w:rPr>
          <w:rFonts w:ascii="Times New Roman" w:hAnsi="Times New Roman" w:cs="Times New Roman"/>
        </w:rPr>
        <w:t>Rahmim et al. [</w:t>
      </w:r>
      <w:r w:rsidR="006D78EA">
        <w:rPr>
          <w:rFonts w:ascii="Times New Roman" w:hAnsi="Times New Roman" w:cs="Times New Roman"/>
        </w:rPr>
        <w:t>14</w:t>
      </w:r>
      <w:r w:rsidR="0090248B">
        <w:rPr>
          <w:rFonts w:ascii="Times New Roman" w:hAnsi="Times New Roman" w:cs="Times New Roman"/>
        </w:rPr>
        <w:t>]</w:t>
      </w:r>
      <w:r w:rsidRPr="004901DA">
        <w:rPr>
          <w:rFonts w:ascii="Times New Roman" w:hAnsi="Times New Roman" w:cs="Times New Roman"/>
        </w:rPr>
        <w:t xml:space="preserve"> utilized volumetric and heterogeneity measurements from positron emission tomography scans of 52 patients as input variables to a Cox hazard regression. Metabolic tumor volume (HR = 1.44-5.12) and total lesion glycolysis (HR = 1.38-4.98) were found to be significant and highly correlated with survival.</w:t>
      </w:r>
    </w:p>
    <w:p w14:paraId="5919E425" w14:textId="77777777" w:rsidR="004C1BA9" w:rsidRDefault="004C1BA9" w:rsidP="00C67140">
      <w:pPr>
        <w:spacing w:after="0" w:line="360" w:lineRule="auto"/>
        <w:rPr>
          <w:rFonts w:ascii="Times New Roman" w:hAnsi="Times New Roman" w:cs="Times New Roman"/>
        </w:rPr>
      </w:pPr>
    </w:p>
    <w:p w14:paraId="64DB6332" w14:textId="7C5B3EF5" w:rsidR="004C1BA9" w:rsidRPr="004C1BA9" w:rsidRDefault="0090248B" w:rsidP="00C67140">
      <w:pPr>
        <w:spacing w:after="0" w:line="360" w:lineRule="auto"/>
        <w:rPr>
          <w:rFonts w:ascii="Times New Roman" w:hAnsi="Times New Roman" w:cs="Times New Roman"/>
        </w:rPr>
      </w:pPr>
      <w:r>
        <w:rPr>
          <w:rFonts w:ascii="Times New Roman" w:hAnsi="Times New Roman" w:cs="Times New Roman"/>
        </w:rPr>
        <w:t>Wang et al. [</w:t>
      </w:r>
      <w:r w:rsidR="006D78EA">
        <w:rPr>
          <w:rFonts w:ascii="Times New Roman" w:hAnsi="Times New Roman" w:cs="Times New Roman"/>
        </w:rPr>
        <w:t>15</w:t>
      </w:r>
      <w:r>
        <w:rPr>
          <w:rFonts w:ascii="Times New Roman" w:hAnsi="Times New Roman" w:cs="Times New Roman"/>
        </w:rPr>
        <w:t>]</w:t>
      </w:r>
      <w:r w:rsidR="004C1BA9" w:rsidRPr="004C1BA9">
        <w:rPr>
          <w:rFonts w:ascii="Times New Roman" w:hAnsi="Times New Roman" w:cs="Times New Roman"/>
        </w:rPr>
        <w:t xml:space="preserve"> evaluated nine different survival prediction scoring systems and found six to result in a concordance index (C-index) crossing the 0.50 threshold in its 95% confidence interval, with their own scoring system resulting in a C-index of 0.642 (95% CI: 0.570–0.713) using KRAS mutation and "poor chemotherapy response" as input to their Cox model. </w:t>
      </w:r>
    </w:p>
    <w:p w14:paraId="4F7973A4" w14:textId="77777777" w:rsidR="004C1BA9" w:rsidRPr="004C1BA9" w:rsidRDefault="004C1BA9" w:rsidP="00C67140">
      <w:pPr>
        <w:spacing w:after="0" w:line="360" w:lineRule="auto"/>
        <w:rPr>
          <w:rFonts w:ascii="Times New Roman" w:hAnsi="Times New Roman" w:cs="Times New Roman"/>
        </w:rPr>
      </w:pPr>
    </w:p>
    <w:p w14:paraId="1FDCC1C7" w14:textId="557E6FAD" w:rsidR="004C1BA9" w:rsidRDefault="004C1BA9" w:rsidP="00C67140">
      <w:pPr>
        <w:spacing w:after="0" w:line="360" w:lineRule="auto"/>
        <w:rPr>
          <w:rFonts w:ascii="Times New Roman" w:hAnsi="Times New Roman" w:cs="Times New Roman"/>
        </w:rPr>
      </w:pPr>
      <w:r w:rsidRPr="004C1BA9">
        <w:rPr>
          <w:rFonts w:ascii="Times New Roman" w:hAnsi="Times New Roman" w:cs="Times New Roman"/>
        </w:rPr>
        <w:t>Thus, an automated nonlinear survival model that us</w:t>
      </w:r>
      <w:r w:rsidR="00AC3FB2">
        <w:rPr>
          <w:rFonts w:ascii="Times New Roman" w:hAnsi="Times New Roman" w:cs="Times New Roman"/>
        </w:rPr>
        <w:t>es</w:t>
      </w:r>
      <w:r w:rsidRPr="004C1BA9">
        <w:rPr>
          <w:rFonts w:ascii="Times New Roman" w:hAnsi="Times New Roman" w:cs="Times New Roman"/>
        </w:rPr>
        <w:t xml:space="preserve"> of imaging features</w:t>
      </w:r>
      <w:r w:rsidR="00D678B9">
        <w:rPr>
          <w:rFonts w:ascii="Times New Roman" w:hAnsi="Times New Roman" w:cs="Times New Roman"/>
        </w:rPr>
        <w:t xml:space="preserve"> may address the limitations of existing models.</w:t>
      </w:r>
    </w:p>
    <w:p w14:paraId="59EAF6A6" w14:textId="26051154" w:rsidR="004C1BA9" w:rsidRDefault="004C1BA9" w:rsidP="00C67140">
      <w:pPr>
        <w:spacing w:after="0" w:line="360" w:lineRule="auto"/>
        <w:rPr>
          <w:rFonts w:ascii="Times New Roman" w:hAnsi="Times New Roman" w:cs="Times New Roman"/>
        </w:rPr>
      </w:pPr>
    </w:p>
    <w:p w14:paraId="26E6CB5C" w14:textId="77777777" w:rsidR="0090248B" w:rsidRDefault="0090248B" w:rsidP="00C67140">
      <w:pPr>
        <w:spacing w:after="0" w:line="360" w:lineRule="auto"/>
        <w:rPr>
          <w:rFonts w:ascii="Times New Roman" w:hAnsi="Times New Roman" w:cs="Times New Roman"/>
          <w:b/>
          <w:bCs/>
          <w:sz w:val="24"/>
          <w:szCs w:val="24"/>
        </w:rPr>
      </w:pPr>
    </w:p>
    <w:p w14:paraId="56F50B21" w14:textId="09DD10F2" w:rsidR="0090248B" w:rsidRDefault="002E42B4" w:rsidP="00C67140">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Motivation</w:t>
      </w:r>
      <w:r w:rsidR="00D678B9">
        <w:rPr>
          <w:rFonts w:ascii="Times New Roman" w:hAnsi="Times New Roman" w:cs="Times New Roman"/>
          <w:b/>
          <w:bCs/>
          <w:sz w:val="24"/>
          <w:szCs w:val="24"/>
        </w:rPr>
        <w:t xml:space="preserve"> and Contribution</w:t>
      </w:r>
    </w:p>
    <w:p w14:paraId="69F50159" w14:textId="039F97BB" w:rsidR="004C1BA9" w:rsidRPr="004C1BA9" w:rsidRDefault="00D678B9" w:rsidP="00C67140">
      <w:pPr>
        <w:spacing w:after="0" w:line="360" w:lineRule="auto"/>
        <w:rPr>
          <w:rFonts w:ascii="Times New Roman" w:hAnsi="Times New Roman" w:cs="Times New Roman"/>
        </w:rPr>
      </w:pPr>
      <w:r>
        <w:rPr>
          <w:rFonts w:ascii="Times New Roman" w:hAnsi="Times New Roman" w:cs="Times New Roman"/>
        </w:rPr>
        <w:t xml:space="preserve">Our survival prediction model was built from two motivating ideas: </w:t>
      </w:r>
      <w:r w:rsidR="004C1BA9" w:rsidRPr="004C1BA9">
        <w:rPr>
          <w:rFonts w:ascii="Times New Roman" w:hAnsi="Times New Roman" w:cs="Times New Roman"/>
        </w:rPr>
        <w:t>the usage of radiomic imaging features as input data and modelling survival with machine learning.</w:t>
      </w:r>
    </w:p>
    <w:p w14:paraId="7741B614" w14:textId="77777777" w:rsidR="004C1BA9" w:rsidRPr="004C1BA9" w:rsidRDefault="004C1BA9" w:rsidP="00C67140">
      <w:pPr>
        <w:spacing w:after="0" w:line="360" w:lineRule="auto"/>
        <w:rPr>
          <w:rFonts w:ascii="Times New Roman" w:hAnsi="Times New Roman" w:cs="Times New Roman"/>
        </w:rPr>
      </w:pPr>
    </w:p>
    <w:p w14:paraId="2EF31C0C" w14:textId="16858F2B" w:rsidR="004C1BA9" w:rsidRPr="004C1BA9" w:rsidRDefault="00D678B9" w:rsidP="00C67140">
      <w:pPr>
        <w:spacing w:after="0" w:line="360" w:lineRule="auto"/>
        <w:rPr>
          <w:rFonts w:ascii="Times New Roman" w:hAnsi="Times New Roman" w:cs="Times New Roman"/>
        </w:rPr>
      </w:pPr>
      <w:r>
        <w:rPr>
          <w:rFonts w:ascii="Times New Roman" w:hAnsi="Times New Roman" w:cs="Times New Roman"/>
        </w:rPr>
        <w:t>CT</w:t>
      </w:r>
      <w:r w:rsidR="004C1BA9" w:rsidRPr="004C1BA9">
        <w:rPr>
          <w:rFonts w:ascii="Times New Roman" w:hAnsi="Times New Roman" w:cs="Times New Roman"/>
        </w:rPr>
        <w:t xml:space="preserve"> has been standard of care for characterizing tumor</w:t>
      </w:r>
      <w:r w:rsidR="00F92E61">
        <w:rPr>
          <w:rFonts w:ascii="Times New Roman" w:hAnsi="Times New Roman" w:cs="Times New Roman"/>
        </w:rPr>
        <w:t xml:space="preserve">s </w:t>
      </w:r>
      <w:r w:rsidR="004C1BA9" w:rsidRPr="004C1BA9">
        <w:rPr>
          <w:rFonts w:ascii="Times New Roman" w:hAnsi="Times New Roman" w:cs="Times New Roman"/>
        </w:rPr>
        <w:t>by a trained expert. Radiomic features are computed attributes of a</w:t>
      </w:r>
      <w:r w:rsidR="005E7640">
        <w:rPr>
          <w:rFonts w:ascii="Times New Roman" w:hAnsi="Times New Roman" w:cs="Times New Roman"/>
        </w:rPr>
        <w:t xml:space="preserve"> CT</w:t>
      </w:r>
      <w:r w:rsidR="004C1BA9" w:rsidRPr="004C1BA9">
        <w:rPr>
          <w:rFonts w:ascii="Times New Roman" w:hAnsi="Times New Roman" w:cs="Times New Roman"/>
        </w:rPr>
        <w:t xml:space="preserve"> image </w:t>
      </w:r>
      <w:r w:rsidR="005E7640">
        <w:rPr>
          <w:rFonts w:ascii="Times New Roman" w:hAnsi="Times New Roman" w:cs="Times New Roman"/>
        </w:rPr>
        <w:t>which quantitatively characterize s</w:t>
      </w:r>
      <w:r w:rsidR="004C1BA9" w:rsidRPr="004C1BA9">
        <w:rPr>
          <w:rFonts w:ascii="Times New Roman" w:hAnsi="Times New Roman" w:cs="Times New Roman"/>
        </w:rPr>
        <w:t>hape,</w:t>
      </w:r>
      <w:r w:rsidR="005E7640">
        <w:rPr>
          <w:rFonts w:ascii="Times New Roman" w:hAnsi="Times New Roman" w:cs="Times New Roman"/>
        </w:rPr>
        <w:t xml:space="preserve"> intensity</w:t>
      </w:r>
      <w:r w:rsidR="004C1BA9" w:rsidRPr="004C1BA9">
        <w:rPr>
          <w:rFonts w:ascii="Times New Roman" w:hAnsi="Times New Roman" w:cs="Times New Roman"/>
        </w:rPr>
        <w:t xml:space="preserve"> statistics, and gray-level relationships</w:t>
      </w:r>
      <w:r w:rsidR="005E7640">
        <w:rPr>
          <w:rFonts w:ascii="Times New Roman" w:hAnsi="Times New Roman" w:cs="Times New Roman"/>
        </w:rPr>
        <w:t xml:space="preserve"> within the anatomy of interest</w:t>
      </w:r>
      <w:r w:rsidR="004C1BA9" w:rsidRPr="004C1BA9">
        <w:rPr>
          <w:rFonts w:ascii="Times New Roman" w:hAnsi="Times New Roman" w:cs="Times New Roman"/>
        </w:rPr>
        <w:t xml:space="preserve">. </w:t>
      </w:r>
      <w:commentRangeStart w:id="6"/>
      <w:commentRangeStart w:id="7"/>
      <w:r w:rsidR="004C1BA9" w:rsidRPr="004C1BA9">
        <w:rPr>
          <w:rFonts w:ascii="Times New Roman" w:hAnsi="Times New Roman" w:cs="Times New Roman"/>
        </w:rPr>
        <w:t xml:space="preserve">Differences in radiomic features </w:t>
      </w:r>
      <w:r w:rsidR="00F3751E">
        <w:rPr>
          <w:rFonts w:ascii="Times New Roman" w:hAnsi="Times New Roman" w:cs="Times New Roman"/>
        </w:rPr>
        <w:t>have observed for different prognoses of liver metastases with Creasy et al.</w:t>
      </w:r>
      <w:r w:rsidR="004C1BA9" w:rsidRPr="004C1BA9">
        <w:rPr>
          <w:rFonts w:ascii="Times New Roman" w:hAnsi="Times New Roman" w:cs="Times New Roman"/>
        </w:rPr>
        <w:t xml:space="preserve"> </w:t>
      </w:r>
      <w:r w:rsidR="002E42B4">
        <w:rPr>
          <w:rFonts w:ascii="Times New Roman" w:hAnsi="Times New Roman" w:cs="Times New Roman"/>
        </w:rPr>
        <w:t>[</w:t>
      </w:r>
      <w:r w:rsidR="006D78EA">
        <w:rPr>
          <w:rFonts w:ascii="Times New Roman" w:hAnsi="Times New Roman" w:cs="Times New Roman"/>
        </w:rPr>
        <w:t>16</w:t>
      </w:r>
      <w:r w:rsidR="002E42B4">
        <w:rPr>
          <w:rFonts w:ascii="Times New Roman" w:hAnsi="Times New Roman" w:cs="Times New Roman"/>
        </w:rPr>
        <w:t>]</w:t>
      </w:r>
      <w:r w:rsidR="00F3751E">
        <w:rPr>
          <w:rFonts w:ascii="Times New Roman" w:hAnsi="Times New Roman" w:cs="Times New Roman"/>
        </w:rPr>
        <w:t xml:space="preserve"> and Simpson et al [1</w:t>
      </w:r>
      <w:r w:rsidR="006D78EA">
        <w:rPr>
          <w:rFonts w:ascii="Times New Roman" w:hAnsi="Times New Roman" w:cs="Times New Roman"/>
        </w:rPr>
        <w:t>7</w:t>
      </w:r>
      <w:r w:rsidR="00F3751E">
        <w:rPr>
          <w:rFonts w:ascii="Times New Roman" w:hAnsi="Times New Roman" w:cs="Times New Roman"/>
        </w:rPr>
        <w:t>] observing that increased homogeneity was associated with increased risk of hepatic recurrence</w:t>
      </w:r>
      <w:r w:rsidR="002E42B4">
        <w:rPr>
          <w:rFonts w:ascii="Times New Roman" w:hAnsi="Times New Roman" w:cs="Times New Roman"/>
        </w:rPr>
        <w:t>.</w:t>
      </w:r>
      <w:commentRangeEnd w:id="6"/>
      <w:r w:rsidR="005E7640">
        <w:rPr>
          <w:rStyle w:val="CommentReference"/>
        </w:rPr>
        <w:commentReference w:id="6"/>
      </w:r>
      <w:commentRangeEnd w:id="7"/>
      <w:r w:rsidR="00F3751E">
        <w:rPr>
          <w:rStyle w:val="CommentReference"/>
        </w:rPr>
        <w:commentReference w:id="7"/>
      </w:r>
      <w:r w:rsidR="004C1BA9" w:rsidRPr="004C1BA9">
        <w:rPr>
          <w:rFonts w:ascii="Times New Roman" w:hAnsi="Times New Roman" w:cs="Times New Roman"/>
        </w:rPr>
        <w:t xml:space="preserve"> Characterizing CT scans quantitatively with computer-aided methods such as radiomics provides the benefits of automated, consistent, and detailed observations of </w:t>
      </w:r>
      <w:r w:rsidR="0067384E">
        <w:rPr>
          <w:rFonts w:ascii="Times New Roman" w:hAnsi="Times New Roman" w:cs="Times New Roman"/>
        </w:rPr>
        <w:t xml:space="preserve">shape and </w:t>
      </w:r>
      <w:r w:rsidR="004C1BA9" w:rsidRPr="004C1BA9">
        <w:rPr>
          <w:rFonts w:ascii="Times New Roman" w:hAnsi="Times New Roman" w:cs="Times New Roman"/>
        </w:rPr>
        <w:t>texture</w:t>
      </w:r>
      <w:r w:rsidR="0067384E">
        <w:rPr>
          <w:rFonts w:ascii="Times New Roman" w:hAnsi="Times New Roman" w:cs="Times New Roman"/>
        </w:rPr>
        <w:t>, which can be used in the construction of predictive models</w:t>
      </w:r>
      <w:r w:rsidR="004C1BA9" w:rsidRPr="004C1BA9">
        <w:rPr>
          <w:rFonts w:ascii="Times New Roman" w:hAnsi="Times New Roman" w:cs="Times New Roman"/>
        </w:rPr>
        <w:t xml:space="preserve">. </w:t>
      </w:r>
    </w:p>
    <w:p w14:paraId="3F87B8B9" w14:textId="77777777" w:rsidR="004C1BA9" w:rsidRPr="004C1BA9" w:rsidRDefault="004C1BA9" w:rsidP="00C67140">
      <w:pPr>
        <w:spacing w:after="0" w:line="360" w:lineRule="auto"/>
        <w:rPr>
          <w:rFonts w:ascii="Times New Roman" w:hAnsi="Times New Roman" w:cs="Times New Roman"/>
        </w:rPr>
      </w:pPr>
    </w:p>
    <w:p w14:paraId="54C66C2B" w14:textId="79092986" w:rsidR="004C1BA9" w:rsidRPr="004C1BA9" w:rsidRDefault="004C1BA9" w:rsidP="00C67140">
      <w:pPr>
        <w:spacing w:after="0" w:line="360" w:lineRule="auto"/>
        <w:rPr>
          <w:rFonts w:ascii="Times New Roman" w:hAnsi="Times New Roman" w:cs="Times New Roman"/>
        </w:rPr>
      </w:pPr>
      <w:r w:rsidRPr="004C1BA9">
        <w:rPr>
          <w:rFonts w:ascii="Times New Roman" w:hAnsi="Times New Roman" w:cs="Times New Roman"/>
        </w:rPr>
        <w:lastRenderedPageBreak/>
        <w:t>To address the challenge of modelling variables wh</w:t>
      </w:r>
      <w:r w:rsidR="0067384E">
        <w:rPr>
          <w:rFonts w:ascii="Times New Roman" w:hAnsi="Times New Roman" w:cs="Times New Roman"/>
        </w:rPr>
        <w:t>ich</w:t>
      </w:r>
      <w:r w:rsidRPr="004C1BA9">
        <w:rPr>
          <w:rFonts w:ascii="Times New Roman" w:hAnsi="Times New Roman" w:cs="Times New Roman"/>
        </w:rPr>
        <w:t xml:space="preserve"> may not necessarily </w:t>
      </w:r>
      <w:r w:rsidR="0067384E" w:rsidRPr="004C1BA9">
        <w:rPr>
          <w:rFonts w:ascii="Times New Roman" w:hAnsi="Times New Roman" w:cs="Times New Roman"/>
        </w:rPr>
        <w:t xml:space="preserve">be </w:t>
      </w:r>
      <w:r w:rsidRPr="004C1BA9">
        <w:rPr>
          <w:rFonts w:ascii="Times New Roman" w:hAnsi="Times New Roman" w:cs="Times New Roman"/>
        </w:rPr>
        <w:t xml:space="preserve">linearly related, nonlinear and automated methods are required. Artificial intelligence </w:t>
      </w:r>
      <w:r w:rsidR="002C6623">
        <w:rPr>
          <w:rFonts w:ascii="Times New Roman" w:hAnsi="Times New Roman" w:cs="Times New Roman"/>
        </w:rPr>
        <w:t xml:space="preserve">(AI) methods have </w:t>
      </w:r>
      <w:r w:rsidRPr="004C1BA9">
        <w:rPr>
          <w:rFonts w:ascii="Times New Roman" w:hAnsi="Times New Roman" w:cs="Times New Roman"/>
        </w:rPr>
        <w:t xml:space="preserve">shown potential in survival prediction in previous studies </w:t>
      </w:r>
      <w:r w:rsidR="002E42B4">
        <w:rPr>
          <w:rFonts w:ascii="Times New Roman" w:hAnsi="Times New Roman" w:cs="Times New Roman"/>
        </w:rPr>
        <w:t>[</w:t>
      </w:r>
      <w:r w:rsidR="006D78EA">
        <w:rPr>
          <w:rFonts w:ascii="Times New Roman" w:hAnsi="Times New Roman" w:cs="Times New Roman"/>
        </w:rPr>
        <w:t>18, 19</w:t>
      </w:r>
      <w:r w:rsidR="002E42B4">
        <w:rPr>
          <w:rFonts w:ascii="Times New Roman" w:hAnsi="Times New Roman" w:cs="Times New Roman"/>
        </w:rPr>
        <w:t>]</w:t>
      </w:r>
      <w:r w:rsidRPr="004C1BA9">
        <w:rPr>
          <w:rFonts w:ascii="Times New Roman" w:hAnsi="Times New Roman" w:cs="Times New Roman"/>
        </w:rPr>
        <w:t xml:space="preserve"> A major strength of </w:t>
      </w:r>
      <w:r w:rsidR="002C6623">
        <w:rPr>
          <w:rFonts w:ascii="Times New Roman" w:hAnsi="Times New Roman" w:cs="Times New Roman"/>
        </w:rPr>
        <w:t>AI</w:t>
      </w:r>
      <w:r w:rsidRPr="004C1BA9">
        <w:rPr>
          <w:rFonts w:ascii="Times New Roman" w:hAnsi="Times New Roman" w:cs="Times New Roman"/>
        </w:rPr>
        <w:t xml:space="preserve"> methods</w:t>
      </w:r>
      <w:r w:rsidR="00D678B9">
        <w:rPr>
          <w:rFonts w:ascii="Times New Roman" w:hAnsi="Times New Roman" w:cs="Times New Roman"/>
        </w:rPr>
        <w:t>, specifically machine learning,</w:t>
      </w:r>
      <w:r w:rsidRPr="004C1BA9">
        <w:rPr>
          <w:rFonts w:ascii="Times New Roman" w:hAnsi="Times New Roman" w:cs="Times New Roman"/>
        </w:rPr>
        <w:t xml:space="preserve"> </w:t>
      </w:r>
      <w:r w:rsidR="0067384E">
        <w:rPr>
          <w:rFonts w:ascii="Times New Roman" w:hAnsi="Times New Roman" w:cs="Times New Roman"/>
        </w:rPr>
        <w:t xml:space="preserve">are their </w:t>
      </w:r>
      <w:r w:rsidRPr="004C1BA9">
        <w:rPr>
          <w:rFonts w:ascii="Times New Roman" w:hAnsi="Times New Roman" w:cs="Times New Roman"/>
        </w:rPr>
        <w:t>automated iterative approach, where parameters are repeatedly optimized. This allows for the initialization of complex model architecture which may be more suitable to model interdependent variables than a linear model.</w:t>
      </w:r>
    </w:p>
    <w:p w14:paraId="5B309B17" w14:textId="77777777" w:rsidR="004C1BA9" w:rsidRPr="004C1BA9" w:rsidRDefault="004C1BA9" w:rsidP="00C67140">
      <w:pPr>
        <w:spacing w:after="0" w:line="360" w:lineRule="auto"/>
        <w:rPr>
          <w:rFonts w:ascii="Times New Roman" w:hAnsi="Times New Roman" w:cs="Times New Roman"/>
        </w:rPr>
      </w:pPr>
    </w:p>
    <w:p w14:paraId="2B7680E2" w14:textId="4E7DE14E" w:rsidR="004C1BA9" w:rsidRDefault="004C1BA9" w:rsidP="00C67140">
      <w:pPr>
        <w:spacing w:after="0" w:line="360" w:lineRule="auto"/>
        <w:rPr>
          <w:rFonts w:ascii="Times New Roman" w:hAnsi="Times New Roman" w:cs="Times New Roman"/>
        </w:rPr>
      </w:pPr>
      <w:r w:rsidRPr="004C1BA9">
        <w:rPr>
          <w:rFonts w:ascii="Times New Roman" w:hAnsi="Times New Roman" w:cs="Times New Roman"/>
        </w:rPr>
        <w:t xml:space="preserve">The </w:t>
      </w:r>
      <w:r w:rsidR="00D678B9">
        <w:rPr>
          <w:rFonts w:ascii="Times New Roman" w:hAnsi="Times New Roman" w:cs="Times New Roman"/>
        </w:rPr>
        <w:t>main c</w:t>
      </w:r>
      <w:r w:rsidRPr="004C1BA9">
        <w:rPr>
          <w:rFonts w:ascii="Times New Roman" w:hAnsi="Times New Roman" w:cs="Times New Roman"/>
        </w:rPr>
        <w:t>ontribution</w:t>
      </w:r>
      <w:r w:rsidR="00D678B9">
        <w:rPr>
          <w:rFonts w:ascii="Times New Roman" w:hAnsi="Times New Roman" w:cs="Times New Roman"/>
        </w:rPr>
        <w:t>s</w:t>
      </w:r>
      <w:r w:rsidRPr="004C1BA9">
        <w:rPr>
          <w:rFonts w:ascii="Times New Roman" w:hAnsi="Times New Roman" w:cs="Times New Roman"/>
        </w:rPr>
        <w:t xml:space="preserve"> of this work is the development of an automated survival prediction system</w:t>
      </w:r>
      <w:r w:rsidR="00D678B9">
        <w:rPr>
          <w:rFonts w:ascii="Times New Roman" w:hAnsi="Times New Roman" w:cs="Times New Roman"/>
        </w:rPr>
        <w:t>, including automated extraction of radiomic features from</w:t>
      </w:r>
      <w:r w:rsidRPr="004C1BA9">
        <w:rPr>
          <w:rFonts w:ascii="Times New Roman" w:hAnsi="Times New Roman" w:cs="Times New Roman"/>
        </w:rPr>
        <w:t xml:space="preserve"> CT liver scans</w:t>
      </w:r>
      <w:r w:rsidR="00D678B9">
        <w:rPr>
          <w:rFonts w:ascii="Times New Roman" w:hAnsi="Times New Roman" w:cs="Times New Roman"/>
        </w:rPr>
        <w:t xml:space="preserve">, </w:t>
      </w:r>
      <w:r w:rsidRPr="004C1BA9">
        <w:rPr>
          <w:rFonts w:ascii="Times New Roman" w:hAnsi="Times New Roman" w:cs="Times New Roman"/>
        </w:rPr>
        <w:t>machine learning prediction model</w:t>
      </w:r>
      <w:r w:rsidR="00D678B9">
        <w:rPr>
          <w:rFonts w:ascii="Times New Roman" w:hAnsi="Times New Roman" w:cs="Times New Roman"/>
        </w:rPr>
        <w:t xml:space="preserve"> to utilize radiomic features to predict survival, and the evaluation of the performance of the model when compared to utilizing clinical data only</w:t>
      </w:r>
      <w:r w:rsidRPr="004C1BA9">
        <w:rPr>
          <w:rFonts w:ascii="Times New Roman" w:hAnsi="Times New Roman" w:cs="Times New Roman"/>
        </w:rPr>
        <w:t>.</w:t>
      </w:r>
    </w:p>
    <w:p w14:paraId="20B25AFE" w14:textId="77777777" w:rsidR="004C1BA9" w:rsidRDefault="004C1BA9" w:rsidP="00C67140">
      <w:pPr>
        <w:spacing w:after="0" w:line="360" w:lineRule="auto"/>
        <w:rPr>
          <w:rFonts w:ascii="Times New Roman" w:hAnsi="Times New Roman" w:cs="Times New Roman"/>
        </w:rPr>
      </w:pPr>
    </w:p>
    <w:p w14:paraId="1A853ACE" w14:textId="73B25C59" w:rsidR="004C1BA9" w:rsidRPr="00B5452B" w:rsidRDefault="00765C56" w:rsidP="00C67140">
      <w:pPr>
        <w:spacing w:after="0" w:line="360" w:lineRule="auto"/>
        <w:rPr>
          <w:rFonts w:ascii="Times New Roman" w:hAnsi="Times New Roman" w:cs="Times New Roman"/>
          <w:b/>
          <w:bCs/>
          <w:sz w:val="28"/>
          <w:szCs w:val="28"/>
        </w:rPr>
      </w:pPr>
      <w:r w:rsidRPr="00B5452B">
        <w:rPr>
          <w:rFonts w:ascii="Times New Roman" w:hAnsi="Times New Roman" w:cs="Times New Roman"/>
          <w:b/>
          <w:bCs/>
          <w:sz w:val="28"/>
          <w:szCs w:val="28"/>
        </w:rPr>
        <w:t>Materials and Methods</w:t>
      </w:r>
    </w:p>
    <w:p w14:paraId="1C8DA730" w14:textId="3EE9F8E1" w:rsidR="00765C56" w:rsidRDefault="00765C56" w:rsidP="00C67140">
      <w:pPr>
        <w:spacing w:after="0" w:line="360" w:lineRule="auto"/>
        <w:rPr>
          <w:rFonts w:ascii="Times New Roman" w:hAnsi="Times New Roman" w:cs="Times New Roman"/>
          <w:b/>
          <w:bCs/>
        </w:rPr>
      </w:pPr>
      <w:r>
        <w:rPr>
          <w:rFonts w:ascii="Times New Roman" w:hAnsi="Times New Roman" w:cs="Times New Roman"/>
          <w:b/>
          <w:bCs/>
        </w:rPr>
        <w:t>Patient Demographics:</w:t>
      </w:r>
    </w:p>
    <w:p w14:paraId="6E7389F9" w14:textId="4E393DCF" w:rsidR="00B14C71" w:rsidRDefault="00B14C71" w:rsidP="00C67140">
      <w:pPr>
        <w:spacing w:after="0" w:line="360" w:lineRule="auto"/>
        <w:rPr>
          <w:rFonts w:ascii="Times New Roman" w:hAnsi="Times New Roman" w:cs="Times New Roman"/>
        </w:rPr>
      </w:pPr>
      <w:commentRangeStart w:id="9"/>
      <w:r>
        <w:rPr>
          <w:rFonts w:ascii="Times New Roman" w:hAnsi="Times New Roman" w:cs="Times New Roman"/>
        </w:rPr>
        <w:t>Patient demographics and baseline clinical v</w:t>
      </w:r>
      <w:r w:rsidR="008546E2">
        <w:rPr>
          <w:rFonts w:ascii="Times New Roman" w:hAnsi="Times New Roman" w:cs="Times New Roman"/>
        </w:rPr>
        <w:t>ariables</w:t>
      </w:r>
      <w:r>
        <w:rPr>
          <w:rFonts w:ascii="Times New Roman" w:hAnsi="Times New Roman" w:cs="Times New Roman"/>
        </w:rPr>
        <w:t xml:space="preserve"> are displayed in Table 1.</w:t>
      </w:r>
      <w:commentRangeEnd w:id="9"/>
      <w:r w:rsidR="008546E2">
        <w:rPr>
          <w:rFonts w:ascii="Times New Roman" w:hAnsi="Times New Roman" w:cs="Times New Roman"/>
        </w:rPr>
        <w:t xml:space="preserve"> Only variables obtained as standard of care for radiotherapy were selected</w:t>
      </w:r>
      <w:r w:rsidR="00C15527">
        <w:rPr>
          <w:rStyle w:val="CommentReference"/>
        </w:rPr>
        <w:commentReference w:id="9"/>
      </w:r>
      <w:r w:rsidR="008546E2">
        <w:rPr>
          <w:rFonts w:ascii="Times New Roman" w:hAnsi="Times New Roman" w:cs="Times New Roman"/>
        </w:rPr>
        <w:t>.</w:t>
      </w:r>
    </w:p>
    <w:p w14:paraId="2F820DA5" w14:textId="34E9CBE1" w:rsidR="00B14C71" w:rsidRDefault="00B14C71" w:rsidP="00C67140">
      <w:pPr>
        <w:spacing w:after="0" w:line="360" w:lineRule="auto"/>
        <w:rPr>
          <w:rFonts w:ascii="Times New Roman" w:hAnsi="Times New Roman" w:cs="Times New Roman"/>
        </w:rPr>
      </w:pPr>
    </w:p>
    <w:tbl>
      <w:tblPr>
        <w:tblW w:w="10120" w:type="dxa"/>
        <w:tblLook w:val="04A0" w:firstRow="1" w:lastRow="0" w:firstColumn="1" w:lastColumn="0" w:noHBand="0" w:noVBand="1"/>
      </w:tblPr>
      <w:tblGrid>
        <w:gridCol w:w="5720"/>
        <w:gridCol w:w="4400"/>
      </w:tblGrid>
      <w:tr w:rsidR="008546E2" w:rsidRPr="005B7B40" w14:paraId="02C8CAD9" w14:textId="77777777" w:rsidTr="007C3664">
        <w:trPr>
          <w:trHeight w:val="315"/>
        </w:trPr>
        <w:tc>
          <w:tcPr>
            <w:tcW w:w="572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7C42FAA1" w14:textId="77777777" w:rsidR="008546E2" w:rsidRPr="007C3664" w:rsidRDefault="008546E2" w:rsidP="007C3664">
            <w:pPr>
              <w:spacing w:after="0" w:line="240" w:lineRule="auto"/>
              <w:rPr>
                <w:rFonts w:ascii="Times New Roman" w:eastAsia="Times New Roman" w:hAnsi="Times New Roman" w:cs="Times New Roman"/>
                <w:b/>
                <w:bCs/>
                <w:color w:val="000000"/>
              </w:rPr>
            </w:pPr>
            <w:commentRangeStart w:id="10"/>
            <w:r w:rsidRPr="007C3664">
              <w:rPr>
                <w:rFonts w:ascii="Times New Roman" w:eastAsia="Times New Roman" w:hAnsi="Times New Roman" w:cs="Times New Roman"/>
                <w:b/>
                <w:bCs/>
                <w:color w:val="000000"/>
              </w:rPr>
              <w:t xml:space="preserve">Characteristics </w:t>
            </w:r>
            <w:commentRangeEnd w:id="10"/>
            <w:r w:rsidR="008E324E">
              <w:rPr>
                <w:rStyle w:val="CommentReference"/>
              </w:rPr>
              <w:commentReference w:id="10"/>
            </w:r>
          </w:p>
        </w:tc>
        <w:tc>
          <w:tcPr>
            <w:tcW w:w="4400" w:type="dxa"/>
            <w:tcBorders>
              <w:top w:val="single" w:sz="4" w:space="0" w:color="auto"/>
              <w:left w:val="nil"/>
              <w:bottom w:val="single" w:sz="4" w:space="0" w:color="auto"/>
              <w:right w:val="single" w:sz="4" w:space="0" w:color="auto"/>
            </w:tcBorders>
            <w:shd w:val="clear" w:color="000000" w:fill="D0CECE"/>
            <w:noWrap/>
            <w:vAlign w:val="center"/>
            <w:hideMark/>
          </w:tcPr>
          <w:p w14:paraId="3095ED99" w14:textId="77777777" w:rsidR="008546E2" w:rsidRPr="007C3664" w:rsidRDefault="008546E2" w:rsidP="007C3664">
            <w:pPr>
              <w:spacing w:after="0" w:line="240" w:lineRule="auto"/>
              <w:jc w:val="center"/>
              <w:rPr>
                <w:rFonts w:ascii="Times New Roman" w:eastAsia="Times New Roman" w:hAnsi="Times New Roman" w:cs="Times New Roman"/>
                <w:b/>
                <w:bCs/>
                <w:color w:val="000000"/>
              </w:rPr>
            </w:pPr>
            <w:r w:rsidRPr="007C3664">
              <w:rPr>
                <w:rFonts w:ascii="Times New Roman" w:eastAsia="Times New Roman" w:hAnsi="Times New Roman" w:cs="Times New Roman"/>
                <w:b/>
                <w:bCs/>
                <w:color w:val="000000"/>
              </w:rPr>
              <w:t>All lesions (n=129)</w:t>
            </w:r>
          </w:p>
        </w:tc>
      </w:tr>
      <w:tr w:rsidR="008546E2" w:rsidRPr="005B7B40" w14:paraId="2697DA51"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C1A8626" w14:textId="77777777" w:rsidR="008546E2" w:rsidRPr="007C3664" w:rsidRDefault="008546E2" w:rsidP="007C3664">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Number of patients/lesions</w:t>
            </w:r>
          </w:p>
        </w:tc>
        <w:tc>
          <w:tcPr>
            <w:tcW w:w="4400" w:type="dxa"/>
            <w:tcBorders>
              <w:top w:val="nil"/>
              <w:left w:val="nil"/>
              <w:bottom w:val="single" w:sz="4" w:space="0" w:color="auto"/>
              <w:right w:val="single" w:sz="4" w:space="0" w:color="auto"/>
            </w:tcBorders>
            <w:shd w:val="clear" w:color="auto" w:fill="auto"/>
            <w:noWrap/>
            <w:vAlign w:val="bottom"/>
            <w:hideMark/>
          </w:tcPr>
          <w:p w14:paraId="50995D29"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97/129</w:t>
            </w:r>
          </w:p>
        </w:tc>
      </w:tr>
      <w:tr w:rsidR="008546E2" w:rsidRPr="005B7B40" w14:paraId="4D10B48F" w14:textId="77777777" w:rsidTr="007C3664">
        <w:trPr>
          <w:trHeight w:val="315"/>
        </w:trPr>
        <w:tc>
          <w:tcPr>
            <w:tcW w:w="5720" w:type="dxa"/>
            <w:tcBorders>
              <w:top w:val="nil"/>
              <w:left w:val="single" w:sz="4" w:space="0" w:color="auto"/>
              <w:bottom w:val="single" w:sz="4" w:space="0" w:color="auto"/>
              <w:right w:val="single" w:sz="4" w:space="0" w:color="auto"/>
            </w:tcBorders>
            <w:shd w:val="clear" w:color="000000" w:fill="D0CECE"/>
            <w:noWrap/>
            <w:vAlign w:val="bottom"/>
            <w:hideMark/>
          </w:tcPr>
          <w:p w14:paraId="2A9F28E6" w14:textId="77777777" w:rsidR="008546E2" w:rsidRPr="007C3664" w:rsidRDefault="008546E2" w:rsidP="007C3664">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Sex, n (%)</w:t>
            </w:r>
          </w:p>
        </w:tc>
        <w:tc>
          <w:tcPr>
            <w:tcW w:w="4400" w:type="dxa"/>
            <w:tcBorders>
              <w:top w:val="nil"/>
              <w:left w:val="nil"/>
              <w:bottom w:val="single" w:sz="4" w:space="0" w:color="auto"/>
              <w:right w:val="single" w:sz="4" w:space="0" w:color="auto"/>
            </w:tcBorders>
            <w:shd w:val="clear" w:color="000000" w:fill="D0CECE"/>
            <w:noWrap/>
            <w:vAlign w:val="bottom"/>
            <w:hideMark/>
          </w:tcPr>
          <w:p w14:paraId="36F0C05E"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 </w:t>
            </w:r>
          </w:p>
        </w:tc>
      </w:tr>
      <w:tr w:rsidR="008546E2" w:rsidRPr="005B7B40" w14:paraId="13B46FEA"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4EBA6B2" w14:textId="77777777" w:rsidR="008546E2" w:rsidRPr="007C3664" w:rsidRDefault="008546E2" w:rsidP="007C3664">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Male</w:t>
            </w:r>
          </w:p>
        </w:tc>
        <w:tc>
          <w:tcPr>
            <w:tcW w:w="4400" w:type="dxa"/>
            <w:tcBorders>
              <w:top w:val="nil"/>
              <w:left w:val="nil"/>
              <w:bottom w:val="single" w:sz="4" w:space="0" w:color="auto"/>
              <w:right w:val="single" w:sz="4" w:space="0" w:color="auto"/>
            </w:tcBorders>
            <w:shd w:val="clear" w:color="auto" w:fill="auto"/>
            <w:noWrap/>
            <w:vAlign w:val="bottom"/>
            <w:hideMark/>
          </w:tcPr>
          <w:p w14:paraId="2F66BEDA"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83 (64.3)</w:t>
            </w:r>
          </w:p>
        </w:tc>
      </w:tr>
      <w:tr w:rsidR="008546E2" w:rsidRPr="005B7B40" w14:paraId="1FD49160"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C3618C3" w14:textId="77777777" w:rsidR="008546E2" w:rsidRPr="007C3664" w:rsidRDefault="008546E2" w:rsidP="007C3664">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Female</w:t>
            </w:r>
          </w:p>
        </w:tc>
        <w:tc>
          <w:tcPr>
            <w:tcW w:w="4400" w:type="dxa"/>
            <w:tcBorders>
              <w:top w:val="nil"/>
              <w:left w:val="nil"/>
              <w:bottom w:val="single" w:sz="4" w:space="0" w:color="auto"/>
              <w:right w:val="single" w:sz="4" w:space="0" w:color="auto"/>
            </w:tcBorders>
            <w:shd w:val="clear" w:color="auto" w:fill="auto"/>
            <w:noWrap/>
            <w:vAlign w:val="bottom"/>
            <w:hideMark/>
          </w:tcPr>
          <w:p w14:paraId="12609F86"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46 (36.7)</w:t>
            </w:r>
          </w:p>
        </w:tc>
      </w:tr>
      <w:tr w:rsidR="008546E2" w:rsidRPr="005B7B40" w14:paraId="25C13437" w14:textId="77777777" w:rsidTr="007C3664">
        <w:trPr>
          <w:trHeight w:val="315"/>
        </w:trPr>
        <w:tc>
          <w:tcPr>
            <w:tcW w:w="5720" w:type="dxa"/>
            <w:tcBorders>
              <w:top w:val="nil"/>
              <w:left w:val="single" w:sz="4" w:space="0" w:color="auto"/>
              <w:bottom w:val="single" w:sz="4" w:space="0" w:color="auto"/>
              <w:right w:val="single" w:sz="4" w:space="0" w:color="auto"/>
            </w:tcBorders>
            <w:shd w:val="clear" w:color="000000" w:fill="D0CECE"/>
            <w:noWrap/>
            <w:vAlign w:val="bottom"/>
            <w:hideMark/>
          </w:tcPr>
          <w:p w14:paraId="38D9E478" w14:textId="77777777" w:rsidR="008546E2" w:rsidRPr="007C3664" w:rsidRDefault="008546E2" w:rsidP="007C3664">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Metastasis at time of diagnosis, n (%)</w:t>
            </w:r>
          </w:p>
        </w:tc>
        <w:tc>
          <w:tcPr>
            <w:tcW w:w="4400" w:type="dxa"/>
            <w:tcBorders>
              <w:top w:val="nil"/>
              <w:left w:val="nil"/>
              <w:bottom w:val="single" w:sz="4" w:space="0" w:color="auto"/>
              <w:right w:val="single" w:sz="4" w:space="0" w:color="auto"/>
            </w:tcBorders>
            <w:shd w:val="clear" w:color="000000" w:fill="D0CECE"/>
            <w:noWrap/>
            <w:vAlign w:val="bottom"/>
            <w:hideMark/>
          </w:tcPr>
          <w:p w14:paraId="1A1EAC35" w14:textId="77777777" w:rsidR="008546E2" w:rsidRPr="007C3664" w:rsidRDefault="008546E2" w:rsidP="007C3664">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 </w:t>
            </w:r>
          </w:p>
        </w:tc>
      </w:tr>
      <w:tr w:rsidR="008546E2" w:rsidRPr="005B7B40" w14:paraId="0C276C0D"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FFCD5FA" w14:textId="77777777" w:rsidR="008546E2" w:rsidRPr="007C3664" w:rsidRDefault="008546E2" w:rsidP="007C3664">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M0</w:t>
            </w:r>
          </w:p>
        </w:tc>
        <w:tc>
          <w:tcPr>
            <w:tcW w:w="4400" w:type="dxa"/>
            <w:tcBorders>
              <w:top w:val="nil"/>
              <w:left w:val="nil"/>
              <w:bottom w:val="single" w:sz="4" w:space="0" w:color="auto"/>
              <w:right w:val="single" w:sz="4" w:space="0" w:color="auto"/>
            </w:tcBorders>
            <w:shd w:val="clear" w:color="auto" w:fill="auto"/>
            <w:noWrap/>
            <w:vAlign w:val="bottom"/>
            <w:hideMark/>
          </w:tcPr>
          <w:p w14:paraId="21A9DA46"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40 (30.0)</w:t>
            </w:r>
          </w:p>
        </w:tc>
      </w:tr>
      <w:tr w:rsidR="008546E2" w:rsidRPr="005B7B40" w14:paraId="4FCDA2DE"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F68E02C" w14:textId="77777777" w:rsidR="008546E2" w:rsidRPr="007C3664" w:rsidRDefault="008546E2" w:rsidP="007C3664">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M1</w:t>
            </w:r>
          </w:p>
        </w:tc>
        <w:tc>
          <w:tcPr>
            <w:tcW w:w="4400" w:type="dxa"/>
            <w:tcBorders>
              <w:top w:val="nil"/>
              <w:left w:val="nil"/>
              <w:bottom w:val="single" w:sz="4" w:space="0" w:color="auto"/>
              <w:right w:val="single" w:sz="4" w:space="0" w:color="auto"/>
            </w:tcBorders>
            <w:shd w:val="clear" w:color="auto" w:fill="auto"/>
            <w:noWrap/>
            <w:vAlign w:val="bottom"/>
            <w:hideMark/>
          </w:tcPr>
          <w:p w14:paraId="556CF3B1"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89 (70.0)</w:t>
            </w:r>
          </w:p>
        </w:tc>
      </w:tr>
      <w:tr w:rsidR="008546E2" w:rsidRPr="005B7B40" w14:paraId="4673C3BF" w14:textId="77777777" w:rsidTr="007C3664">
        <w:trPr>
          <w:trHeight w:val="315"/>
        </w:trPr>
        <w:tc>
          <w:tcPr>
            <w:tcW w:w="5720" w:type="dxa"/>
            <w:tcBorders>
              <w:top w:val="nil"/>
              <w:left w:val="single" w:sz="4" w:space="0" w:color="auto"/>
              <w:bottom w:val="single" w:sz="4" w:space="0" w:color="auto"/>
              <w:right w:val="single" w:sz="4" w:space="0" w:color="auto"/>
            </w:tcBorders>
            <w:shd w:val="clear" w:color="000000" w:fill="D0CECE"/>
            <w:noWrap/>
            <w:vAlign w:val="bottom"/>
            <w:hideMark/>
          </w:tcPr>
          <w:p w14:paraId="1EEE0920" w14:textId="77777777" w:rsidR="008546E2" w:rsidRPr="007C3664" w:rsidRDefault="008546E2" w:rsidP="007C3664">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Colorectal Histology, n (%)</w:t>
            </w:r>
          </w:p>
        </w:tc>
        <w:tc>
          <w:tcPr>
            <w:tcW w:w="4400" w:type="dxa"/>
            <w:tcBorders>
              <w:top w:val="nil"/>
              <w:left w:val="nil"/>
              <w:bottom w:val="single" w:sz="4" w:space="0" w:color="auto"/>
              <w:right w:val="single" w:sz="4" w:space="0" w:color="auto"/>
            </w:tcBorders>
            <w:shd w:val="clear" w:color="000000" w:fill="D0CECE"/>
            <w:noWrap/>
            <w:vAlign w:val="center"/>
            <w:hideMark/>
          </w:tcPr>
          <w:p w14:paraId="2CE0C860"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 </w:t>
            </w:r>
          </w:p>
        </w:tc>
      </w:tr>
      <w:tr w:rsidR="008546E2" w:rsidRPr="005B7B40" w14:paraId="2CCAD1F5"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2294B0E" w14:textId="77777777" w:rsidR="008546E2" w:rsidRPr="007C3664" w:rsidRDefault="008546E2" w:rsidP="007C3664">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Colon</w:t>
            </w:r>
          </w:p>
        </w:tc>
        <w:tc>
          <w:tcPr>
            <w:tcW w:w="4400" w:type="dxa"/>
            <w:tcBorders>
              <w:top w:val="nil"/>
              <w:left w:val="nil"/>
              <w:bottom w:val="single" w:sz="4" w:space="0" w:color="auto"/>
              <w:right w:val="single" w:sz="4" w:space="0" w:color="auto"/>
            </w:tcBorders>
            <w:shd w:val="clear" w:color="auto" w:fill="auto"/>
            <w:noWrap/>
            <w:vAlign w:val="center"/>
            <w:hideMark/>
          </w:tcPr>
          <w:p w14:paraId="65313BAA"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104 (80.6)</w:t>
            </w:r>
          </w:p>
        </w:tc>
      </w:tr>
      <w:tr w:rsidR="008546E2" w:rsidRPr="005B7B40" w14:paraId="5261CA4E"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BE57EBD" w14:textId="77777777" w:rsidR="008546E2" w:rsidRPr="007C3664" w:rsidRDefault="008546E2" w:rsidP="007C3664">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Rectal</w:t>
            </w:r>
          </w:p>
        </w:tc>
        <w:tc>
          <w:tcPr>
            <w:tcW w:w="4400" w:type="dxa"/>
            <w:tcBorders>
              <w:top w:val="nil"/>
              <w:left w:val="nil"/>
              <w:bottom w:val="single" w:sz="4" w:space="0" w:color="auto"/>
              <w:right w:val="single" w:sz="4" w:space="0" w:color="auto"/>
            </w:tcBorders>
            <w:shd w:val="clear" w:color="auto" w:fill="auto"/>
            <w:noWrap/>
            <w:vAlign w:val="center"/>
            <w:hideMark/>
          </w:tcPr>
          <w:p w14:paraId="2E3C1797"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20 (15.6)</w:t>
            </w:r>
          </w:p>
        </w:tc>
      </w:tr>
      <w:tr w:rsidR="008546E2" w:rsidRPr="005B7B40" w14:paraId="656FD941"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C9AF2FF" w14:textId="77777777" w:rsidR="008546E2" w:rsidRPr="007C3664" w:rsidRDefault="008546E2" w:rsidP="007C3664">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Undetermined</w:t>
            </w:r>
          </w:p>
        </w:tc>
        <w:tc>
          <w:tcPr>
            <w:tcW w:w="4400" w:type="dxa"/>
            <w:tcBorders>
              <w:top w:val="nil"/>
              <w:left w:val="nil"/>
              <w:bottom w:val="single" w:sz="4" w:space="0" w:color="auto"/>
              <w:right w:val="single" w:sz="4" w:space="0" w:color="auto"/>
            </w:tcBorders>
            <w:shd w:val="clear" w:color="auto" w:fill="auto"/>
            <w:noWrap/>
            <w:vAlign w:val="center"/>
            <w:hideMark/>
          </w:tcPr>
          <w:p w14:paraId="2F68E041"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5 (3.8)</w:t>
            </w:r>
          </w:p>
        </w:tc>
      </w:tr>
      <w:tr w:rsidR="008546E2" w:rsidRPr="005B7B40" w14:paraId="7E296F26" w14:textId="77777777" w:rsidTr="007C3664">
        <w:trPr>
          <w:trHeight w:val="315"/>
        </w:trPr>
        <w:tc>
          <w:tcPr>
            <w:tcW w:w="5720" w:type="dxa"/>
            <w:tcBorders>
              <w:top w:val="nil"/>
              <w:left w:val="single" w:sz="4" w:space="0" w:color="auto"/>
              <w:bottom w:val="single" w:sz="4" w:space="0" w:color="auto"/>
              <w:right w:val="single" w:sz="4" w:space="0" w:color="auto"/>
            </w:tcBorders>
            <w:shd w:val="clear" w:color="000000" w:fill="D0CECE"/>
            <w:noWrap/>
            <w:vAlign w:val="bottom"/>
            <w:hideMark/>
          </w:tcPr>
          <w:p w14:paraId="0EEE82EF" w14:textId="77777777" w:rsidR="008546E2" w:rsidRPr="007C3664" w:rsidRDefault="008546E2" w:rsidP="007C3664">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 xml:space="preserve">Number of liver lesions at diagnosis, n (%) </w:t>
            </w:r>
          </w:p>
        </w:tc>
        <w:tc>
          <w:tcPr>
            <w:tcW w:w="4400" w:type="dxa"/>
            <w:tcBorders>
              <w:top w:val="nil"/>
              <w:left w:val="nil"/>
              <w:bottom w:val="single" w:sz="4" w:space="0" w:color="auto"/>
              <w:right w:val="single" w:sz="4" w:space="0" w:color="auto"/>
            </w:tcBorders>
            <w:shd w:val="clear" w:color="000000" w:fill="D0CECE"/>
            <w:noWrap/>
            <w:vAlign w:val="center"/>
            <w:hideMark/>
          </w:tcPr>
          <w:p w14:paraId="6F21C903"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 </w:t>
            </w:r>
          </w:p>
        </w:tc>
      </w:tr>
      <w:tr w:rsidR="008546E2" w:rsidRPr="005B7B40" w14:paraId="38B33E17"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699F6C6" w14:textId="77777777" w:rsidR="008546E2" w:rsidRPr="007C3664" w:rsidRDefault="008546E2" w:rsidP="007C3664">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0</w:t>
            </w:r>
          </w:p>
        </w:tc>
        <w:tc>
          <w:tcPr>
            <w:tcW w:w="4400" w:type="dxa"/>
            <w:tcBorders>
              <w:top w:val="nil"/>
              <w:left w:val="nil"/>
              <w:bottom w:val="single" w:sz="4" w:space="0" w:color="auto"/>
              <w:right w:val="single" w:sz="4" w:space="0" w:color="auto"/>
            </w:tcBorders>
            <w:shd w:val="clear" w:color="auto" w:fill="auto"/>
            <w:noWrap/>
            <w:vAlign w:val="center"/>
            <w:hideMark/>
          </w:tcPr>
          <w:p w14:paraId="2B9CC80C"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5 (3.9)</w:t>
            </w:r>
          </w:p>
        </w:tc>
      </w:tr>
      <w:tr w:rsidR="008546E2" w:rsidRPr="005B7B40" w14:paraId="19B73F01"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F61C801" w14:textId="77777777" w:rsidR="008546E2" w:rsidRPr="007C3664" w:rsidRDefault="008546E2" w:rsidP="007C3664">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1</w:t>
            </w:r>
          </w:p>
        </w:tc>
        <w:tc>
          <w:tcPr>
            <w:tcW w:w="4400" w:type="dxa"/>
            <w:tcBorders>
              <w:top w:val="nil"/>
              <w:left w:val="nil"/>
              <w:bottom w:val="single" w:sz="4" w:space="0" w:color="auto"/>
              <w:right w:val="single" w:sz="4" w:space="0" w:color="auto"/>
            </w:tcBorders>
            <w:shd w:val="clear" w:color="auto" w:fill="auto"/>
            <w:noWrap/>
            <w:vAlign w:val="center"/>
            <w:hideMark/>
          </w:tcPr>
          <w:p w14:paraId="7542AB6C"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25 (19.4)</w:t>
            </w:r>
          </w:p>
        </w:tc>
      </w:tr>
      <w:tr w:rsidR="008546E2" w:rsidRPr="005B7B40" w14:paraId="393723E9"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5F8CB14" w14:textId="77777777" w:rsidR="008546E2" w:rsidRPr="007C3664" w:rsidRDefault="008546E2" w:rsidP="007C3664">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2</w:t>
            </w:r>
          </w:p>
        </w:tc>
        <w:tc>
          <w:tcPr>
            <w:tcW w:w="4400" w:type="dxa"/>
            <w:tcBorders>
              <w:top w:val="nil"/>
              <w:left w:val="nil"/>
              <w:bottom w:val="single" w:sz="4" w:space="0" w:color="auto"/>
              <w:right w:val="single" w:sz="4" w:space="0" w:color="auto"/>
            </w:tcBorders>
            <w:shd w:val="clear" w:color="auto" w:fill="auto"/>
            <w:noWrap/>
            <w:vAlign w:val="center"/>
            <w:hideMark/>
          </w:tcPr>
          <w:p w14:paraId="54937D34"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9 (7.0)</w:t>
            </w:r>
          </w:p>
        </w:tc>
      </w:tr>
      <w:tr w:rsidR="008546E2" w:rsidRPr="005B7B40" w14:paraId="5C585445"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3696A54" w14:textId="77777777" w:rsidR="008546E2" w:rsidRPr="007C3664" w:rsidRDefault="008546E2" w:rsidP="007C3664">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3-5</w:t>
            </w:r>
          </w:p>
        </w:tc>
        <w:tc>
          <w:tcPr>
            <w:tcW w:w="4400" w:type="dxa"/>
            <w:tcBorders>
              <w:top w:val="nil"/>
              <w:left w:val="nil"/>
              <w:bottom w:val="single" w:sz="4" w:space="0" w:color="auto"/>
              <w:right w:val="single" w:sz="4" w:space="0" w:color="auto"/>
            </w:tcBorders>
            <w:shd w:val="clear" w:color="auto" w:fill="auto"/>
            <w:noWrap/>
            <w:vAlign w:val="center"/>
            <w:hideMark/>
          </w:tcPr>
          <w:p w14:paraId="4E20D355"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32 (24.8)</w:t>
            </w:r>
          </w:p>
        </w:tc>
      </w:tr>
      <w:tr w:rsidR="008546E2" w:rsidRPr="005B7B40" w14:paraId="73807D39"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3A5C697" w14:textId="77777777" w:rsidR="008546E2" w:rsidRPr="007C3664" w:rsidRDefault="008546E2" w:rsidP="007C3664">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&gt; 5</w:t>
            </w:r>
          </w:p>
        </w:tc>
        <w:tc>
          <w:tcPr>
            <w:tcW w:w="4400" w:type="dxa"/>
            <w:tcBorders>
              <w:top w:val="nil"/>
              <w:left w:val="nil"/>
              <w:bottom w:val="single" w:sz="4" w:space="0" w:color="auto"/>
              <w:right w:val="single" w:sz="4" w:space="0" w:color="auto"/>
            </w:tcBorders>
            <w:shd w:val="clear" w:color="auto" w:fill="auto"/>
            <w:noWrap/>
            <w:vAlign w:val="center"/>
            <w:hideMark/>
          </w:tcPr>
          <w:p w14:paraId="49C05B6F"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53 (41.0)</w:t>
            </w:r>
          </w:p>
        </w:tc>
      </w:tr>
      <w:tr w:rsidR="008546E2" w:rsidRPr="005B7B40" w14:paraId="4A947DB5"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350F3FD" w14:textId="77777777" w:rsidR="008546E2" w:rsidRPr="007C3664" w:rsidRDefault="008546E2" w:rsidP="007C3664">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Undetermined</w:t>
            </w:r>
          </w:p>
        </w:tc>
        <w:tc>
          <w:tcPr>
            <w:tcW w:w="4400" w:type="dxa"/>
            <w:tcBorders>
              <w:top w:val="nil"/>
              <w:left w:val="nil"/>
              <w:bottom w:val="single" w:sz="4" w:space="0" w:color="auto"/>
              <w:right w:val="single" w:sz="4" w:space="0" w:color="auto"/>
            </w:tcBorders>
            <w:shd w:val="clear" w:color="auto" w:fill="auto"/>
            <w:noWrap/>
            <w:vAlign w:val="center"/>
            <w:hideMark/>
          </w:tcPr>
          <w:p w14:paraId="73ACE32F"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5 (3.9)</w:t>
            </w:r>
          </w:p>
        </w:tc>
      </w:tr>
      <w:tr w:rsidR="008546E2" w:rsidRPr="005B7B40" w14:paraId="18BDF667" w14:textId="77777777" w:rsidTr="007C3664">
        <w:trPr>
          <w:trHeight w:val="315"/>
        </w:trPr>
        <w:tc>
          <w:tcPr>
            <w:tcW w:w="5720" w:type="dxa"/>
            <w:tcBorders>
              <w:top w:val="nil"/>
              <w:left w:val="single" w:sz="4" w:space="0" w:color="auto"/>
              <w:bottom w:val="single" w:sz="4" w:space="0" w:color="auto"/>
              <w:right w:val="single" w:sz="4" w:space="0" w:color="auto"/>
            </w:tcBorders>
            <w:shd w:val="clear" w:color="000000" w:fill="D0CECE"/>
            <w:noWrap/>
            <w:vAlign w:val="bottom"/>
            <w:hideMark/>
          </w:tcPr>
          <w:p w14:paraId="3DA75781" w14:textId="77777777" w:rsidR="008546E2" w:rsidRPr="007C3664" w:rsidRDefault="008546E2" w:rsidP="007C3664">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lastRenderedPageBreak/>
              <w:t>Other sites at diagnosis, n (%)</w:t>
            </w:r>
          </w:p>
        </w:tc>
        <w:tc>
          <w:tcPr>
            <w:tcW w:w="4400" w:type="dxa"/>
            <w:tcBorders>
              <w:top w:val="nil"/>
              <w:left w:val="nil"/>
              <w:bottom w:val="single" w:sz="4" w:space="0" w:color="auto"/>
              <w:right w:val="single" w:sz="4" w:space="0" w:color="auto"/>
            </w:tcBorders>
            <w:shd w:val="clear" w:color="000000" w:fill="D0CECE"/>
            <w:noWrap/>
            <w:vAlign w:val="center"/>
            <w:hideMark/>
          </w:tcPr>
          <w:p w14:paraId="57D4C608"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 </w:t>
            </w:r>
          </w:p>
        </w:tc>
      </w:tr>
      <w:tr w:rsidR="008546E2" w:rsidRPr="005B7B40" w14:paraId="1DEB2D93"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AA28A8F" w14:textId="77777777" w:rsidR="008546E2" w:rsidRPr="007C3664" w:rsidRDefault="008546E2" w:rsidP="007C3664">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None</w:t>
            </w:r>
          </w:p>
        </w:tc>
        <w:tc>
          <w:tcPr>
            <w:tcW w:w="4400" w:type="dxa"/>
            <w:tcBorders>
              <w:top w:val="nil"/>
              <w:left w:val="nil"/>
              <w:bottom w:val="single" w:sz="4" w:space="0" w:color="auto"/>
              <w:right w:val="single" w:sz="4" w:space="0" w:color="auto"/>
            </w:tcBorders>
            <w:shd w:val="clear" w:color="auto" w:fill="auto"/>
            <w:noWrap/>
            <w:vAlign w:val="center"/>
            <w:hideMark/>
          </w:tcPr>
          <w:p w14:paraId="58AA722E"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101 (78.3)</w:t>
            </w:r>
          </w:p>
        </w:tc>
      </w:tr>
      <w:tr w:rsidR="008546E2" w:rsidRPr="005B7B40" w14:paraId="08A32BF1"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240123A" w14:textId="77777777" w:rsidR="008546E2" w:rsidRPr="007C3664" w:rsidRDefault="008546E2" w:rsidP="007C3664">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Lung</w:t>
            </w:r>
          </w:p>
        </w:tc>
        <w:tc>
          <w:tcPr>
            <w:tcW w:w="4400" w:type="dxa"/>
            <w:tcBorders>
              <w:top w:val="nil"/>
              <w:left w:val="nil"/>
              <w:bottom w:val="single" w:sz="4" w:space="0" w:color="auto"/>
              <w:right w:val="single" w:sz="4" w:space="0" w:color="auto"/>
            </w:tcBorders>
            <w:shd w:val="clear" w:color="auto" w:fill="auto"/>
            <w:noWrap/>
            <w:vAlign w:val="center"/>
            <w:hideMark/>
          </w:tcPr>
          <w:p w14:paraId="4F083341"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12 (9.3)</w:t>
            </w:r>
          </w:p>
        </w:tc>
      </w:tr>
      <w:tr w:rsidR="008546E2" w:rsidRPr="005B7B40" w14:paraId="4C6BD870"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6D98288" w14:textId="77777777" w:rsidR="008546E2" w:rsidRPr="007C3664" w:rsidRDefault="008546E2" w:rsidP="007C3664">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Non-regional LN</w:t>
            </w:r>
          </w:p>
        </w:tc>
        <w:tc>
          <w:tcPr>
            <w:tcW w:w="4400" w:type="dxa"/>
            <w:tcBorders>
              <w:top w:val="nil"/>
              <w:left w:val="nil"/>
              <w:bottom w:val="single" w:sz="4" w:space="0" w:color="auto"/>
              <w:right w:val="single" w:sz="4" w:space="0" w:color="auto"/>
            </w:tcBorders>
            <w:shd w:val="clear" w:color="auto" w:fill="auto"/>
            <w:noWrap/>
            <w:vAlign w:val="center"/>
            <w:hideMark/>
          </w:tcPr>
          <w:p w14:paraId="11718E46"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3 (2.3)</w:t>
            </w:r>
          </w:p>
        </w:tc>
      </w:tr>
      <w:tr w:rsidR="008546E2" w:rsidRPr="005B7B40" w14:paraId="5CA6AD94"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05B25B0" w14:textId="77777777" w:rsidR="008546E2" w:rsidRPr="007C3664" w:rsidRDefault="008546E2" w:rsidP="007C3664">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Lung and non-regional LN</w:t>
            </w:r>
          </w:p>
        </w:tc>
        <w:tc>
          <w:tcPr>
            <w:tcW w:w="4400" w:type="dxa"/>
            <w:tcBorders>
              <w:top w:val="nil"/>
              <w:left w:val="nil"/>
              <w:bottom w:val="single" w:sz="4" w:space="0" w:color="auto"/>
              <w:right w:val="single" w:sz="4" w:space="0" w:color="auto"/>
            </w:tcBorders>
            <w:shd w:val="clear" w:color="auto" w:fill="auto"/>
            <w:noWrap/>
            <w:vAlign w:val="center"/>
            <w:hideMark/>
          </w:tcPr>
          <w:p w14:paraId="23C1CB73"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4 (3.1)</w:t>
            </w:r>
          </w:p>
        </w:tc>
      </w:tr>
      <w:tr w:rsidR="008546E2" w:rsidRPr="005B7B40" w14:paraId="6B75990B"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15DE674" w14:textId="77777777" w:rsidR="008546E2" w:rsidRPr="007C3664" w:rsidRDefault="008546E2" w:rsidP="007C3664">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Other</w:t>
            </w:r>
          </w:p>
        </w:tc>
        <w:tc>
          <w:tcPr>
            <w:tcW w:w="4400" w:type="dxa"/>
            <w:tcBorders>
              <w:top w:val="nil"/>
              <w:left w:val="nil"/>
              <w:bottom w:val="single" w:sz="4" w:space="0" w:color="auto"/>
              <w:right w:val="single" w:sz="4" w:space="0" w:color="auto"/>
            </w:tcBorders>
            <w:shd w:val="clear" w:color="auto" w:fill="auto"/>
            <w:noWrap/>
            <w:vAlign w:val="center"/>
            <w:hideMark/>
          </w:tcPr>
          <w:p w14:paraId="0A5EA1E6"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7 (5.4)</w:t>
            </w:r>
          </w:p>
        </w:tc>
      </w:tr>
      <w:tr w:rsidR="008546E2" w:rsidRPr="005B7B40" w14:paraId="44F3095B"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97D31F3" w14:textId="77777777" w:rsidR="008546E2" w:rsidRPr="007C3664" w:rsidRDefault="008546E2" w:rsidP="007C3664">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 xml:space="preserve">Undetermined </w:t>
            </w:r>
          </w:p>
        </w:tc>
        <w:tc>
          <w:tcPr>
            <w:tcW w:w="4400" w:type="dxa"/>
            <w:tcBorders>
              <w:top w:val="nil"/>
              <w:left w:val="nil"/>
              <w:bottom w:val="single" w:sz="4" w:space="0" w:color="auto"/>
              <w:right w:val="single" w:sz="4" w:space="0" w:color="auto"/>
            </w:tcBorders>
            <w:shd w:val="clear" w:color="auto" w:fill="auto"/>
            <w:noWrap/>
            <w:vAlign w:val="center"/>
            <w:hideMark/>
          </w:tcPr>
          <w:p w14:paraId="72F1E535"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2 (1.6)</w:t>
            </w:r>
          </w:p>
        </w:tc>
      </w:tr>
      <w:tr w:rsidR="008546E2" w:rsidRPr="005B7B40" w14:paraId="336A5BF6" w14:textId="77777777" w:rsidTr="007C3664">
        <w:trPr>
          <w:trHeight w:val="315"/>
        </w:trPr>
        <w:tc>
          <w:tcPr>
            <w:tcW w:w="5720" w:type="dxa"/>
            <w:tcBorders>
              <w:top w:val="nil"/>
              <w:left w:val="single" w:sz="4" w:space="0" w:color="auto"/>
              <w:bottom w:val="single" w:sz="4" w:space="0" w:color="auto"/>
              <w:right w:val="single" w:sz="4" w:space="0" w:color="auto"/>
            </w:tcBorders>
            <w:shd w:val="clear" w:color="000000" w:fill="D0CECE"/>
            <w:noWrap/>
            <w:vAlign w:val="bottom"/>
            <w:hideMark/>
          </w:tcPr>
          <w:p w14:paraId="3ABABF80" w14:textId="77777777" w:rsidR="008546E2" w:rsidRPr="007C3664" w:rsidRDefault="008546E2" w:rsidP="007C3664">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RT to other sites, n (%)</w:t>
            </w:r>
          </w:p>
        </w:tc>
        <w:tc>
          <w:tcPr>
            <w:tcW w:w="4400" w:type="dxa"/>
            <w:tcBorders>
              <w:top w:val="nil"/>
              <w:left w:val="nil"/>
              <w:bottom w:val="single" w:sz="4" w:space="0" w:color="auto"/>
              <w:right w:val="single" w:sz="4" w:space="0" w:color="auto"/>
            </w:tcBorders>
            <w:shd w:val="clear" w:color="000000" w:fill="D0CECE"/>
            <w:noWrap/>
            <w:vAlign w:val="center"/>
            <w:hideMark/>
          </w:tcPr>
          <w:p w14:paraId="29516A5E"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 </w:t>
            </w:r>
          </w:p>
        </w:tc>
      </w:tr>
      <w:tr w:rsidR="008546E2" w:rsidRPr="005B7B40" w14:paraId="063201EF"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256AE9B" w14:textId="77777777" w:rsidR="008546E2" w:rsidRPr="007C3664" w:rsidRDefault="008546E2" w:rsidP="007C3664">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No</w:t>
            </w:r>
          </w:p>
        </w:tc>
        <w:tc>
          <w:tcPr>
            <w:tcW w:w="4400" w:type="dxa"/>
            <w:tcBorders>
              <w:top w:val="nil"/>
              <w:left w:val="nil"/>
              <w:bottom w:val="single" w:sz="4" w:space="0" w:color="auto"/>
              <w:right w:val="single" w:sz="4" w:space="0" w:color="auto"/>
            </w:tcBorders>
            <w:shd w:val="clear" w:color="auto" w:fill="auto"/>
            <w:noWrap/>
            <w:vAlign w:val="center"/>
            <w:hideMark/>
          </w:tcPr>
          <w:p w14:paraId="227539AA"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75 (58.1)</w:t>
            </w:r>
          </w:p>
        </w:tc>
      </w:tr>
      <w:tr w:rsidR="008546E2" w:rsidRPr="005B7B40" w14:paraId="28720C8B"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780D2C4" w14:textId="77777777" w:rsidR="008546E2" w:rsidRPr="007C3664" w:rsidRDefault="008546E2" w:rsidP="007C3664">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Before liver RT</w:t>
            </w:r>
          </w:p>
        </w:tc>
        <w:tc>
          <w:tcPr>
            <w:tcW w:w="4400" w:type="dxa"/>
            <w:tcBorders>
              <w:top w:val="nil"/>
              <w:left w:val="nil"/>
              <w:bottom w:val="single" w:sz="4" w:space="0" w:color="auto"/>
              <w:right w:val="single" w:sz="4" w:space="0" w:color="auto"/>
            </w:tcBorders>
            <w:shd w:val="clear" w:color="auto" w:fill="auto"/>
            <w:noWrap/>
            <w:vAlign w:val="center"/>
            <w:hideMark/>
          </w:tcPr>
          <w:p w14:paraId="342271BC"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28 (21.7)</w:t>
            </w:r>
          </w:p>
        </w:tc>
      </w:tr>
      <w:tr w:rsidR="008546E2" w:rsidRPr="005B7B40" w14:paraId="06F86172"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A5802C5" w14:textId="77777777" w:rsidR="008546E2" w:rsidRPr="007C3664" w:rsidRDefault="008546E2" w:rsidP="007C3664">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After Liver RT</w:t>
            </w:r>
          </w:p>
        </w:tc>
        <w:tc>
          <w:tcPr>
            <w:tcW w:w="4400" w:type="dxa"/>
            <w:tcBorders>
              <w:top w:val="nil"/>
              <w:left w:val="nil"/>
              <w:bottom w:val="single" w:sz="4" w:space="0" w:color="auto"/>
              <w:right w:val="single" w:sz="4" w:space="0" w:color="auto"/>
            </w:tcBorders>
            <w:shd w:val="clear" w:color="auto" w:fill="auto"/>
            <w:noWrap/>
            <w:vAlign w:val="center"/>
            <w:hideMark/>
          </w:tcPr>
          <w:p w14:paraId="5D6F03F9"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21 (16.3)</w:t>
            </w:r>
          </w:p>
        </w:tc>
      </w:tr>
      <w:tr w:rsidR="008546E2" w:rsidRPr="005B7B40" w14:paraId="54904913"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1BEFACE" w14:textId="77777777" w:rsidR="008546E2" w:rsidRPr="007C3664" w:rsidRDefault="008546E2" w:rsidP="007C3664">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Before and after liver RT</w:t>
            </w:r>
          </w:p>
        </w:tc>
        <w:tc>
          <w:tcPr>
            <w:tcW w:w="4400" w:type="dxa"/>
            <w:tcBorders>
              <w:top w:val="nil"/>
              <w:left w:val="nil"/>
              <w:bottom w:val="single" w:sz="4" w:space="0" w:color="auto"/>
              <w:right w:val="single" w:sz="4" w:space="0" w:color="auto"/>
            </w:tcBorders>
            <w:shd w:val="clear" w:color="auto" w:fill="auto"/>
            <w:noWrap/>
            <w:vAlign w:val="center"/>
            <w:hideMark/>
          </w:tcPr>
          <w:p w14:paraId="16A860A5"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2 (1.6)</w:t>
            </w:r>
          </w:p>
        </w:tc>
      </w:tr>
      <w:tr w:rsidR="008546E2" w:rsidRPr="005B7B40" w14:paraId="0BD2275E"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E50320C" w14:textId="77777777" w:rsidR="008546E2" w:rsidRPr="007C3664" w:rsidRDefault="008546E2" w:rsidP="007C3664">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 xml:space="preserve">Undetermined </w:t>
            </w:r>
          </w:p>
        </w:tc>
        <w:tc>
          <w:tcPr>
            <w:tcW w:w="4400" w:type="dxa"/>
            <w:tcBorders>
              <w:top w:val="nil"/>
              <w:left w:val="nil"/>
              <w:bottom w:val="single" w:sz="4" w:space="0" w:color="auto"/>
              <w:right w:val="single" w:sz="4" w:space="0" w:color="auto"/>
            </w:tcBorders>
            <w:shd w:val="clear" w:color="auto" w:fill="auto"/>
            <w:noWrap/>
            <w:vAlign w:val="center"/>
            <w:hideMark/>
          </w:tcPr>
          <w:p w14:paraId="259CCF87"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3 (2.3)</w:t>
            </w:r>
          </w:p>
        </w:tc>
      </w:tr>
      <w:tr w:rsidR="008546E2" w:rsidRPr="005B7B40" w14:paraId="19573B04"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83CF2E7" w14:textId="77777777" w:rsidR="008546E2" w:rsidRPr="007C3664" w:rsidRDefault="008546E2" w:rsidP="007C3664">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RT fraction delivered,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753F52C5"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6 (5-15)</w:t>
            </w:r>
          </w:p>
        </w:tc>
      </w:tr>
      <w:tr w:rsidR="008546E2" w:rsidRPr="005B7B40" w14:paraId="518CBE10"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27FCE36" w14:textId="77777777" w:rsidR="008546E2" w:rsidRPr="007C3664" w:rsidRDefault="008546E2" w:rsidP="007C3664">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RT dose delivered,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3C16CB94"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4500 (3000 - 6000)</w:t>
            </w:r>
          </w:p>
        </w:tc>
      </w:tr>
      <w:tr w:rsidR="008546E2" w:rsidRPr="005B7B40" w14:paraId="66DB7D83"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F6448BA" w14:textId="77777777" w:rsidR="008546E2" w:rsidRPr="007C3664" w:rsidRDefault="008546E2" w:rsidP="007C3664">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Dose Painting - Yes, n (%)</w:t>
            </w:r>
          </w:p>
        </w:tc>
        <w:tc>
          <w:tcPr>
            <w:tcW w:w="4400" w:type="dxa"/>
            <w:tcBorders>
              <w:top w:val="nil"/>
              <w:left w:val="nil"/>
              <w:bottom w:val="single" w:sz="4" w:space="0" w:color="auto"/>
              <w:right w:val="single" w:sz="4" w:space="0" w:color="auto"/>
            </w:tcBorders>
            <w:shd w:val="clear" w:color="auto" w:fill="auto"/>
            <w:noWrap/>
            <w:vAlign w:val="center"/>
            <w:hideMark/>
          </w:tcPr>
          <w:p w14:paraId="6546C409"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55 (42.6)</w:t>
            </w:r>
          </w:p>
        </w:tc>
      </w:tr>
      <w:tr w:rsidR="008546E2" w:rsidRPr="005B7B40" w14:paraId="6739CBC6"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D6AE82E" w14:textId="77777777" w:rsidR="008546E2" w:rsidRPr="007C3664" w:rsidRDefault="008546E2" w:rsidP="007C3664">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Intended Dose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5959DB2A"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6000 (4000 - 6750)</w:t>
            </w:r>
          </w:p>
        </w:tc>
      </w:tr>
      <w:tr w:rsidR="008546E2" w:rsidRPr="005B7B40" w14:paraId="1DCF482A"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F4B4BE3" w14:textId="77777777" w:rsidR="008546E2" w:rsidRPr="007C3664" w:rsidRDefault="008546E2" w:rsidP="007C3664">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Mean RT length ± SD (Days)</w:t>
            </w:r>
          </w:p>
        </w:tc>
        <w:tc>
          <w:tcPr>
            <w:tcW w:w="4400" w:type="dxa"/>
            <w:tcBorders>
              <w:top w:val="nil"/>
              <w:left w:val="nil"/>
              <w:bottom w:val="single" w:sz="4" w:space="0" w:color="auto"/>
              <w:right w:val="single" w:sz="4" w:space="0" w:color="auto"/>
            </w:tcBorders>
            <w:shd w:val="clear" w:color="auto" w:fill="auto"/>
            <w:noWrap/>
            <w:vAlign w:val="center"/>
            <w:hideMark/>
          </w:tcPr>
          <w:p w14:paraId="76AB1EF3"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11.6 (8.5)</w:t>
            </w:r>
          </w:p>
        </w:tc>
      </w:tr>
      <w:tr w:rsidR="008546E2" w:rsidRPr="005B7B40" w14:paraId="0D641F80"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4103EB6" w14:textId="77777777" w:rsidR="008546E2" w:rsidRPr="007C3664" w:rsidRDefault="008546E2" w:rsidP="007C3664">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PTV volume (cm3),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6E42A295"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94.4 (39.2 - 174.4)</w:t>
            </w:r>
          </w:p>
        </w:tc>
      </w:tr>
      <w:tr w:rsidR="008546E2" w:rsidRPr="005B7B40" w14:paraId="6AA3ED00"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5191E3B" w14:textId="77777777" w:rsidR="008546E2" w:rsidRPr="007C3664" w:rsidRDefault="008546E2" w:rsidP="007C3664">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Mean D95 ± SD (% of intended dose)</w:t>
            </w:r>
          </w:p>
        </w:tc>
        <w:tc>
          <w:tcPr>
            <w:tcW w:w="4400" w:type="dxa"/>
            <w:tcBorders>
              <w:top w:val="nil"/>
              <w:left w:val="nil"/>
              <w:bottom w:val="single" w:sz="4" w:space="0" w:color="auto"/>
              <w:right w:val="single" w:sz="4" w:space="0" w:color="auto"/>
            </w:tcBorders>
            <w:shd w:val="clear" w:color="auto" w:fill="auto"/>
            <w:noWrap/>
            <w:vAlign w:val="center"/>
            <w:hideMark/>
          </w:tcPr>
          <w:p w14:paraId="3FA9A822"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97.7 (11.0)</w:t>
            </w:r>
          </w:p>
        </w:tc>
      </w:tr>
      <w:tr w:rsidR="008546E2" w:rsidRPr="005B7B40" w14:paraId="44C342DF"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DC8123C" w14:textId="77777777" w:rsidR="008546E2" w:rsidRPr="007C3664" w:rsidRDefault="008546E2" w:rsidP="007C3664">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Reirradiation - Yes, n (%)</w:t>
            </w:r>
          </w:p>
        </w:tc>
        <w:tc>
          <w:tcPr>
            <w:tcW w:w="4400" w:type="dxa"/>
            <w:tcBorders>
              <w:top w:val="nil"/>
              <w:left w:val="nil"/>
              <w:bottom w:val="single" w:sz="4" w:space="0" w:color="auto"/>
              <w:right w:val="single" w:sz="4" w:space="0" w:color="auto"/>
            </w:tcBorders>
            <w:shd w:val="clear" w:color="auto" w:fill="auto"/>
            <w:noWrap/>
            <w:vAlign w:val="center"/>
            <w:hideMark/>
          </w:tcPr>
          <w:p w14:paraId="6F705D96"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8 (6.2)</w:t>
            </w:r>
          </w:p>
        </w:tc>
      </w:tr>
      <w:tr w:rsidR="008546E2" w:rsidRPr="005B7B40" w14:paraId="3A4F2BD9"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1E936C3" w14:textId="77777777" w:rsidR="008546E2" w:rsidRPr="007C3664" w:rsidRDefault="008546E2" w:rsidP="007C3664">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Surgery before RT, n (%)</w:t>
            </w:r>
          </w:p>
        </w:tc>
        <w:tc>
          <w:tcPr>
            <w:tcW w:w="4400" w:type="dxa"/>
            <w:tcBorders>
              <w:top w:val="nil"/>
              <w:left w:val="nil"/>
              <w:bottom w:val="single" w:sz="4" w:space="0" w:color="auto"/>
              <w:right w:val="single" w:sz="4" w:space="0" w:color="auto"/>
            </w:tcBorders>
            <w:shd w:val="clear" w:color="auto" w:fill="auto"/>
            <w:noWrap/>
            <w:vAlign w:val="center"/>
            <w:hideMark/>
          </w:tcPr>
          <w:p w14:paraId="3AE690D6"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91 (70.5)</w:t>
            </w:r>
          </w:p>
        </w:tc>
      </w:tr>
      <w:tr w:rsidR="008546E2" w:rsidRPr="005B7B40" w14:paraId="437B02EE"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A51EFF6" w14:textId="77777777" w:rsidR="008546E2" w:rsidRPr="007C3664" w:rsidRDefault="008546E2" w:rsidP="007C3664">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Systemic before RT, n (%)</w:t>
            </w:r>
          </w:p>
        </w:tc>
        <w:tc>
          <w:tcPr>
            <w:tcW w:w="4400" w:type="dxa"/>
            <w:tcBorders>
              <w:top w:val="nil"/>
              <w:left w:val="nil"/>
              <w:bottom w:val="single" w:sz="4" w:space="0" w:color="auto"/>
              <w:right w:val="single" w:sz="4" w:space="0" w:color="auto"/>
            </w:tcBorders>
            <w:shd w:val="clear" w:color="auto" w:fill="auto"/>
            <w:noWrap/>
            <w:vAlign w:val="center"/>
            <w:hideMark/>
          </w:tcPr>
          <w:p w14:paraId="046F78D4"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126 (97.7)</w:t>
            </w:r>
          </w:p>
        </w:tc>
      </w:tr>
      <w:tr w:rsidR="008546E2" w:rsidRPr="005B7B40" w14:paraId="775C495B"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12C3ADA" w14:textId="77777777" w:rsidR="008546E2" w:rsidRPr="007C3664" w:rsidRDefault="008546E2" w:rsidP="007C3664">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Pump before RT, n (%)</w:t>
            </w:r>
          </w:p>
        </w:tc>
        <w:tc>
          <w:tcPr>
            <w:tcW w:w="4400" w:type="dxa"/>
            <w:tcBorders>
              <w:top w:val="nil"/>
              <w:left w:val="nil"/>
              <w:bottom w:val="single" w:sz="4" w:space="0" w:color="auto"/>
              <w:right w:val="single" w:sz="4" w:space="0" w:color="auto"/>
            </w:tcBorders>
            <w:shd w:val="clear" w:color="auto" w:fill="auto"/>
            <w:noWrap/>
            <w:vAlign w:val="center"/>
            <w:hideMark/>
          </w:tcPr>
          <w:p w14:paraId="78DAA797"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81 (62.8)</w:t>
            </w:r>
          </w:p>
        </w:tc>
      </w:tr>
      <w:tr w:rsidR="008546E2" w:rsidRPr="005B7B40" w14:paraId="2251725B"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A7731DA" w14:textId="77777777" w:rsidR="008546E2" w:rsidRPr="007C3664" w:rsidRDefault="008546E2" w:rsidP="007C3664">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Lines of Chemo,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39C05389"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3 (2 - 4)</w:t>
            </w:r>
          </w:p>
        </w:tc>
      </w:tr>
      <w:tr w:rsidR="008546E2" w:rsidRPr="005B7B40" w14:paraId="4989BA6D"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99CE0C1" w14:textId="77777777" w:rsidR="008546E2" w:rsidRPr="007C3664" w:rsidRDefault="008546E2" w:rsidP="007C3664">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RFA before RT, n (%)</w:t>
            </w:r>
          </w:p>
        </w:tc>
        <w:tc>
          <w:tcPr>
            <w:tcW w:w="4400" w:type="dxa"/>
            <w:tcBorders>
              <w:top w:val="nil"/>
              <w:left w:val="nil"/>
              <w:bottom w:val="single" w:sz="4" w:space="0" w:color="auto"/>
              <w:right w:val="single" w:sz="4" w:space="0" w:color="auto"/>
            </w:tcBorders>
            <w:shd w:val="clear" w:color="auto" w:fill="auto"/>
            <w:noWrap/>
            <w:vAlign w:val="center"/>
            <w:hideMark/>
          </w:tcPr>
          <w:p w14:paraId="026721D6"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45 (34.9)</w:t>
            </w:r>
          </w:p>
        </w:tc>
      </w:tr>
      <w:tr w:rsidR="008546E2" w:rsidRPr="005B7B40" w14:paraId="4633A9E7"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3C1BD78" w14:textId="77777777" w:rsidR="008546E2" w:rsidRPr="007C3664" w:rsidRDefault="008546E2" w:rsidP="007C3664">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RFA to RT lesions - Yes, n (%)</w:t>
            </w:r>
          </w:p>
        </w:tc>
        <w:tc>
          <w:tcPr>
            <w:tcW w:w="4400" w:type="dxa"/>
            <w:tcBorders>
              <w:top w:val="nil"/>
              <w:left w:val="nil"/>
              <w:bottom w:val="single" w:sz="4" w:space="0" w:color="auto"/>
              <w:right w:val="single" w:sz="4" w:space="0" w:color="auto"/>
            </w:tcBorders>
            <w:shd w:val="clear" w:color="auto" w:fill="auto"/>
            <w:noWrap/>
            <w:vAlign w:val="center"/>
            <w:hideMark/>
          </w:tcPr>
          <w:p w14:paraId="7A8E7537"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13 (10.1)</w:t>
            </w:r>
          </w:p>
        </w:tc>
      </w:tr>
      <w:tr w:rsidR="008546E2" w:rsidRPr="005B7B40" w14:paraId="2FE71FD3"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709E48D" w14:textId="77777777" w:rsidR="008546E2" w:rsidRPr="007C3664" w:rsidRDefault="008546E2" w:rsidP="007C3664">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Y90 before RT - Yes, n (%)</w:t>
            </w:r>
          </w:p>
        </w:tc>
        <w:tc>
          <w:tcPr>
            <w:tcW w:w="4400" w:type="dxa"/>
            <w:tcBorders>
              <w:top w:val="nil"/>
              <w:left w:val="nil"/>
              <w:bottom w:val="single" w:sz="4" w:space="0" w:color="auto"/>
              <w:right w:val="single" w:sz="4" w:space="0" w:color="auto"/>
            </w:tcBorders>
            <w:shd w:val="clear" w:color="auto" w:fill="auto"/>
            <w:noWrap/>
            <w:vAlign w:val="center"/>
            <w:hideMark/>
          </w:tcPr>
          <w:p w14:paraId="6191C2B2"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10 (7.8)</w:t>
            </w:r>
          </w:p>
        </w:tc>
      </w:tr>
      <w:tr w:rsidR="008546E2" w:rsidRPr="005B7B40" w14:paraId="1702FAE1"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0BCB07A" w14:textId="77777777" w:rsidR="008546E2" w:rsidRPr="007C3664" w:rsidRDefault="008546E2" w:rsidP="007C3664">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Embolization before RT, n (%)</w:t>
            </w:r>
          </w:p>
        </w:tc>
        <w:tc>
          <w:tcPr>
            <w:tcW w:w="4400" w:type="dxa"/>
            <w:tcBorders>
              <w:top w:val="nil"/>
              <w:left w:val="nil"/>
              <w:bottom w:val="single" w:sz="4" w:space="0" w:color="auto"/>
              <w:right w:val="single" w:sz="4" w:space="0" w:color="auto"/>
            </w:tcBorders>
            <w:shd w:val="clear" w:color="auto" w:fill="auto"/>
            <w:noWrap/>
            <w:vAlign w:val="center"/>
            <w:hideMark/>
          </w:tcPr>
          <w:p w14:paraId="71CB1574"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12 (9.3)</w:t>
            </w:r>
          </w:p>
        </w:tc>
      </w:tr>
      <w:tr w:rsidR="008546E2" w:rsidRPr="005B7B40" w14:paraId="6D3E792F"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85F4767" w14:textId="77777777" w:rsidR="008546E2" w:rsidRPr="007C3664" w:rsidRDefault="008546E2" w:rsidP="007C3664">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CEA at diagnosis,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2A432711"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15.7 (3.38 - 176.9)</w:t>
            </w:r>
          </w:p>
        </w:tc>
      </w:tr>
      <w:tr w:rsidR="008546E2" w:rsidRPr="005B7B40" w14:paraId="77319032"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0BC0141" w14:textId="77777777" w:rsidR="008546E2" w:rsidRPr="007C3664" w:rsidRDefault="008546E2" w:rsidP="007C3664">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CEA at RT,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1788D3C9"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18.7 (4.8 - 127.2)</w:t>
            </w:r>
          </w:p>
        </w:tc>
      </w:tr>
      <w:tr w:rsidR="008546E2" w:rsidRPr="005B7B40" w14:paraId="5012A064" w14:textId="77777777" w:rsidTr="007C3664">
        <w:trPr>
          <w:trHeight w:val="315"/>
        </w:trPr>
        <w:tc>
          <w:tcPr>
            <w:tcW w:w="5720" w:type="dxa"/>
            <w:tcBorders>
              <w:top w:val="nil"/>
              <w:left w:val="single" w:sz="4" w:space="0" w:color="auto"/>
              <w:bottom w:val="single" w:sz="4" w:space="0" w:color="auto"/>
              <w:right w:val="single" w:sz="4" w:space="0" w:color="auto"/>
            </w:tcBorders>
            <w:shd w:val="clear" w:color="000000" w:fill="D0CECE"/>
            <w:noWrap/>
            <w:vAlign w:val="bottom"/>
            <w:hideMark/>
          </w:tcPr>
          <w:p w14:paraId="4375C79F" w14:textId="77777777" w:rsidR="008546E2" w:rsidRPr="007C3664" w:rsidRDefault="008546E2" w:rsidP="007C3664">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 xml:space="preserve">Number of liver lesions at RT, n (%) </w:t>
            </w:r>
          </w:p>
        </w:tc>
        <w:tc>
          <w:tcPr>
            <w:tcW w:w="4400" w:type="dxa"/>
            <w:tcBorders>
              <w:top w:val="nil"/>
              <w:left w:val="nil"/>
              <w:bottom w:val="single" w:sz="4" w:space="0" w:color="auto"/>
              <w:right w:val="single" w:sz="4" w:space="0" w:color="auto"/>
            </w:tcBorders>
            <w:shd w:val="clear" w:color="000000" w:fill="D0CECE"/>
            <w:noWrap/>
            <w:vAlign w:val="center"/>
            <w:hideMark/>
          </w:tcPr>
          <w:p w14:paraId="1878098A"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 </w:t>
            </w:r>
          </w:p>
        </w:tc>
      </w:tr>
      <w:tr w:rsidR="008546E2" w:rsidRPr="005B7B40" w14:paraId="098A5BF9"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59FEB13" w14:textId="77777777" w:rsidR="008546E2" w:rsidRPr="007C3664" w:rsidRDefault="008546E2" w:rsidP="007C3664">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1</w:t>
            </w:r>
          </w:p>
        </w:tc>
        <w:tc>
          <w:tcPr>
            <w:tcW w:w="4400" w:type="dxa"/>
            <w:tcBorders>
              <w:top w:val="nil"/>
              <w:left w:val="nil"/>
              <w:bottom w:val="single" w:sz="4" w:space="0" w:color="auto"/>
              <w:right w:val="single" w:sz="4" w:space="0" w:color="auto"/>
            </w:tcBorders>
            <w:shd w:val="clear" w:color="auto" w:fill="auto"/>
            <w:noWrap/>
            <w:vAlign w:val="center"/>
            <w:hideMark/>
          </w:tcPr>
          <w:p w14:paraId="130A3470"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57 (44.2)</w:t>
            </w:r>
          </w:p>
        </w:tc>
      </w:tr>
      <w:tr w:rsidR="008546E2" w:rsidRPr="005B7B40" w14:paraId="22EE6111"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1BF7042D" w14:textId="77777777" w:rsidR="008546E2" w:rsidRPr="007C3664" w:rsidRDefault="008546E2" w:rsidP="007C3664">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2</w:t>
            </w:r>
          </w:p>
        </w:tc>
        <w:tc>
          <w:tcPr>
            <w:tcW w:w="4400" w:type="dxa"/>
            <w:tcBorders>
              <w:top w:val="nil"/>
              <w:left w:val="nil"/>
              <w:bottom w:val="single" w:sz="4" w:space="0" w:color="auto"/>
              <w:right w:val="single" w:sz="4" w:space="0" w:color="auto"/>
            </w:tcBorders>
            <w:shd w:val="clear" w:color="auto" w:fill="auto"/>
            <w:noWrap/>
            <w:vAlign w:val="center"/>
            <w:hideMark/>
          </w:tcPr>
          <w:p w14:paraId="6E67E5F9"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43 (33.3)</w:t>
            </w:r>
          </w:p>
        </w:tc>
      </w:tr>
      <w:tr w:rsidR="008546E2" w:rsidRPr="005B7B40" w14:paraId="09C083B3"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E0E9A53" w14:textId="77777777" w:rsidR="008546E2" w:rsidRPr="007C3664" w:rsidRDefault="008546E2" w:rsidP="007C3664">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3</w:t>
            </w:r>
          </w:p>
        </w:tc>
        <w:tc>
          <w:tcPr>
            <w:tcW w:w="4400" w:type="dxa"/>
            <w:tcBorders>
              <w:top w:val="nil"/>
              <w:left w:val="nil"/>
              <w:bottom w:val="single" w:sz="4" w:space="0" w:color="auto"/>
              <w:right w:val="single" w:sz="4" w:space="0" w:color="auto"/>
            </w:tcBorders>
            <w:shd w:val="clear" w:color="auto" w:fill="auto"/>
            <w:noWrap/>
            <w:vAlign w:val="center"/>
            <w:hideMark/>
          </w:tcPr>
          <w:p w14:paraId="01433122"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12 (9.4)</w:t>
            </w:r>
          </w:p>
        </w:tc>
      </w:tr>
      <w:tr w:rsidR="008546E2" w:rsidRPr="005B7B40" w14:paraId="44BABABF"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9893329" w14:textId="77777777" w:rsidR="008546E2" w:rsidRPr="007C3664" w:rsidRDefault="008546E2" w:rsidP="007C3664">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 4</w:t>
            </w:r>
          </w:p>
        </w:tc>
        <w:tc>
          <w:tcPr>
            <w:tcW w:w="4400" w:type="dxa"/>
            <w:tcBorders>
              <w:top w:val="nil"/>
              <w:left w:val="nil"/>
              <w:bottom w:val="single" w:sz="4" w:space="0" w:color="auto"/>
              <w:right w:val="single" w:sz="4" w:space="0" w:color="auto"/>
            </w:tcBorders>
            <w:shd w:val="clear" w:color="auto" w:fill="auto"/>
            <w:noWrap/>
            <w:vAlign w:val="center"/>
            <w:hideMark/>
          </w:tcPr>
          <w:p w14:paraId="5F7C75A9"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16 (12.4)</w:t>
            </w:r>
          </w:p>
        </w:tc>
      </w:tr>
      <w:tr w:rsidR="008546E2" w:rsidRPr="005B7B40" w14:paraId="182DD4A3"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A9B0FDF" w14:textId="77777777" w:rsidR="008546E2" w:rsidRPr="007C3664" w:rsidRDefault="008546E2" w:rsidP="007C3664">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Undetermined</w:t>
            </w:r>
          </w:p>
        </w:tc>
        <w:tc>
          <w:tcPr>
            <w:tcW w:w="4400" w:type="dxa"/>
            <w:tcBorders>
              <w:top w:val="nil"/>
              <w:left w:val="nil"/>
              <w:bottom w:val="single" w:sz="4" w:space="0" w:color="auto"/>
              <w:right w:val="single" w:sz="4" w:space="0" w:color="auto"/>
            </w:tcBorders>
            <w:shd w:val="clear" w:color="auto" w:fill="auto"/>
            <w:noWrap/>
            <w:vAlign w:val="center"/>
            <w:hideMark/>
          </w:tcPr>
          <w:p w14:paraId="39BCB9BA"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 (0.7)</w:t>
            </w:r>
          </w:p>
        </w:tc>
      </w:tr>
      <w:tr w:rsidR="008546E2" w:rsidRPr="005B7B40" w14:paraId="2F5425E7" w14:textId="77777777" w:rsidTr="007C3664">
        <w:trPr>
          <w:trHeight w:val="315"/>
        </w:trPr>
        <w:tc>
          <w:tcPr>
            <w:tcW w:w="5720" w:type="dxa"/>
            <w:tcBorders>
              <w:top w:val="nil"/>
              <w:left w:val="single" w:sz="4" w:space="0" w:color="auto"/>
              <w:bottom w:val="single" w:sz="4" w:space="0" w:color="auto"/>
              <w:right w:val="single" w:sz="4" w:space="0" w:color="auto"/>
            </w:tcBorders>
            <w:shd w:val="clear" w:color="000000" w:fill="D0CECE"/>
            <w:noWrap/>
            <w:vAlign w:val="bottom"/>
            <w:hideMark/>
          </w:tcPr>
          <w:p w14:paraId="3143304E" w14:textId="77777777" w:rsidR="008546E2" w:rsidRPr="007C3664" w:rsidRDefault="008546E2" w:rsidP="007C3664">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Other sites at RT, n (%)</w:t>
            </w:r>
          </w:p>
        </w:tc>
        <w:tc>
          <w:tcPr>
            <w:tcW w:w="4400" w:type="dxa"/>
            <w:tcBorders>
              <w:top w:val="nil"/>
              <w:left w:val="nil"/>
              <w:bottom w:val="single" w:sz="4" w:space="0" w:color="auto"/>
              <w:right w:val="single" w:sz="4" w:space="0" w:color="auto"/>
            </w:tcBorders>
            <w:shd w:val="clear" w:color="000000" w:fill="D0CECE"/>
            <w:noWrap/>
            <w:vAlign w:val="center"/>
            <w:hideMark/>
          </w:tcPr>
          <w:p w14:paraId="79A0F7ED"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 </w:t>
            </w:r>
          </w:p>
        </w:tc>
      </w:tr>
      <w:tr w:rsidR="008546E2" w:rsidRPr="005B7B40" w14:paraId="7EAF6B5D"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A3ECA7C" w14:textId="77777777" w:rsidR="008546E2" w:rsidRPr="007C3664" w:rsidRDefault="008546E2" w:rsidP="007C3664">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None</w:t>
            </w:r>
          </w:p>
        </w:tc>
        <w:tc>
          <w:tcPr>
            <w:tcW w:w="4400" w:type="dxa"/>
            <w:tcBorders>
              <w:top w:val="nil"/>
              <w:left w:val="nil"/>
              <w:bottom w:val="single" w:sz="4" w:space="0" w:color="auto"/>
              <w:right w:val="single" w:sz="4" w:space="0" w:color="auto"/>
            </w:tcBorders>
            <w:shd w:val="clear" w:color="auto" w:fill="auto"/>
            <w:noWrap/>
            <w:vAlign w:val="center"/>
            <w:hideMark/>
          </w:tcPr>
          <w:p w14:paraId="65EAE065"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52 (40.3)</w:t>
            </w:r>
          </w:p>
        </w:tc>
      </w:tr>
      <w:tr w:rsidR="008546E2" w:rsidRPr="005B7B40" w14:paraId="01025269"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2AB6C579" w14:textId="77777777" w:rsidR="008546E2" w:rsidRPr="007C3664" w:rsidRDefault="008546E2" w:rsidP="007C3664">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lastRenderedPageBreak/>
              <w:t>Lung</w:t>
            </w:r>
          </w:p>
        </w:tc>
        <w:tc>
          <w:tcPr>
            <w:tcW w:w="4400" w:type="dxa"/>
            <w:tcBorders>
              <w:top w:val="nil"/>
              <w:left w:val="nil"/>
              <w:bottom w:val="single" w:sz="4" w:space="0" w:color="auto"/>
              <w:right w:val="single" w:sz="4" w:space="0" w:color="auto"/>
            </w:tcBorders>
            <w:shd w:val="clear" w:color="auto" w:fill="auto"/>
            <w:noWrap/>
            <w:vAlign w:val="center"/>
            <w:hideMark/>
          </w:tcPr>
          <w:p w14:paraId="40C28202"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27 (21.0)</w:t>
            </w:r>
          </w:p>
        </w:tc>
      </w:tr>
      <w:tr w:rsidR="008546E2" w:rsidRPr="005B7B40" w14:paraId="2AD63B93"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12024CA" w14:textId="77777777" w:rsidR="008546E2" w:rsidRPr="007C3664" w:rsidRDefault="008546E2" w:rsidP="007C3664">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Non-regional LN</w:t>
            </w:r>
          </w:p>
        </w:tc>
        <w:tc>
          <w:tcPr>
            <w:tcW w:w="4400" w:type="dxa"/>
            <w:tcBorders>
              <w:top w:val="nil"/>
              <w:left w:val="nil"/>
              <w:bottom w:val="single" w:sz="4" w:space="0" w:color="auto"/>
              <w:right w:val="single" w:sz="4" w:space="0" w:color="auto"/>
            </w:tcBorders>
            <w:shd w:val="clear" w:color="auto" w:fill="auto"/>
            <w:noWrap/>
            <w:vAlign w:val="center"/>
            <w:hideMark/>
          </w:tcPr>
          <w:p w14:paraId="59303E63"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10 (7.8)</w:t>
            </w:r>
          </w:p>
        </w:tc>
      </w:tr>
      <w:tr w:rsidR="008546E2" w:rsidRPr="005B7B40" w14:paraId="05235864"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7B8478C" w14:textId="77777777" w:rsidR="008546E2" w:rsidRPr="007C3664" w:rsidRDefault="008546E2" w:rsidP="007C3664">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Lung and non-regional LN</w:t>
            </w:r>
          </w:p>
        </w:tc>
        <w:tc>
          <w:tcPr>
            <w:tcW w:w="4400" w:type="dxa"/>
            <w:tcBorders>
              <w:top w:val="nil"/>
              <w:left w:val="nil"/>
              <w:bottom w:val="single" w:sz="4" w:space="0" w:color="auto"/>
              <w:right w:val="single" w:sz="4" w:space="0" w:color="auto"/>
            </w:tcBorders>
            <w:shd w:val="clear" w:color="auto" w:fill="auto"/>
            <w:noWrap/>
            <w:vAlign w:val="center"/>
            <w:hideMark/>
          </w:tcPr>
          <w:p w14:paraId="739DBB32"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25 (19.3)</w:t>
            </w:r>
          </w:p>
        </w:tc>
      </w:tr>
      <w:tr w:rsidR="008546E2" w:rsidRPr="005B7B40" w14:paraId="7C987F8C"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802A51B" w14:textId="77777777" w:rsidR="008546E2" w:rsidRPr="007C3664" w:rsidRDefault="008546E2" w:rsidP="007C3664">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Other</w:t>
            </w:r>
          </w:p>
        </w:tc>
        <w:tc>
          <w:tcPr>
            <w:tcW w:w="4400" w:type="dxa"/>
            <w:tcBorders>
              <w:top w:val="nil"/>
              <w:left w:val="nil"/>
              <w:bottom w:val="single" w:sz="4" w:space="0" w:color="auto"/>
              <w:right w:val="single" w:sz="4" w:space="0" w:color="auto"/>
            </w:tcBorders>
            <w:shd w:val="clear" w:color="auto" w:fill="auto"/>
            <w:noWrap/>
            <w:vAlign w:val="center"/>
            <w:hideMark/>
          </w:tcPr>
          <w:p w14:paraId="5884E02A"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15 (11.6)</w:t>
            </w:r>
          </w:p>
        </w:tc>
      </w:tr>
      <w:tr w:rsidR="008546E2" w:rsidRPr="005B7B40" w14:paraId="58AF2E15"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1622B54" w14:textId="77777777" w:rsidR="008546E2" w:rsidRPr="007C3664" w:rsidRDefault="008546E2" w:rsidP="007C3664">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Mean lesion 1 dimension 2 ± SD</w:t>
            </w:r>
          </w:p>
        </w:tc>
        <w:tc>
          <w:tcPr>
            <w:tcW w:w="4400" w:type="dxa"/>
            <w:tcBorders>
              <w:top w:val="nil"/>
              <w:left w:val="nil"/>
              <w:bottom w:val="single" w:sz="4" w:space="0" w:color="auto"/>
              <w:right w:val="single" w:sz="4" w:space="0" w:color="auto"/>
            </w:tcBorders>
            <w:shd w:val="clear" w:color="auto" w:fill="auto"/>
            <w:noWrap/>
            <w:vAlign w:val="center"/>
            <w:hideMark/>
          </w:tcPr>
          <w:p w14:paraId="2E24E698"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35.2 (22.3)</w:t>
            </w:r>
          </w:p>
        </w:tc>
      </w:tr>
      <w:tr w:rsidR="008546E2" w:rsidRPr="005B7B40" w14:paraId="6013BA68"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387D14E" w14:textId="77777777" w:rsidR="008546E2" w:rsidRPr="007C3664" w:rsidRDefault="008546E2" w:rsidP="007C3664">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Mean lesion 1 dimension 1 ± SD</w:t>
            </w:r>
          </w:p>
        </w:tc>
        <w:tc>
          <w:tcPr>
            <w:tcW w:w="4400" w:type="dxa"/>
            <w:tcBorders>
              <w:top w:val="nil"/>
              <w:left w:val="nil"/>
              <w:bottom w:val="single" w:sz="4" w:space="0" w:color="auto"/>
              <w:right w:val="single" w:sz="4" w:space="0" w:color="auto"/>
            </w:tcBorders>
            <w:shd w:val="clear" w:color="auto" w:fill="auto"/>
            <w:noWrap/>
            <w:vAlign w:val="center"/>
            <w:hideMark/>
          </w:tcPr>
          <w:p w14:paraId="1C756E43"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26.0 (17.9)</w:t>
            </w:r>
          </w:p>
        </w:tc>
      </w:tr>
      <w:tr w:rsidR="008546E2" w:rsidRPr="005B7B40" w14:paraId="3E89989A" w14:textId="77777777" w:rsidTr="007C3664">
        <w:trPr>
          <w:trHeight w:val="315"/>
        </w:trPr>
        <w:tc>
          <w:tcPr>
            <w:tcW w:w="5720" w:type="dxa"/>
            <w:tcBorders>
              <w:top w:val="nil"/>
              <w:left w:val="single" w:sz="4" w:space="0" w:color="auto"/>
              <w:bottom w:val="single" w:sz="4" w:space="0" w:color="auto"/>
              <w:right w:val="single" w:sz="4" w:space="0" w:color="auto"/>
            </w:tcBorders>
            <w:shd w:val="clear" w:color="000000" w:fill="D0CECE"/>
            <w:noWrap/>
            <w:vAlign w:val="bottom"/>
            <w:hideMark/>
          </w:tcPr>
          <w:p w14:paraId="6FE31F37" w14:textId="77777777" w:rsidR="008546E2" w:rsidRPr="007C3664" w:rsidRDefault="008546E2" w:rsidP="007C3664">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 xml:space="preserve">Freedom from local progression (FFLP), n (%) </w:t>
            </w:r>
          </w:p>
        </w:tc>
        <w:tc>
          <w:tcPr>
            <w:tcW w:w="4400" w:type="dxa"/>
            <w:tcBorders>
              <w:top w:val="nil"/>
              <w:left w:val="nil"/>
              <w:bottom w:val="single" w:sz="4" w:space="0" w:color="auto"/>
              <w:right w:val="single" w:sz="4" w:space="0" w:color="auto"/>
            </w:tcBorders>
            <w:shd w:val="clear" w:color="000000" w:fill="D0CECE"/>
            <w:noWrap/>
            <w:vAlign w:val="center"/>
            <w:hideMark/>
          </w:tcPr>
          <w:p w14:paraId="77316F59"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 </w:t>
            </w:r>
          </w:p>
        </w:tc>
      </w:tr>
      <w:tr w:rsidR="008546E2" w:rsidRPr="005B7B40" w14:paraId="48232F57"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3FB01BBF" w14:textId="77777777" w:rsidR="008546E2" w:rsidRPr="007C3664" w:rsidRDefault="008546E2" w:rsidP="007C3664">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Progression</w:t>
            </w:r>
          </w:p>
        </w:tc>
        <w:tc>
          <w:tcPr>
            <w:tcW w:w="4400" w:type="dxa"/>
            <w:tcBorders>
              <w:top w:val="nil"/>
              <w:left w:val="nil"/>
              <w:bottom w:val="single" w:sz="4" w:space="0" w:color="auto"/>
              <w:right w:val="single" w:sz="4" w:space="0" w:color="auto"/>
            </w:tcBorders>
            <w:shd w:val="clear" w:color="auto" w:fill="auto"/>
            <w:noWrap/>
            <w:vAlign w:val="center"/>
            <w:hideMark/>
          </w:tcPr>
          <w:p w14:paraId="62253305"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55 (42.6)</w:t>
            </w:r>
          </w:p>
        </w:tc>
      </w:tr>
      <w:tr w:rsidR="008546E2" w:rsidRPr="005B7B40" w14:paraId="014586A1"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08DC055C" w14:textId="77777777" w:rsidR="008546E2" w:rsidRPr="007C3664" w:rsidRDefault="008546E2" w:rsidP="007C3664">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No progression</w:t>
            </w:r>
          </w:p>
        </w:tc>
        <w:tc>
          <w:tcPr>
            <w:tcW w:w="4400" w:type="dxa"/>
            <w:tcBorders>
              <w:top w:val="nil"/>
              <w:left w:val="nil"/>
              <w:bottom w:val="single" w:sz="4" w:space="0" w:color="auto"/>
              <w:right w:val="single" w:sz="4" w:space="0" w:color="auto"/>
            </w:tcBorders>
            <w:shd w:val="clear" w:color="auto" w:fill="auto"/>
            <w:noWrap/>
            <w:vAlign w:val="center"/>
            <w:hideMark/>
          </w:tcPr>
          <w:p w14:paraId="7BC64B59"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67 (52.0)</w:t>
            </w:r>
          </w:p>
        </w:tc>
      </w:tr>
      <w:tr w:rsidR="008546E2" w:rsidRPr="005B7B40" w14:paraId="54F4E263"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34A742D" w14:textId="77777777" w:rsidR="008546E2" w:rsidRPr="007C3664" w:rsidRDefault="008546E2" w:rsidP="007C3664">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Undetermined</w:t>
            </w:r>
          </w:p>
        </w:tc>
        <w:tc>
          <w:tcPr>
            <w:tcW w:w="4400" w:type="dxa"/>
            <w:tcBorders>
              <w:top w:val="nil"/>
              <w:left w:val="nil"/>
              <w:bottom w:val="single" w:sz="4" w:space="0" w:color="auto"/>
              <w:right w:val="single" w:sz="4" w:space="0" w:color="auto"/>
            </w:tcBorders>
            <w:shd w:val="clear" w:color="auto" w:fill="auto"/>
            <w:noWrap/>
            <w:vAlign w:val="center"/>
            <w:hideMark/>
          </w:tcPr>
          <w:p w14:paraId="3A57CA33"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7 (5.4)</w:t>
            </w:r>
          </w:p>
        </w:tc>
      </w:tr>
      <w:tr w:rsidR="008546E2" w:rsidRPr="005B7B40" w14:paraId="7CC582E8"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19DE454" w14:textId="77777777" w:rsidR="008546E2" w:rsidRPr="007C3664" w:rsidRDefault="008546E2" w:rsidP="007C3664">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Mean FFLP (months) ± SD</w:t>
            </w:r>
          </w:p>
        </w:tc>
        <w:tc>
          <w:tcPr>
            <w:tcW w:w="4400" w:type="dxa"/>
            <w:tcBorders>
              <w:top w:val="nil"/>
              <w:left w:val="nil"/>
              <w:bottom w:val="single" w:sz="4" w:space="0" w:color="auto"/>
              <w:right w:val="single" w:sz="4" w:space="0" w:color="auto"/>
            </w:tcBorders>
            <w:shd w:val="clear" w:color="auto" w:fill="auto"/>
            <w:noWrap/>
            <w:vAlign w:val="center"/>
            <w:hideMark/>
          </w:tcPr>
          <w:p w14:paraId="314D47BA"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10.5 (8.4)</w:t>
            </w:r>
          </w:p>
        </w:tc>
      </w:tr>
      <w:tr w:rsidR="008546E2" w:rsidRPr="005B7B40" w14:paraId="62155556" w14:textId="77777777" w:rsidTr="007C3664">
        <w:trPr>
          <w:trHeight w:val="315"/>
        </w:trPr>
        <w:tc>
          <w:tcPr>
            <w:tcW w:w="5720" w:type="dxa"/>
            <w:tcBorders>
              <w:top w:val="nil"/>
              <w:left w:val="single" w:sz="4" w:space="0" w:color="auto"/>
              <w:bottom w:val="single" w:sz="4" w:space="0" w:color="auto"/>
              <w:right w:val="single" w:sz="4" w:space="0" w:color="auto"/>
            </w:tcBorders>
            <w:shd w:val="clear" w:color="000000" w:fill="D0CECE"/>
            <w:noWrap/>
            <w:vAlign w:val="bottom"/>
            <w:hideMark/>
          </w:tcPr>
          <w:p w14:paraId="403C0467" w14:textId="77777777" w:rsidR="008546E2" w:rsidRPr="007C3664" w:rsidRDefault="008546E2" w:rsidP="007C3664">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 xml:space="preserve">Any hepatic progression, n (%) </w:t>
            </w:r>
          </w:p>
        </w:tc>
        <w:tc>
          <w:tcPr>
            <w:tcW w:w="4400" w:type="dxa"/>
            <w:tcBorders>
              <w:top w:val="nil"/>
              <w:left w:val="nil"/>
              <w:bottom w:val="single" w:sz="4" w:space="0" w:color="auto"/>
              <w:right w:val="single" w:sz="4" w:space="0" w:color="auto"/>
            </w:tcBorders>
            <w:shd w:val="clear" w:color="000000" w:fill="D0CECE"/>
            <w:noWrap/>
            <w:vAlign w:val="center"/>
            <w:hideMark/>
          </w:tcPr>
          <w:p w14:paraId="5981C2A7"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 </w:t>
            </w:r>
          </w:p>
        </w:tc>
      </w:tr>
      <w:tr w:rsidR="008546E2" w:rsidRPr="005B7B40" w14:paraId="3CE1F226"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6777A7D2" w14:textId="77777777" w:rsidR="008546E2" w:rsidRPr="007C3664" w:rsidRDefault="008546E2" w:rsidP="007C3664">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Progression</w:t>
            </w:r>
          </w:p>
        </w:tc>
        <w:tc>
          <w:tcPr>
            <w:tcW w:w="4400" w:type="dxa"/>
            <w:tcBorders>
              <w:top w:val="nil"/>
              <w:left w:val="nil"/>
              <w:bottom w:val="single" w:sz="4" w:space="0" w:color="auto"/>
              <w:right w:val="single" w:sz="4" w:space="0" w:color="auto"/>
            </w:tcBorders>
            <w:shd w:val="clear" w:color="auto" w:fill="auto"/>
            <w:noWrap/>
            <w:vAlign w:val="center"/>
            <w:hideMark/>
          </w:tcPr>
          <w:p w14:paraId="746E0C7C"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99 (76.8)</w:t>
            </w:r>
          </w:p>
        </w:tc>
      </w:tr>
      <w:tr w:rsidR="008546E2" w:rsidRPr="005B7B40" w14:paraId="78AB1E2C"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3137472" w14:textId="77777777" w:rsidR="008546E2" w:rsidRPr="007C3664" w:rsidRDefault="008546E2" w:rsidP="007C3664">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No progression</w:t>
            </w:r>
          </w:p>
        </w:tc>
        <w:tc>
          <w:tcPr>
            <w:tcW w:w="4400" w:type="dxa"/>
            <w:tcBorders>
              <w:top w:val="nil"/>
              <w:left w:val="nil"/>
              <w:bottom w:val="single" w:sz="4" w:space="0" w:color="auto"/>
              <w:right w:val="single" w:sz="4" w:space="0" w:color="auto"/>
            </w:tcBorders>
            <w:shd w:val="clear" w:color="auto" w:fill="auto"/>
            <w:noWrap/>
            <w:vAlign w:val="center"/>
            <w:hideMark/>
          </w:tcPr>
          <w:p w14:paraId="5C670EAE"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25 (19.4)</w:t>
            </w:r>
          </w:p>
        </w:tc>
      </w:tr>
      <w:tr w:rsidR="008546E2" w:rsidRPr="005B7B40" w14:paraId="1586DC42"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57B16C94" w14:textId="77777777" w:rsidR="008546E2" w:rsidRPr="007C3664" w:rsidRDefault="008546E2" w:rsidP="007C3664">
            <w:pPr>
              <w:spacing w:after="0" w:line="240" w:lineRule="auto"/>
              <w:jc w:val="right"/>
              <w:rPr>
                <w:rFonts w:ascii="Times New Roman" w:eastAsia="Times New Roman" w:hAnsi="Times New Roman" w:cs="Times New Roman"/>
                <w:color w:val="000000"/>
              </w:rPr>
            </w:pPr>
            <w:r w:rsidRPr="007C3664">
              <w:rPr>
                <w:rFonts w:ascii="Times New Roman" w:eastAsia="Times New Roman" w:hAnsi="Times New Roman" w:cs="Times New Roman"/>
                <w:color w:val="000000"/>
              </w:rPr>
              <w:t>Undetermined</w:t>
            </w:r>
          </w:p>
        </w:tc>
        <w:tc>
          <w:tcPr>
            <w:tcW w:w="4400" w:type="dxa"/>
            <w:tcBorders>
              <w:top w:val="nil"/>
              <w:left w:val="nil"/>
              <w:bottom w:val="single" w:sz="4" w:space="0" w:color="auto"/>
              <w:right w:val="single" w:sz="4" w:space="0" w:color="auto"/>
            </w:tcBorders>
            <w:shd w:val="clear" w:color="auto" w:fill="auto"/>
            <w:noWrap/>
            <w:vAlign w:val="center"/>
            <w:hideMark/>
          </w:tcPr>
          <w:p w14:paraId="4C9F4780"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5 (3.8)</w:t>
            </w:r>
          </w:p>
        </w:tc>
      </w:tr>
      <w:tr w:rsidR="008546E2" w:rsidRPr="005B7B40" w14:paraId="64199C6D"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71BC92E3" w14:textId="77777777" w:rsidR="008546E2" w:rsidRPr="007C3664" w:rsidRDefault="008546E2" w:rsidP="007C3664">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FFLP (months),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6A5BF02B"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9.4 (3.9 - 15.0)</w:t>
            </w:r>
          </w:p>
        </w:tc>
      </w:tr>
      <w:tr w:rsidR="008546E2" w:rsidRPr="005B7B40" w14:paraId="288CAE20" w14:textId="77777777" w:rsidTr="007C3664">
        <w:trPr>
          <w:trHeight w:val="315"/>
        </w:trPr>
        <w:tc>
          <w:tcPr>
            <w:tcW w:w="5720" w:type="dxa"/>
            <w:tcBorders>
              <w:top w:val="nil"/>
              <w:left w:val="single" w:sz="4" w:space="0" w:color="auto"/>
              <w:bottom w:val="single" w:sz="4" w:space="0" w:color="auto"/>
              <w:right w:val="single" w:sz="4" w:space="0" w:color="auto"/>
            </w:tcBorders>
            <w:shd w:val="clear" w:color="auto" w:fill="auto"/>
            <w:noWrap/>
            <w:vAlign w:val="bottom"/>
            <w:hideMark/>
          </w:tcPr>
          <w:p w14:paraId="4592F6A3" w14:textId="77777777" w:rsidR="008546E2" w:rsidRPr="007C3664" w:rsidRDefault="008546E2" w:rsidP="007C3664">
            <w:pPr>
              <w:spacing w:after="0" w:line="240" w:lineRule="auto"/>
              <w:rPr>
                <w:rFonts w:ascii="Times New Roman" w:eastAsia="Times New Roman" w:hAnsi="Times New Roman" w:cs="Times New Roman"/>
                <w:color w:val="000000"/>
              </w:rPr>
            </w:pPr>
            <w:r w:rsidRPr="007C3664">
              <w:rPr>
                <w:rFonts w:ascii="Times New Roman" w:eastAsia="Times New Roman" w:hAnsi="Times New Roman" w:cs="Times New Roman"/>
                <w:color w:val="000000"/>
              </w:rPr>
              <w:t>Months to any hepatic progression, Median (IQR)</w:t>
            </w:r>
          </w:p>
        </w:tc>
        <w:tc>
          <w:tcPr>
            <w:tcW w:w="4400" w:type="dxa"/>
            <w:tcBorders>
              <w:top w:val="nil"/>
              <w:left w:val="nil"/>
              <w:bottom w:val="single" w:sz="4" w:space="0" w:color="auto"/>
              <w:right w:val="single" w:sz="4" w:space="0" w:color="auto"/>
            </w:tcBorders>
            <w:shd w:val="clear" w:color="auto" w:fill="auto"/>
            <w:noWrap/>
            <w:vAlign w:val="center"/>
            <w:hideMark/>
          </w:tcPr>
          <w:p w14:paraId="320C9A6A" w14:textId="77777777" w:rsidR="008546E2" w:rsidRPr="007C3664" w:rsidRDefault="008546E2" w:rsidP="007C3664">
            <w:pPr>
              <w:spacing w:after="0" w:line="240" w:lineRule="auto"/>
              <w:jc w:val="center"/>
              <w:rPr>
                <w:rFonts w:ascii="Times New Roman" w:eastAsia="Times New Roman" w:hAnsi="Times New Roman" w:cs="Times New Roman"/>
                <w:color w:val="000000"/>
              </w:rPr>
            </w:pPr>
            <w:r w:rsidRPr="007C3664">
              <w:rPr>
                <w:rFonts w:ascii="Times New Roman" w:eastAsia="Times New Roman" w:hAnsi="Times New Roman" w:cs="Times New Roman"/>
                <w:color w:val="000000"/>
              </w:rPr>
              <w:t>5.5 (2.0 -10.1)</w:t>
            </w:r>
          </w:p>
        </w:tc>
      </w:tr>
    </w:tbl>
    <w:p w14:paraId="3800BE65" w14:textId="77777777" w:rsidR="008546E2" w:rsidRDefault="008546E2" w:rsidP="008546E2">
      <w:pPr>
        <w:spacing w:after="0" w:line="360" w:lineRule="auto"/>
        <w:rPr>
          <w:rFonts w:ascii="Times New Roman" w:hAnsi="Times New Roman" w:cs="Times New Roman"/>
        </w:rPr>
      </w:pPr>
    </w:p>
    <w:p w14:paraId="0F94E816" w14:textId="77777777" w:rsidR="008546E2" w:rsidRDefault="008546E2" w:rsidP="008546E2">
      <w:pPr>
        <w:spacing w:after="0" w:line="360" w:lineRule="auto"/>
        <w:rPr>
          <w:rFonts w:ascii="Times New Roman" w:hAnsi="Times New Roman" w:cs="Times New Roman"/>
        </w:rPr>
      </w:pPr>
      <w:r>
        <w:rPr>
          <w:rFonts w:ascii="Times New Roman" w:hAnsi="Times New Roman" w:cs="Times New Roman"/>
        </w:rPr>
        <w:t>Table 1: A table of baseline clinical variables recorded as part of standard of care. The clinical variables will be utilized alongside computational radiomic features from computed tomography scans as input data to a machine learning model to predict local or any hepatic progression.</w:t>
      </w:r>
    </w:p>
    <w:p w14:paraId="083F378E" w14:textId="77777777" w:rsidR="008546E2" w:rsidRPr="00B14C71" w:rsidRDefault="008546E2" w:rsidP="00C67140">
      <w:pPr>
        <w:spacing w:after="0" w:line="360" w:lineRule="auto"/>
        <w:rPr>
          <w:rFonts w:ascii="Times New Roman" w:hAnsi="Times New Roman" w:cs="Times New Roman"/>
        </w:rPr>
      </w:pPr>
    </w:p>
    <w:p w14:paraId="65DA0369" w14:textId="453516F7" w:rsidR="004C1BA9" w:rsidRPr="004C1BA9" w:rsidRDefault="004C1BA9" w:rsidP="00C67140">
      <w:pPr>
        <w:spacing w:after="0" w:line="360" w:lineRule="auto"/>
        <w:rPr>
          <w:rFonts w:ascii="Times New Roman" w:hAnsi="Times New Roman" w:cs="Times New Roman"/>
          <w:b/>
          <w:bCs/>
        </w:rPr>
      </w:pPr>
      <w:r>
        <w:rPr>
          <w:rFonts w:ascii="Times New Roman" w:hAnsi="Times New Roman" w:cs="Times New Roman"/>
          <w:b/>
          <w:bCs/>
        </w:rPr>
        <w:t>Data Collection</w:t>
      </w:r>
      <w:r w:rsidR="000449BD">
        <w:rPr>
          <w:rFonts w:ascii="Times New Roman" w:hAnsi="Times New Roman" w:cs="Times New Roman"/>
          <w:b/>
          <w:bCs/>
        </w:rPr>
        <w:t xml:space="preserve"> and Equipment</w:t>
      </w:r>
      <w:r>
        <w:rPr>
          <w:rFonts w:ascii="Times New Roman" w:hAnsi="Times New Roman" w:cs="Times New Roman"/>
          <w:b/>
          <w:bCs/>
        </w:rPr>
        <w:t>:</w:t>
      </w:r>
    </w:p>
    <w:p w14:paraId="1650261C" w14:textId="167EB856" w:rsidR="004C1BA9" w:rsidRDefault="00414D57" w:rsidP="00C67140">
      <w:pPr>
        <w:spacing w:after="0" w:line="360" w:lineRule="auto"/>
        <w:rPr>
          <w:rFonts w:ascii="Times New Roman" w:hAnsi="Times New Roman" w:cs="Times New Roman"/>
        </w:rPr>
      </w:pPr>
      <w:commentRangeStart w:id="11"/>
      <w:commentRangeStart w:id="12"/>
      <w:commentRangeStart w:id="13"/>
      <w:r>
        <w:rPr>
          <w:rFonts w:ascii="Times New Roman" w:hAnsi="Times New Roman" w:cs="Times New Roman"/>
        </w:rPr>
        <w:t>Data for a</w:t>
      </w:r>
      <w:r w:rsidR="004C1BA9" w:rsidRPr="004C1BA9">
        <w:rPr>
          <w:rFonts w:ascii="Times New Roman" w:hAnsi="Times New Roman" w:cs="Times New Roman"/>
        </w:rPr>
        <w:t xml:space="preserve"> total of </w:t>
      </w:r>
      <w:r w:rsidR="005B7B40">
        <w:rPr>
          <w:rFonts w:ascii="Times New Roman" w:hAnsi="Times New Roman" w:cs="Times New Roman"/>
        </w:rPr>
        <w:t xml:space="preserve">129 lesions from </w:t>
      </w:r>
      <w:r w:rsidR="004C1BA9" w:rsidRPr="004C1BA9">
        <w:rPr>
          <w:rFonts w:ascii="Times New Roman" w:hAnsi="Times New Roman" w:cs="Times New Roman"/>
        </w:rPr>
        <w:t>N=97</w:t>
      </w:r>
      <w:r>
        <w:rPr>
          <w:rFonts w:ascii="Times New Roman" w:hAnsi="Times New Roman" w:cs="Times New Roman"/>
        </w:rPr>
        <w:t xml:space="preserve"> patients undergoing radiation treatment for CLM</w:t>
      </w:r>
      <w:r w:rsidR="004C1BA9" w:rsidRPr="004C1BA9">
        <w:rPr>
          <w:rFonts w:ascii="Times New Roman" w:hAnsi="Times New Roman" w:cs="Times New Roman"/>
        </w:rPr>
        <w:t xml:space="preserve"> were retrospectively obtained from Memorial Sloan Kettering Cancer Center (MSKCC)</w:t>
      </w:r>
      <w:r>
        <w:rPr>
          <w:rFonts w:ascii="Times New Roman" w:hAnsi="Times New Roman" w:cs="Times New Roman"/>
        </w:rPr>
        <w:t xml:space="preserve">, including pre-treatment </w:t>
      </w:r>
      <w:r w:rsidRPr="004C1BA9">
        <w:rPr>
          <w:rFonts w:ascii="Times New Roman" w:hAnsi="Times New Roman" w:cs="Times New Roman"/>
        </w:rPr>
        <w:t>CT scans, dosimetric data, and outcome data</w:t>
      </w:r>
      <w:r>
        <w:rPr>
          <w:rFonts w:ascii="Times New Roman" w:hAnsi="Times New Roman" w:cs="Times New Roman"/>
        </w:rPr>
        <w:t>.</w:t>
      </w:r>
      <w:r w:rsidRPr="004C1BA9">
        <w:rPr>
          <w:rFonts w:ascii="Times New Roman" w:hAnsi="Times New Roman" w:cs="Times New Roman"/>
        </w:rPr>
        <w:t xml:space="preserve"> </w:t>
      </w:r>
      <w:r w:rsidR="00E95020">
        <w:rPr>
          <w:rFonts w:ascii="Times New Roman" w:hAnsi="Times New Roman" w:cs="Times New Roman"/>
        </w:rPr>
        <w:t>Right-censored time-to-event data was collected for two outcomes related to progression of disease, namely progression anywhere in the liver and local progression in the treated tumor.</w:t>
      </w:r>
      <w:commentRangeEnd w:id="11"/>
      <w:r w:rsidR="00E95020">
        <w:rPr>
          <w:rStyle w:val="CommentReference"/>
        </w:rPr>
        <w:commentReference w:id="11"/>
      </w:r>
      <w:commentRangeEnd w:id="12"/>
      <w:r w:rsidR="00C17D90">
        <w:rPr>
          <w:rStyle w:val="CommentReference"/>
        </w:rPr>
        <w:commentReference w:id="12"/>
      </w:r>
      <w:commentRangeEnd w:id="13"/>
      <w:r w:rsidR="00C17D90">
        <w:rPr>
          <w:rStyle w:val="CommentReference"/>
        </w:rPr>
        <w:commentReference w:id="13"/>
      </w:r>
      <w:r w:rsidR="004C1BA9" w:rsidRPr="004C1BA9">
        <w:rPr>
          <w:rFonts w:ascii="Times New Roman" w:hAnsi="Times New Roman" w:cs="Times New Roman"/>
        </w:rPr>
        <w:t xml:space="preserve"> The study was approved by the MSKCC research ethics board (ID: 16-328). Liver and tumor volumes were segmented by radiation oncologists at MSKCC, as is standard of care. The AI model was programmed in Python, utilizing the Pyradiomics and Pysurvival libraries.</w:t>
      </w:r>
    </w:p>
    <w:p w14:paraId="2B34D81E" w14:textId="77777777" w:rsidR="005B7B40" w:rsidRDefault="005B7B40" w:rsidP="00C67140">
      <w:pPr>
        <w:spacing w:after="0" w:line="360" w:lineRule="auto"/>
        <w:rPr>
          <w:rFonts w:ascii="Times New Roman" w:hAnsi="Times New Roman" w:cs="Times New Roman"/>
        </w:rPr>
      </w:pPr>
    </w:p>
    <w:p w14:paraId="127A41F7" w14:textId="1C2403E5" w:rsidR="004C1BA9" w:rsidRPr="004C1BA9" w:rsidRDefault="004C1BA9" w:rsidP="00C67140">
      <w:pPr>
        <w:spacing w:after="0" w:line="360" w:lineRule="auto"/>
        <w:rPr>
          <w:rFonts w:ascii="Times New Roman" w:hAnsi="Times New Roman" w:cs="Times New Roman"/>
          <w:b/>
          <w:bCs/>
        </w:rPr>
      </w:pPr>
      <w:r w:rsidRPr="004C1BA9">
        <w:rPr>
          <w:rFonts w:ascii="Times New Roman" w:hAnsi="Times New Roman" w:cs="Times New Roman"/>
          <w:b/>
          <w:bCs/>
        </w:rPr>
        <w:t>Problem Definition</w:t>
      </w:r>
    </w:p>
    <w:p w14:paraId="7697D230" w14:textId="7DD78867" w:rsidR="004C1BA9" w:rsidRDefault="004C1BA9" w:rsidP="00C67140">
      <w:pPr>
        <w:spacing w:after="0" w:line="360" w:lineRule="auto"/>
        <w:rPr>
          <w:rFonts w:ascii="Times New Roman" w:hAnsi="Times New Roman" w:cs="Times New Roman"/>
        </w:rPr>
      </w:pPr>
      <w:r w:rsidRPr="004C1BA9">
        <w:rPr>
          <w:rFonts w:ascii="Times New Roman" w:hAnsi="Times New Roman" w:cs="Times New Roman"/>
        </w:rPr>
        <w:t xml:space="preserve">The task for the AI model </w:t>
      </w:r>
      <w:r w:rsidR="00E95020">
        <w:rPr>
          <w:rFonts w:ascii="Times New Roman" w:hAnsi="Times New Roman" w:cs="Times New Roman"/>
        </w:rPr>
        <w:t>was</w:t>
      </w:r>
      <w:r w:rsidR="00E95020" w:rsidRPr="004C1BA9">
        <w:rPr>
          <w:rFonts w:ascii="Times New Roman" w:hAnsi="Times New Roman" w:cs="Times New Roman"/>
        </w:rPr>
        <w:t xml:space="preserve"> </w:t>
      </w:r>
      <w:r w:rsidRPr="004C1BA9">
        <w:rPr>
          <w:rFonts w:ascii="Times New Roman" w:hAnsi="Times New Roman" w:cs="Times New Roman"/>
        </w:rPr>
        <w:t xml:space="preserve">to predict </w:t>
      </w:r>
      <w:r w:rsidR="00B14C71">
        <w:rPr>
          <w:rFonts w:ascii="Times New Roman" w:hAnsi="Times New Roman" w:cs="Times New Roman"/>
        </w:rPr>
        <w:t>the primary endpoint,</w:t>
      </w:r>
      <w:r w:rsidRPr="004C1BA9">
        <w:rPr>
          <w:rFonts w:ascii="Times New Roman" w:hAnsi="Times New Roman" w:cs="Times New Roman"/>
        </w:rPr>
        <w:t xml:space="preserve"> defined as time until </w:t>
      </w:r>
      <w:r>
        <w:rPr>
          <w:rFonts w:ascii="Times New Roman" w:hAnsi="Times New Roman" w:cs="Times New Roman"/>
        </w:rPr>
        <w:t xml:space="preserve">local </w:t>
      </w:r>
      <w:r w:rsidRPr="004C1BA9">
        <w:rPr>
          <w:rFonts w:ascii="Times New Roman" w:hAnsi="Times New Roman" w:cs="Times New Roman"/>
        </w:rPr>
        <w:t>tumor progression. To accomplish</w:t>
      </w:r>
      <w:r w:rsidR="00E95020">
        <w:rPr>
          <w:rFonts w:ascii="Times New Roman" w:hAnsi="Times New Roman" w:cs="Times New Roman"/>
        </w:rPr>
        <w:t xml:space="preserve"> this</w:t>
      </w:r>
      <w:r w:rsidRPr="004C1BA9">
        <w:rPr>
          <w:rFonts w:ascii="Times New Roman" w:hAnsi="Times New Roman" w:cs="Times New Roman"/>
        </w:rPr>
        <w:t>, a</w:t>
      </w:r>
      <w:r>
        <w:rPr>
          <w:rFonts w:ascii="Times New Roman" w:hAnsi="Times New Roman" w:cs="Times New Roman"/>
        </w:rPr>
        <w:t>n</w:t>
      </w:r>
      <w:r w:rsidRPr="004C1BA9">
        <w:rPr>
          <w:rFonts w:ascii="Times New Roman" w:hAnsi="Times New Roman" w:cs="Times New Roman"/>
        </w:rPr>
        <w:t xml:space="preserve"> AI survival prediction </w:t>
      </w:r>
      <w:r w:rsidR="002C6623">
        <w:rPr>
          <w:rFonts w:ascii="Times New Roman" w:hAnsi="Times New Roman" w:cs="Times New Roman"/>
        </w:rPr>
        <w:t>model</w:t>
      </w:r>
      <w:r w:rsidR="00A04E78">
        <w:rPr>
          <w:rFonts w:ascii="Times New Roman" w:hAnsi="Times New Roman" w:cs="Times New Roman"/>
        </w:rPr>
        <w:t>,</w:t>
      </w:r>
      <w:r w:rsidR="002C6623">
        <w:rPr>
          <w:rFonts w:ascii="Times New Roman" w:hAnsi="Times New Roman" w:cs="Times New Roman"/>
        </w:rPr>
        <w:t xml:space="preserve"> </w:t>
      </w:r>
      <w:r w:rsidR="00A04E78" w:rsidRPr="004C1BA9">
        <w:rPr>
          <w:rFonts w:ascii="Times New Roman" w:hAnsi="Times New Roman" w:cs="Times New Roman"/>
        </w:rPr>
        <w:t>visualized in Figure 1</w:t>
      </w:r>
      <w:r w:rsidR="00A04E78">
        <w:rPr>
          <w:rFonts w:ascii="Times New Roman" w:hAnsi="Times New Roman" w:cs="Times New Roman"/>
        </w:rPr>
        <w:t xml:space="preserve">, </w:t>
      </w:r>
      <w:r w:rsidRPr="004C1BA9">
        <w:rPr>
          <w:rFonts w:ascii="Times New Roman" w:hAnsi="Times New Roman" w:cs="Times New Roman"/>
        </w:rPr>
        <w:t xml:space="preserve">has been developed, </w:t>
      </w:r>
      <w:r w:rsidR="000447ED">
        <w:rPr>
          <w:rFonts w:ascii="Times New Roman" w:hAnsi="Times New Roman" w:cs="Times New Roman"/>
        </w:rPr>
        <w:t>consist</w:t>
      </w:r>
      <w:r w:rsidR="002C6623">
        <w:rPr>
          <w:rFonts w:ascii="Times New Roman" w:hAnsi="Times New Roman" w:cs="Times New Roman"/>
        </w:rPr>
        <w:t xml:space="preserve">ing </w:t>
      </w:r>
      <w:r w:rsidR="000447ED">
        <w:rPr>
          <w:rFonts w:ascii="Times New Roman" w:hAnsi="Times New Roman" w:cs="Times New Roman"/>
        </w:rPr>
        <w:t xml:space="preserve">of an offline training component and a real-time prediction component. </w:t>
      </w:r>
      <w:r w:rsidRPr="004C1BA9">
        <w:rPr>
          <w:rFonts w:ascii="Times New Roman" w:hAnsi="Times New Roman" w:cs="Times New Roman"/>
        </w:rPr>
        <w:t xml:space="preserve">The input to </w:t>
      </w:r>
      <w:r w:rsidR="000447ED">
        <w:rPr>
          <w:rFonts w:ascii="Times New Roman" w:hAnsi="Times New Roman" w:cs="Times New Roman"/>
        </w:rPr>
        <w:t>the training component is a set of liver CT scans</w:t>
      </w:r>
      <w:r w:rsidRPr="004C1BA9">
        <w:rPr>
          <w:rFonts w:ascii="Times New Roman" w:hAnsi="Times New Roman" w:cs="Times New Roman"/>
        </w:rPr>
        <w:t xml:space="preserve">. </w:t>
      </w:r>
      <w:r w:rsidR="00D04924">
        <w:rPr>
          <w:rFonts w:ascii="Times New Roman" w:hAnsi="Times New Roman" w:cs="Times New Roman"/>
        </w:rPr>
        <w:t xml:space="preserve">Radiomic features are extracted from the liver and/or </w:t>
      </w:r>
      <w:r w:rsidR="00D04924">
        <w:rPr>
          <w:rFonts w:ascii="Times New Roman" w:hAnsi="Times New Roman" w:cs="Times New Roman"/>
        </w:rPr>
        <w:lastRenderedPageBreak/>
        <w:t>tumor volumes</w:t>
      </w:r>
      <w:r w:rsidRPr="004C1BA9">
        <w:rPr>
          <w:rFonts w:ascii="Times New Roman" w:hAnsi="Times New Roman" w:cs="Times New Roman"/>
        </w:rPr>
        <w:t xml:space="preserve"> </w:t>
      </w:r>
      <w:r w:rsidR="00D04924">
        <w:rPr>
          <w:rFonts w:ascii="Times New Roman" w:hAnsi="Times New Roman" w:cs="Times New Roman"/>
        </w:rPr>
        <w:t xml:space="preserve">and used </w:t>
      </w:r>
      <w:r w:rsidRPr="004C1BA9">
        <w:rPr>
          <w:rFonts w:ascii="Times New Roman" w:hAnsi="Times New Roman" w:cs="Times New Roman"/>
        </w:rPr>
        <w:t>to train a survival model</w:t>
      </w:r>
      <w:r>
        <w:rPr>
          <w:rFonts w:ascii="Times New Roman" w:hAnsi="Times New Roman" w:cs="Times New Roman"/>
        </w:rPr>
        <w:t xml:space="preserve">, which </w:t>
      </w:r>
      <w:r w:rsidR="00D04924">
        <w:rPr>
          <w:rFonts w:ascii="Times New Roman" w:hAnsi="Times New Roman" w:cs="Times New Roman"/>
        </w:rPr>
        <w:t>learns to predict a</w:t>
      </w:r>
      <w:r>
        <w:rPr>
          <w:rFonts w:ascii="Times New Roman" w:hAnsi="Times New Roman" w:cs="Times New Roman"/>
        </w:rPr>
        <w:t xml:space="preserve"> survival time interval</w:t>
      </w:r>
      <w:r w:rsidR="000447ED">
        <w:rPr>
          <w:rFonts w:ascii="Times New Roman" w:hAnsi="Times New Roman" w:cs="Times New Roman"/>
        </w:rPr>
        <w:t xml:space="preserve"> for the</w:t>
      </w:r>
      <w:r w:rsidR="00D04924">
        <w:rPr>
          <w:rFonts w:ascii="Times New Roman" w:hAnsi="Times New Roman" w:cs="Times New Roman"/>
        </w:rPr>
        <w:t xml:space="preserve"> patients in the</w:t>
      </w:r>
      <w:r w:rsidR="000447ED">
        <w:rPr>
          <w:rFonts w:ascii="Times New Roman" w:hAnsi="Times New Roman" w:cs="Times New Roman"/>
        </w:rPr>
        <w:t xml:space="preserve"> training dataset</w:t>
      </w:r>
      <w:r>
        <w:rPr>
          <w:rFonts w:ascii="Times New Roman" w:hAnsi="Times New Roman" w:cs="Times New Roman"/>
        </w:rPr>
        <w:t xml:space="preserve">. </w:t>
      </w:r>
      <w:r w:rsidRPr="004C1BA9">
        <w:rPr>
          <w:rFonts w:ascii="Times New Roman" w:hAnsi="Times New Roman" w:cs="Times New Roman"/>
        </w:rPr>
        <w:t>After the model is trained</w:t>
      </w:r>
      <w:r w:rsidR="000447ED">
        <w:rPr>
          <w:rFonts w:ascii="Times New Roman" w:hAnsi="Times New Roman" w:cs="Times New Roman"/>
        </w:rPr>
        <w:t xml:space="preserve">, new patient CT scans can be used as an input to the finalized model to compute a real-time survival prediction. </w:t>
      </w:r>
      <w:r w:rsidR="002C6623">
        <w:rPr>
          <w:rFonts w:ascii="Times New Roman" w:hAnsi="Times New Roman" w:cs="Times New Roman"/>
        </w:rPr>
        <w:t>The training stage contains three main components: radiomic feature extraction, feature selection, and random survival forest modelling, visualized in Figure 2.</w:t>
      </w:r>
    </w:p>
    <w:p w14:paraId="71A5BAC5" w14:textId="77777777" w:rsidR="00923B9F" w:rsidRDefault="00923B9F" w:rsidP="00C67140">
      <w:pPr>
        <w:spacing w:after="0" w:line="360" w:lineRule="auto"/>
        <w:rPr>
          <w:rFonts w:ascii="Times New Roman" w:hAnsi="Times New Roman" w:cs="Times New Roman"/>
        </w:rPr>
      </w:pPr>
    </w:p>
    <w:p w14:paraId="69A821FA" w14:textId="0A239675" w:rsidR="000447ED" w:rsidRDefault="00C15527" w:rsidP="00C67140">
      <w:pPr>
        <w:spacing w:after="0" w:line="360" w:lineRule="auto"/>
        <w:jc w:val="center"/>
        <w:rPr>
          <w:rFonts w:ascii="Times New Roman" w:hAnsi="Times New Roman" w:cs="Times New Roman"/>
        </w:rPr>
      </w:pPr>
      <w:commentRangeStart w:id="14"/>
      <w:commentRangeEnd w:id="14"/>
      <w:r>
        <w:rPr>
          <w:rStyle w:val="CommentReference"/>
        </w:rPr>
        <w:commentReference w:id="14"/>
      </w:r>
      <w:r w:rsidR="00485E07">
        <w:rPr>
          <w:noProof/>
        </w:rPr>
        <w:drawing>
          <wp:inline distT="0" distB="0" distL="0" distR="0" wp14:anchorId="124FBE7A" wp14:editId="33DF5542">
            <wp:extent cx="3935896" cy="389426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6140" cy="3904400"/>
                    </a:xfrm>
                    <a:prstGeom prst="rect">
                      <a:avLst/>
                    </a:prstGeom>
                  </pic:spPr>
                </pic:pic>
              </a:graphicData>
            </a:graphic>
          </wp:inline>
        </w:drawing>
      </w:r>
    </w:p>
    <w:p w14:paraId="23402875" w14:textId="24D1D3EB" w:rsidR="00923B9F" w:rsidRDefault="00923B9F" w:rsidP="00C67140">
      <w:pPr>
        <w:spacing w:after="0" w:line="360" w:lineRule="auto"/>
        <w:rPr>
          <w:rFonts w:ascii="Times New Roman" w:hAnsi="Times New Roman" w:cs="Times New Roman"/>
        </w:rPr>
      </w:pPr>
      <w:r>
        <w:rPr>
          <w:rFonts w:ascii="Times New Roman" w:hAnsi="Times New Roman" w:cs="Times New Roman"/>
        </w:rPr>
        <w:t xml:space="preserve">Figure 1: A visualization of the survival prediction system. The system contains two stages. The first is a training stage, where a survival model is built by training a random survival forest from radiomic features extracted from a set of computed tomography liver scans. Once the survival model has been built, it can be exported to a real-time prediction environment, where liver scans of new patients can be fed as input to the survival model to obtain a predicted survival for the new patient. In this way, </w:t>
      </w:r>
      <w:r w:rsidR="000449BD">
        <w:rPr>
          <w:rFonts w:ascii="Times New Roman" w:hAnsi="Times New Roman" w:cs="Times New Roman"/>
        </w:rPr>
        <w:t>most of the</w:t>
      </w:r>
      <w:r>
        <w:rPr>
          <w:rFonts w:ascii="Times New Roman" w:hAnsi="Times New Roman" w:cs="Times New Roman"/>
        </w:rPr>
        <w:t xml:space="preserve"> computation required is done beforehand to build the model and prediction can occur in real-time for new patients.</w:t>
      </w:r>
    </w:p>
    <w:p w14:paraId="181E03BA" w14:textId="3324AAE7" w:rsidR="00F306F9" w:rsidRDefault="00B02F21" w:rsidP="00C67140">
      <w:pPr>
        <w:spacing w:after="0" w:line="360" w:lineRule="auto"/>
        <w:jc w:val="center"/>
        <w:rPr>
          <w:rFonts w:ascii="Times New Roman" w:hAnsi="Times New Roman" w:cs="Times New Roman"/>
        </w:rPr>
      </w:pPr>
      <w:r>
        <w:rPr>
          <w:noProof/>
        </w:rPr>
        <w:lastRenderedPageBreak/>
        <w:drawing>
          <wp:inline distT="0" distB="0" distL="0" distR="0" wp14:anchorId="20BD2E12" wp14:editId="149D2D54">
            <wp:extent cx="3057525" cy="7639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7525" cy="7639050"/>
                    </a:xfrm>
                    <a:prstGeom prst="rect">
                      <a:avLst/>
                    </a:prstGeom>
                  </pic:spPr>
                </pic:pic>
              </a:graphicData>
            </a:graphic>
          </wp:inline>
        </w:drawing>
      </w:r>
    </w:p>
    <w:p w14:paraId="540E5B88" w14:textId="285E9A94" w:rsidR="002C6623" w:rsidRDefault="00297073" w:rsidP="00C67140">
      <w:pPr>
        <w:spacing w:after="0" w:line="360" w:lineRule="auto"/>
        <w:rPr>
          <w:rFonts w:ascii="Times New Roman" w:hAnsi="Times New Roman" w:cs="Times New Roman"/>
        </w:rPr>
      </w:pPr>
      <w:r>
        <w:rPr>
          <w:rFonts w:ascii="Times New Roman" w:hAnsi="Times New Roman" w:cs="Times New Roman"/>
        </w:rPr>
        <w:t xml:space="preserve">Figure 2: Steps involved in training the prediction model. The computed tomography scans of the training set are first processed by extracting the liver volumes and computing radiomic features on the volumes. </w:t>
      </w:r>
      <w:r w:rsidR="00E95020">
        <w:rPr>
          <w:rFonts w:ascii="Times New Roman" w:hAnsi="Times New Roman" w:cs="Times New Roman"/>
        </w:rPr>
        <w:lastRenderedPageBreak/>
        <w:t>Feature</w:t>
      </w:r>
      <w:r>
        <w:rPr>
          <w:rFonts w:ascii="Times New Roman" w:hAnsi="Times New Roman" w:cs="Times New Roman"/>
        </w:rPr>
        <w:t xml:space="preserve"> selection </w:t>
      </w:r>
      <w:r w:rsidR="00E95020">
        <w:rPr>
          <w:rFonts w:ascii="Times New Roman" w:hAnsi="Times New Roman" w:cs="Times New Roman"/>
        </w:rPr>
        <w:t xml:space="preserve">is used </w:t>
      </w:r>
      <w:r>
        <w:rPr>
          <w:rFonts w:ascii="Times New Roman" w:hAnsi="Times New Roman" w:cs="Times New Roman"/>
        </w:rPr>
        <w:t xml:space="preserve">to filter </w:t>
      </w:r>
      <w:r w:rsidR="00FF7B86">
        <w:rPr>
          <w:rFonts w:ascii="Times New Roman" w:hAnsi="Times New Roman" w:cs="Times New Roman"/>
        </w:rPr>
        <w:t>variables with low information yield</w:t>
      </w:r>
      <w:r>
        <w:rPr>
          <w:rFonts w:ascii="Times New Roman" w:hAnsi="Times New Roman" w:cs="Times New Roman"/>
        </w:rPr>
        <w:t xml:space="preserve"> and the remaining features are used to build a </w:t>
      </w:r>
      <w:r w:rsidR="007169CE">
        <w:rPr>
          <w:rFonts w:ascii="Times New Roman" w:hAnsi="Times New Roman" w:cs="Times New Roman"/>
        </w:rPr>
        <w:t>decision tree using the random survival forest algorithm. The final output is an optimized ensemble survival tree which predicts survival given a set of radiomic features.</w:t>
      </w:r>
    </w:p>
    <w:p w14:paraId="7C429319" w14:textId="77777777" w:rsidR="002C6623" w:rsidRDefault="002C6623" w:rsidP="00C67140">
      <w:pPr>
        <w:spacing w:after="0" w:line="360" w:lineRule="auto"/>
        <w:rPr>
          <w:rFonts w:ascii="Times New Roman" w:hAnsi="Times New Roman" w:cs="Times New Roman"/>
        </w:rPr>
      </w:pPr>
    </w:p>
    <w:p w14:paraId="1A5CEFA3" w14:textId="6AEA0F2C" w:rsidR="00F306F9" w:rsidRPr="00621201" w:rsidRDefault="00F306F9" w:rsidP="00C67140">
      <w:pPr>
        <w:spacing w:after="0" w:line="360" w:lineRule="auto"/>
        <w:rPr>
          <w:rFonts w:ascii="Times New Roman" w:hAnsi="Times New Roman" w:cs="Times New Roman"/>
          <w:b/>
          <w:bCs/>
        </w:rPr>
      </w:pPr>
      <w:r w:rsidRPr="00555710">
        <w:rPr>
          <w:rFonts w:ascii="Times New Roman" w:hAnsi="Times New Roman" w:cs="Times New Roman"/>
          <w:b/>
          <w:bCs/>
        </w:rPr>
        <w:t xml:space="preserve">Radiomic Feature Extraction     </w:t>
      </w:r>
    </w:p>
    <w:p w14:paraId="5B190D95" w14:textId="17CCB8E9" w:rsidR="00187321" w:rsidRDefault="00F306F9" w:rsidP="00C67140">
      <w:pPr>
        <w:spacing w:after="0" w:line="360" w:lineRule="auto"/>
        <w:rPr>
          <w:rFonts w:ascii="Times New Roman" w:hAnsi="Times New Roman" w:cs="Times New Roman"/>
        </w:rPr>
      </w:pPr>
      <w:r w:rsidRPr="00F306F9">
        <w:rPr>
          <w:rFonts w:ascii="Times New Roman" w:hAnsi="Times New Roman" w:cs="Times New Roman"/>
        </w:rPr>
        <w:t xml:space="preserve">In the first stage </w:t>
      </w:r>
      <w:r w:rsidR="002C6623">
        <w:rPr>
          <w:rFonts w:ascii="Times New Roman" w:hAnsi="Times New Roman" w:cs="Times New Roman"/>
        </w:rPr>
        <w:t>to train the model,</w:t>
      </w:r>
      <w:r w:rsidRPr="00F306F9">
        <w:rPr>
          <w:rFonts w:ascii="Times New Roman" w:hAnsi="Times New Roman" w:cs="Times New Roman"/>
        </w:rPr>
        <w:t xml:space="preserve"> 108 radiomic features were computed </w:t>
      </w:r>
      <w:r w:rsidR="002C6623">
        <w:rPr>
          <w:rFonts w:ascii="Times New Roman" w:hAnsi="Times New Roman" w:cs="Times New Roman"/>
        </w:rPr>
        <w:t>for a liver volume extracted f</w:t>
      </w:r>
      <w:r w:rsidR="00D04924">
        <w:rPr>
          <w:rFonts w:ascii="Times New Roman" w:hAnsi="Times New Roman" w:cs="Times New Roman"/>
        </w:rPr>
        <w:t>ro</w:t>
      </w:r>
      <w:r w:rsidR="002C6623">
        <w:rPr>
          <w:rFonts w:ascii="Times New Roman" w:hAnsi="Times New Roman" w:cs="Times New Roman"/>
        </w:rPr>
        <w:t>m a CT scan</w:t>
      </w:r>
      <w:r w:rsidRPr="00F306F9">
        <w:rPr>
          <w:rFonts w:ascii="Times New Roman" w:hAnsi="Times New Roman" w:cs="Times New Roman"/>
        </w:rPr>
        <w:t xml:space="preserve">. </w:t>
      </w:r>
      <w:r w:rsidR="002C6623">
        <w:rPr>
          <w:rFonts w:ascii="Times New Roman" w:hAnsi="Times New Roman" w:cs="Times New Roman"/>
        </w:rPr>
        <w:t>This</w:t>
      </w:r>
      <w:r w:rsidRPr="00F306F9">
        <w:rPr>
          <w:rFonts w:ascii="Times New Roman" w:hAnsi="Times New Roman" w:cs="Times New Roman"/>
        </w:rPr>
        <w:t xml:space="preserve"> </w:t>
      </w:r>
      <w:r w:rsidR="00183B6C">
        <w:rPr>
          <w:rFonts w:ascii="Times New Roman" w:hAnsi="Times New Roman" w:cs="Times New Roman"/>
        </w:rPr>
        <w:t>include</w:t>
      </w:r>
      <w:r w:rsidR="002C6623">
        <w:rPr>
          <w:rFonts w:ascii="Times New Roman" w:hAnsi="Times New Roman" w:cs="Times New Roman"/>
        </w:rPr>
        <w:t>s</w:t>
      </w:r>
      <w:r w:rsidR="00183B6C">
        <w:rPr>
          <w:rFonts w:ascii="Times New Roman" w:hAnsi="Times New Roman" w:cs="Times New Roman"/>
        </w:rPr>
        <w:t xml:space="preserve"> computations related</w:t>
      </w:r>
      <w:r w:rsidRPr="00F306F9">
        <w:rPr>
          <w:rFonts w:ascii="Times New Roman" w:hAnsi="Times New Roman" w:cs="Times New Roman"/>
        </w:rPr>
        <w:t xml:space="preserve"> to shape, intensity statistics</w:t>
      </w:r>
      <w:r w:rsidR="000449BD">
        <w:rPr>
          <w:rFonts w:ascii="Times New Roman" w:hAnsi="Times New Roman" w:cs="Times New Roman"/>
        </w:rPr>
        <w:t xml:space="preserve">, </w:t>
      </w:r>
      <w:r w:rsidRPr="00F306F9">
        <w:rPr>
          <w:rFonts w:ascii="Times New Roman" w:hAnsi="Times New Roman" w:cs="Times New Roman"/>
        </w:rPr>
        <w:t>gray-level co-occurrence matrices</w:t>
      </w:r>
      <w:r w:rsidR="000449BD">
        <w:rPr>
          <w:rFonts w:ascii="Times New Roman" w:hAnsi="Times New Roman" w:cs="Times New Roman"/>
        </w:rPr>
        <w:t xml:space="preserve">, </w:t>
      </w:r>
      <w:r w:rsidRPr="00F306F9">
        <w:rPr>
          <w:rFonts w:ascii="Times New Roman" w:hAnsi="Times New Roman" w:cs="Times New Roman"/>
        </w:rPr>
        <w:t>gray level run-length matrices</w:t>
      </w:r>
      <w:r w:rsidR="000449BD">
        <w:rPr>
          <w:rFonts w:ascii="Times New Roman" w:hAnsi="Times New Roman" w:cs="Times New Roman"/>
        </w:rPr>
        <w:t xml:space="preserve">, </w:t>
      </w:r>
      <w:r w:rsidRPr="00F306F9">
        <w:rPr>
          <w:rFonts w:ascii="Times New Roman" w:hAnsi="Times New Roman" w:cs="Times New Roman"/>
        </w:rPr>
        <w:t>gray level dependence matrices</w:t>
      </w:r>
      <w:r w:rsidR="000449BD">
        <w:rPr>
          <w:rFonts w:ascii="Times New Roman" w:hAnsi="Times New Roman" w:cs="Times New Roman"/>
        </w:rPr>
        <w:t xml:space="preserve">, </w:t>
      </w:r>
      <w:r w:rsidRPr="00F306F9">
        <w:rPr>
          <w:rFonts w:ascii="Times New Roman" w:hAnsi="Times New Roman" w:cs="Times New Roman"/>
        </w:rPr>
        <w:t>and gray tone difference matrices</w:t>
      </w:r>
      <w:r w:rsidR="000449BD">
        <w:rPr>
          <w:rFonts w:ascii="Times New Roman" w:hAnsi="Times New Roman" w:cs="Times New Roman"/>
        </w:rPr>
        <w:t xml:space="preserve">. </w:t>
      </w:r>
      <w:r w:rsidRPr="00F306F9">
        <w:rPr>
          <w:rFonts w:ascii="Times New Roman" w:hAnsi="Times New Roman" w:cs="Times New Roman"/>
        </w:rPr>
        <w:t xml:space="preserve">A full list of radiomic features is </w:t>
      </w:r>
      <w:r>
        <w:rPr>
          <w:rFonts w:ascii="Times New Roman" w:hAnsi="Times New Roman" w:cs="Times New Roman"/>
        </w:rPr>
        <w:t xml:space="preserve">available in the Supplemental </w:t>
      </w:r>
      <w:r w:rsidR="00183B6C">
        <w:rPr>
          <w:rFonts w:ascii="Times New Roman" w:hAnsi="Times New Roman" w:cs="Times New Roman"/>
        </w:rPr>
        <w:t>Table</w:t>
      </w:r>
      <w:r w:rsidR="002C6623">
        <w:rPr>
          <w:rFonts w:ascii="Times New Roman" w:hAnsi="Times New Roman" w:cs="Times New Roman"/>
        </w:rPr>
        <w:t xml:space="preserve"> 1</w:t>
      </w:r>
      <w:r>
        <w:rPr>
          <w:rFonts w:ascii="Times New Roman" w:hAnsi="Times New Roman" w:cs="Times New Roman"/>
        </w:rPr>
        <w:t>.</w:t>
      </w:r>
      <w:r w:rsidR="00183B6C">
        <w:rPr>
          <w:rFonts w:ascii="Times New Roman" w:hAnsi="Times New Roman" w:cs="Times New Roman"/>
        </w:rPr>
        <w:t xml:space="preserve"> </w:t>
      </w:r>
      <w:r w:rsidRPr="00F306F9">
        <w:rPr>
          <w:rFonts w:ascii="Times New Roman" w:hAnsi="Times New Roman" w:cs="Times New Roman"/>
        </w:rPr>
        <w:t xml:space="preserve">A visualization of radiomic feature extraction is displayed in Figure </w:t>
      </w:r>
      <w:r w:rsidR="00183B6C">
        <w:rPr>
          <w:rFonts w:ascii="Times New Roman" w:hAnsi="Times New Roman" w:cs="Times New Roman"/>
        </w:rPr>
        <w:t>3</w:t>
      </w:r>
      <w:r w:rsidRPr="00F306F9">
        <w:rPr>
          <w:rFonts w:ascii="Times New Roman" w:hAnsi="Times New Roman" w:cs="Times New Roman"/>
        </w:rPr>
        <w:t xml:space="preserve">. </w:t>
      </w:r>
    </w:p>
    <w:p w14:paraId="4B566164" w14:textId="7F0C4B8F" w:rsidR="00260225" w:rsidRDefault="00260225" w:rsidP="00C67140">
      <w:pPr>
        <w:spacing w:after="0" w:line="360" w:lineRule="auto"/>
        <w:rPr>
          <w:rFonts w:ascii="Times New Roman" w:hAnsi="Times New Roman" w:cs="Times New Roman"/>
        </w:rPr>
      </w:pPr>
      <w:r>
        <w:rPr>
          <w:noProof/>
        </w:rPr>
        <w:drawing>
          <wp:inline distT="0" distB="0" distL="0" distR="0" wp14:anchorId="756BC2AC" wp14:editId="3FCD3800">
            <wp:extent cx="5943600" cy="1318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18260"/>
                    </a:xfrm>
                    <a:prstGeom prst="rect">
                      <a:avLst/>
                    </a:prstGeom>
                  </pic:spPr>
                </pic:pic>
              </a:graphicData>
            </a:graphic>
          </wp:inline>
        </w:drawing>
      </w:r>
    </w:p>
    <w:p w14:paraId="15BBB6D2" w14:textId="4D611125" w:rsidR="00297073" w:rsidRDefault="00297073" w:rsidP="00C67140">
      <w:pPr>
        <w:spacing w:after="0" w:line="360" w:lineRule="auto"/>
        <w:rPr>
          <w:rFonts w:ascii="Times New Roman" w:hAnsi="Times New Roman" w:cs="Times New Roman"/>
        </w:rPr>
      </w:pPr>
      <w:r>
        <w:rPr>
          <w:rFonts w:ascii="Times New Roman" w:hAnsi="Times New Roman" w:cs="Times New Roman"/>
        </w:rPr>
        <w:t>Figure 3: Visualization of radiomic feature extraction. a) A liver volume is extracted from the computed tomography scan and features relating to the intensity statistics, shape, and gray level matrices of the live volume are computed. b) An example of one such radiomic feature, skewness, from a liver slice. The skewness generated is a local map of skewness</w:t>
      </w:r>
      <w:r w:rsidR="00257C50">
        <w:rPr>
          <w:rFonts w:ascii="Times New Roman" w:hAnsi="Times New Roman" w:cs="Times New Roman"/>
        </w:rPr>
        <w:t xml:space="preserve"> for visualization</w:t>
      </w:r>
      <w:r>
        <w:rPr>
          <w:rFonts w:ascii="Times New Roman" w:hAnsi="Times New Roman" w:cs="Times New Roman"/>
        </w:rPr>
        <w:t>. In the final radiomic computation, one singular value is computed for the entire volume.</w:t>
      </w:r>
    </w:p>
    <w:p w14:paraId="03D0F871" w14:textId="1B5FBA01" w:rsidR="00F306F9" w:rsidRDefault="00F306F9" w:rsidP="00C67140">
      <w:pPr>
        <w:spacing w:after="0" w:line="360" w:lineRule="auto"/>
        <w:rPr>
          <w:rFonts w:ascii="Times New Roman" w:hAnsi="Times New Roman" w:cs="Times New Roman"/>
        </w:rPr>
      </w:pPr>
    </w:p>
    <w:p w14:paraId="51E32F3F" w14:textId="3054F59C" w:rsidR="00555710" w:rsidRPr="00555710" w:rsidRDefault="00F306F9" w:rsidP="00C67140">
      <w:pPr>
        <w:spacing w:after="0" w:line="360" w:lineRule="auto"/>
        <w:rPr>
          <w:rFonts w:ascii="Times New Roman" w:hAnsi="Times New Roman" w:cs="Times New Roman"/>
          <w:b/>
          <w:bCs/>
        </w:rPr>
      </w:pPr>
      <w:r w:rsidRPr="00555710">
        <w:rPr>
          <w:rFonts w:ascii="Times New Roman" w:hAnsi="Times New Roman" w:cs="Times New Roman"/>
          <w:b/>
          <w:bCs/>
        </w:rPr>
        <w:t>Feature Selection</w:t>
      </w:r>
    </w:p>
    <w:p w14:paraId="426F7787" w14:textId="40A07A46" w:rsidR="00F306F9" w:rsidRDefault="00F306F9" w:rsidP="00C67140">
      <w:pPr>
        <w:spacing w:after="0" w:line="360" w:lineRule="auto"/>
        <w:rPr>
          <w:rFonts w:ascii="Times New Roman" w:hAnsi="Times New Roman" w:cs="Times New Roman"/>
        </w:rPr>
      </w:pPr>
      <w:r w:rsidRPr="00F306F9">
        <w:rPr>
          <w:rFonts w:ascii="Times New Roman" w:hAnsi="Times New Roman" w:cs="Times New Roman"/>
        </w:rPr>
        <w:t xml:space="preserve">Retaining all 108 radiomic features would likely result in overfitting due to </w:t>
      </w:r>
      <w:r w:rsidR="002C6623">
        <w:rPr>
          <w:rFonts w:ascii="Times New Roman" w:hAnsi="Times New Roman" w:cs="Times New Roman"/>
        </w:rPr>
        <w:t>inclusion of irrelevant</w:t>
      </w:r>
      <w:r w:rsidR="00D04924">
        <w:rPr>
          <w:rFonts w:ascii="Times New Roman" w:hAnsi="Times New Roman" w:cs="Times New Roman"/>
        </w:rPr>
        <w:t xml:space="preserve"> or redundant</w:t>
      </w:r>
      <w:r w:rsidR="002C6623">
        <w:rPr>
          <w:rFonts w:ascii="Times New Roman" w:hAnsi="Times New Roman" w:cs="Times New Roman"/>
        </w:rPr>
        <w:t xml:space="preserve"> features. </w:t>
      </w:r>
      <w:r w:rsidRPr="00F306F9">
        <w:rPr>
          <w:rFonts w:ascii="Times New Roman" w:hAnsi="Times New Roman" w:cs="Times New Roman"/>
        </w:rPr>
        <w:t xml:space="preserve">Hence, several feature selection strategies have been employed. First, variance thresholding was performed to remove any feature with no variance. Next, </w:t>
      </w:r>
      <w:r w:rsidR="007A05FF">
        <w:rPr>
          <w:rFonts w:ascii="Times New Roman" w:hAnsi="Times New Roman" w:cs="Times New Roman"/>
        </w:rPr>
        <w:t>redundant features</w:t>
      </w:r>
      <w:r w:rsidR="00A20C22">
        <w:rPr>
          <w:rFonts w:ascii="Times New Roman" w:hAnsi="Times New Roman" w:cs="Times New Roman"/>
        </w:rPr>
        <w:t xml:space="preserve"> </w:t>
      </w:r>
      <w:r w:rsidRPr="00F306F9">
        <w:rPr>
          <w:rFonts w:ascii="Times New Roman" w:hAnsi="Times New Roman" w:cs="Times New Roman"/>
        </w:rPr>
        <w:t xml:space="preserve">were removed </w:t>
      </w:r>
      <w:r w:rsidR="007A05FF">
        <w:rPr>
          <w:rFonts w:ascii="Times New Roman" w:hAnsi="Times New Roman" w:cs="Times New Roman"/>
        </w:rPr>
        <w:t>using</w:t>
      </w:r>
      <w:r w:rsidR="00555710">
        <w:rPr>
          <w:rFonts w:ascii="Times New Roman" w:hAnsi="Times New Roman" w:cs="Times New Roman"/>
        </w:rPr>
        <w:t xml:space="preserve"> a variance inflation factor threshold of 10</w:t>
      </w:r>
      <w:r w:rsidR="007A05FF">
        <w:rPr>
          <w:rFonts w:ascii="Times New Roman" w:hAnsi="Times New Roman" w:cs="Times New Roman"/>
        </w:rPr>
        <w:t xml:space="preserve"> as an indicator of collinearity</w:t>
      </w:r>
      <w:r w:rsidR="00555710">
        <w:rPr>
          <w:rFonts w:ascii="Times New Roman" w:hAnsi="Times New Roman" w:cs="Times New Roman"/>
        </w:rPr>
        <w:t xml:space="preserve"> </w:t>
      </w:r>
      <w:r w:rsidR="002E42B4">
        <w:rPr>
          <w:rFonts w:ascii="Times New Roman" w:hAnsi="Times New Roman" w:cs="Times New Roman"/>
        </w:rPr>
        <w:t>[</w:t>
      </w:r>
      <w:r w:rsidR="006D78EA">
        <w:rPr>
          <w:rFonts w:ascii="Times New Roman" w:hAnsi="Times New Roman" w:cs="Times New Roman"/>
        </w:rPr>
        <w:t>20</w:t>
      </w:r>
      <w:r w:rsidR="002E42B4">
        <w:rPr>
          <w:rFonts w:ascii="Times New Roman" w:hAnsi="Times New Roman" w:cs="Times New Roman"/>
        </w:rPr>
        <w:t>].</w:t>
      </w:r>
    </w:p>
    <w:p w14:paraId="37B5EED8" w14:textId="77777777" w:rsidR="00F306F9" w:rsidRPr="00F306F9" w:rsidRDefault="00F306F9" w:rsidP="00C67140">
      <w:pPr>
        <w:spacing w:after="0" w:line="360" w:lineRule="auto"/>
        <w:rPr>
          <w:rFonts w:ascii="Times New Roman" w:hAnsi="Times New Roman" w:cs="Times New Roman"/>
        </w:rPr>
      </w:pPr>
    </w:p>
    <w:p w14:paraId="64ADDF14" w14:textId="0177A372" w:rsidR="00F306F9" w:rsidRDefault="00F306F9" w:rsidP="00C67140">
      <w:pPr>
        <w:spacing w:after="0" w:line="360" w:lineRule="auto"/>
        <w:rPr>
          <w:rFonts w:ascii="Times New Roman" w:hAnsi="Times New Roman" w:cs="Times New Roman"/>
        </w:rPr>
      </w:pPr>
      <w:commentRangeStart w:id="15"/>
      <w:r w:rsidRPr="00F306F9">
        <w:rPr>
          <w:rFonts w:ascii="Times New Roman" w:hAnsi="Times New Roman" w:cs="Times New Roman"/>
        </w:rPr>
        <w:t xml:space="preserve">If the number of samples are not sufficient for the dimensionality of the feature space, then overfitting is likely to occur </w:t>
      </w:r>
      <w:r w:rsidR="002E42B4">
        <w:rPr>
          <w:rFonts w:ascii="Times New Roman" w:hAnsi="Times New Roman" w:cs="Times New Roman"/>
        </w:rPr>
        <w:t>[</w:t>
      </w:r>
      <w:r w:rsidR="006D78EA">
        <w:rPr>
          <w:rFonts w:ascii="Times New Roman" w:hAnsi="Times New Roman" w:cs="Times New Roman"/>
        </w:rPr>
        <w:t>21</w:t>
      </w:r>
      <w:r w:rsidR="002E42B4">
        <w:rPr>
          <w:rFonts w:ascii="Times New Roman" w:hAnsi="Times New Roman" w:cs="Times New Roman"/>
        </w:rPr>
        <w:t xml:space="preserve">]. </w:t>
      </w:r>
      <w:r w:rsidR="007A05FF">
        <w:rPr>
          <w:rFonts w:ascii="Times New Roman" w:hAnsi="Times New Roman" w:cs="Times New Roman"/>
        </w:rPr>
        <w:t>To further reduce the feature set we therefore scored the relevance of the remaining features using the hazard ratios predicted for each variable in a Cox proportional hazards model [</w:t>
      </w:r>
      <w:r w:rsidR="006D78EA">
        <w:rPr>
          <w:rFonts w:ascii="Times New Roman" w:hAnsi="Times New Roman" w:cs="Times New Roman"/>
        </w:rPr>
        <w:t>22</w:t>
      </w:r>
      <w:r w:rsidR="007A05FF">
        <w:rPr>
          <w:rFonts w:ascii="Times New Roman" w:hAnsi="Times New Roman" w:cs="Times New Roman"/>
        </w:rPr>
        <w:t xml:space="preserve">], and removed less relevant features until the ratio of features to samples was less than 1:10. </w:t>
      </w:r>
      <w:r w:rsidRPr="00F306F9">
        <w:rPr>
          <w:rFonts w:ascii="Times New Roman" w:hAnsi="Times New Roman" w:cs="Times New Roman"/>
        </w:rPr>
        <w:t xml:space="preserve">This additional step is dependent on the sample size and with sufficient samples in future studies may be unnecessary. </w:t>
      </w:r>
      <w:commentRangeEnd w:id="15"/>
      <w:r w:rsidR="007E1AB5">
        <w:rPr>
          <w:rStyle w:val="CommentReference"/>
        </w:rPr>
        <w:commentReference w:id="15"/>
      </w:r>
    </w:p>
    <w:p w14:paraId="0CA74FFE" w14:textId="09B46EE3" w:rsidR="00B269DC" w:rsidRDefault="00B269DC" w:rsidP="00C67140">
      <w:pPr>
        <w:spacing w:after="0" w:line="360" w:lineRule="auto"/>
        <w:rPr>
          <w:rFonts w:ascii="Times New Roman" w:hAnsi="Times New Roman" w:cs="Times New Roman"/>
        </w:rPr>
      </w:pPr>
    </w:p>
    <w:p w14:paraId="0F0A50D8" w14:textId="465F276E" w:rsidR="00F306F9" w:rsidRPr="00621201" w:rsidRDefault="00B269DC" w:rsidP="00C67140">
      <w:pPr>
        <w:spacing w:after="0" w:line="360" w:lineRule="auto"/>
        <w:rPr>
          <w:rFonts w:ascii="Times New Roman" w:hAnsi="Times New Roman" w:cs="Times New Roman"/>
          <w:b/>
          <w:bCs/>
        </w:rPr>
      </w:pPr>
      <w:commentRangeStart w:id="16"/>
      <w:commentRangeStart w:id="17"/>
      <w:r>
        <w:rPr>
          <w:rFonts w:ascii="Times New Roman" w:hAnsi="Times New Roman" w:cs="Times New Roman"/>
          <w:b/>
          <w:bCs/>
        </w:rPr>
        <w:lastRenderedPageBreak/>
        <w:t>Random Survival Forest Model</w:t>
      </w:r>
      <w:commentRangeEnd w:id="16"/>
      <w:r w:rsidR="007E1AB5">
        <w:rPr>
          <w:rStyle w:val="CommentReference"/>
        </w:rPr>
        <w:commentReference w:id="16"/>
      </w:r>
      <w:commentRangeEnd w:id="17"/>
      <w:r w:rsidR="00372806">
        <w:rPr>
          <w:rStyle w:val="CommentReference"/>
        </w:rPr>
        <w:commentReference w:id="17"/>
      </w:r>
    </w:p>
    <w:p w14:paraId="2A43AFB4" w14:textId="1AE404F2" w:rsidR="00297136" w:rsidRDefault="00F306F9" w:rsidP="00C67140">
      <w:pPr>
        <w:spacing w:after="0" w:line="360" w:lineRule="auto"/>
        <w:rPr>
          <w:rFonts w:ascii="Times New Roman" w:hAnsi="Times New Roman" w:cs="Times New Roman"/>
        </w:rPr>
      </w:pPr>
      <w:r w:rsidRPr="00F306F9">
        <w:rPr>
          <w:rFonts w:ascii="Times New Roman" w:hAnsi="Times New Roman" w:cs="Times New Roman"/>
        </w:rPr>
        <w:t xml:space="preserve">To predict survival from the filtered feature set, the random survival forest (RSF) algorithm was used </w:t>
      </w:r>
      <w:r w:rsidR="002E42B4">
        <w:rPr>
          <w:rFonts w:ascii="Times New Roman" w:hAnsi="Times New Roman" w:cs="Times New Roman"/>
        </w:rPr>
        <w:t>[</w:t>
      </w:r>
      <w:r w:rsidR="006D78EA">
        <w:rPr>
          <w:rFonts w:ascii="Times New Roman" w:hAnsi="Times New Roman" w:cs="Times New Roman"/>
        </w:rPr>
        <w:t>23</w:t>
      </w:r>
      <w:r w:rsidR="002E42B4">
        <w:rPr>
          <w:rFonts w:ascii="Times New Roman" w:hAnsi="Times New Roman" w:cs="Times New Roman"/>
        </w:rPr>
        <w:t>].</w:t>
      </w:r>
      <w:r w:rsidRPr="00F306F9">
        <w:rPr>
          <w:rFonts w:ascii="Times New Roman" w:hAnsi="Times New Roman" w:cs="Times New Roman"/>
        </w:rPr>
        <w:t xml:space="preserve"> The RSF algorithm operates by creating a</w:t>
      </w:r>
      <w:r w:rsidR="00372806">
        <w:rPr>
          <w:rFonts w:ascii="Times New Roman" w:hAnsi="Times New Roman" w:cs="Times New Roman"/>
        </w:rPr>
        <w:t xml:space="preserve">n ensemble </w:t>
      </w:r>
      <w:r w:rsidRPr="00F306F9">
        <w:rPr>
          <w:rFonts w:ascii="Times New Roman" w:hAnsi="Times New Roman" w:cs="Times New Roman"/>
        </w:rPr>
        <w:t xml:space="preserve">decision tree with nodes representing features with a threshold value. </w:t>
      </w:r>
      <w:r w:rsidR="00297073">
        <w:rPr>
          <w:rFonts w:ascii="Times New Roman" w:hAnsi="Times New Roman" w:cs="Times New Roman"/>
        </w:rPr>
        <w:t xml:space="preserve">The features used for the nodes and the threshold values </w:t>
      </w:r>
      <w:r w:rsidR="00372806">
        <w:rPr>
          <w:rFonts w:ascii="Times New Roman" w:hAnsi="Times New Roman" w:cs="Times New Roman"/>
        </w:rPr>
        <w:t xml:space="preserve">were </w:t>
      </w:r>
      <w:r w:rsidR="00297073">
        <w:rPr>
          <w:rFonts w:ascii="Times New Roman" w:hAnsi="Times New Roman" w:cs="Times New Roman"/>
        </w:rPr>
        <w:t>adjusted with each pass of patient data</w:t>
      </w:r>
      <w:r w:rsidR="00297136">
        <w:rPr>
          <w:rFonts w:ascii="Times New Roman" w:hAnsi="Times New Roman" w:cs="Times New Roman"/>
        </w:rPr>
        <w:t xml:space="preserve"> to maximize the log-rank test given by:</w:t>
      </w:r>
    </w:p>
    <w:p w14:paraId="2FF4D188" w14:textId="77777777" w:rsidR="00297136" w:rsidRDefault="00297136" w:rsidP="00C67140">
      <w:pPr>
        <w:spacing w:after="0" w:line="360" w:lineRule="auto"/>
        <w:rPr>
          <w:rFonts w:ascii="Times New Roman" w:eastAsiaTheme="minorEastAsia" w:hAnsi="Times New Roman" w:cs="Times New Roman"/>
        </w:rPr>
      </w:pPr>
      <m:oMathPara>
        <m:oMath>
          <m:r>
            <w:rPr>
              <w:rFonts w:ascii="Cambria Math" w:eastAsiaTheme="minorEastAsia" w:hAnsi="Cambria Math" w:cs="Times New Roman"/>
            </w:rPr>
            <m:t>L</m:t>
          </m:r>
          <m:d>
            <m:dPr>
              <m:ctrlPr>
                <w:rPr>
                  <w:rFonts w:ascii="Cambria Math" w:eastAsiaTheme="minorEastAsia" w:hAnsi="Cambria Math" w:cs="Times New Roman"/>
                  <w:i/>
                </w:rPr>
              </m:ctrlPr>
            </m:dPr>
            <m:e>
              <m:r>
                <w:rPr>
                  <w:rFonts w:ascii="Cambria Math" w:eastAsiaTheme="minorEastAsia" w:hAnsi="Cambria Math" w:cs="Times New Roman"/>
                </w:rPr>
                <m:t>x,c</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den>
                  </m:f>
                </m:e>
              </m:nary>
            </m:num>
            <m:den>
              <m:rad>
                <m:radPr>
                  <m:degHide m:val="1"/>
                  <m:ctrlPr>
                    <w:rPr>
                      <w:rFonts w:ascii="Cambria Math" w:eastAsiaTheme="minorEastAsia" w:hAnsi="Cambria Math" w:cs="Times New Roman"/>
                      <w:i/>
                    </w:rPr>
                  </m:ctrlPr>
                </m:radPr>
                <m:deg/>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r>
                        <w:rPr>
                          <w:rFonts w:ascii="Cambria Math" w:eastAsiaTheme="minorEastAsia" w:hAnsi="Cambria Math" w:cs="Times New Roman"/>
                        </w:rPr>
                        <m:t xml:space="preserve"> </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den>
                          </m:f>
                        </m:e>
                      </m:d>
                      <m:r>
                        <w:rPr>
                          <w:rFonts w:ascii="Cambria Math" w:eastAsiaTheme="minorEastAsia" w:hAnsi="Cambria Math" w:cs="Times New Roman"/>
                        </w:rPr>
                        <m:t>(</m:t>
                      </m:r>
                    </m:e>
                  </m:nary>
                  <m:r>
                    <w:rPr>
                      <w:rFonts w:ascii="Cambria Math" w:eastAsiaTheme="minorEastAsia" w:hAnsi="Cambria Math" w:cs="Times New Roman"/>
                    </w:rPr>
                    <m:t>1-</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-1</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rad>
            </m:den>
          </m:f>
        </m:oMath>
      </m:oMathPara>
    </w:p>
    <w:p w14:paraId="721CEAD4" w14:textId="634A172D" w:rsidR="00F306F9" w:rsidRDefault="00297136" w:rsidP="00C67140">
      <w:pPr>
        <w:spacing w:after="0" w:line="360" w:lineRule="auto"/>
        <w:rPr>
          <w:rFonts w:ascii="Times New Roman" w:hAnsi="Times New Roman" w:cs="Times New Roman"/>
        </w:rPr>
      </w:pPr>
      <w:r>
        <w:rPr>
          <w:rFonts w:ascii="Times New Roman" w:eastAsiaTheme="minorEastAsia" w:hAnsi="Times New Roman" w:cs="Times New Roman"/>
        </w:rPr>
        <w:t xml:space="preserve">Where at time </w:t>
      </w:r>
      <w:r>
        <w:rPr>
          <w:rFonts w:ascii="Times New Roman" w:eastAsiaTheme="minorEastAsia" w:hAnsi="Times New Roman" w:cs="Times New Roman"/>
          <w:i/>
          <w:iCs/>
        </w:rPr>
        <w:t>t</w:t>
      </w:r>
      <w:r>
        <w:rPr>
          <w:rFonts w:ascii="Times New Roman" w:eastAsiaTheme="minorEastAsia" w:hAnsi="Times New Roman" w:cs="Times New Roman"/>
          <w:i/>
          <w:iCs/>
          <w:vertAlign w:val="subscript"/>
        </w:rPr>
        <w:t>i</w:t>
      </w:r>
      <w:r>
        <w:rPr>
          <w:rFonts w:ascii="Times New Roman" w:eastAsiaTheme="minorEastAsia" w:hAnsi="Times New Roman" w:cs="Times New Roman"/>
        </w:rPr>
        <w:t xml:space="preserve">, </w:t>
      </w:r>
      <w:r>
        <w:rPr>
          <w:rFonts w:ascii="Times New Roman" w:eastAsiaTheme="minorEastAsia" w:hAnsi="Times New Roman" w:cs="Times New Roman"/>
          <w:i/>
          <w:iCs/>
        </w:rPr>
        <w:t>E</w:t>
      </w:r>
      <w:r>
        <w:rPr>
          <w:rFonts w:ascii="Times New Roman" w:eastAsiaTheme="minorEastAsia" w:hAnsi="Times New Roman" w:cs="Times New Roman"/>
          <w:i/>
          <w:iCs/>
          <w:vertAlign w:val="subscript"/>
        </w:rPr>
        <w:t>i</w:t>
      </w:r>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is the number of events at time </w:t>
      </w:r>
      <w:r>
        <w:rPr>
          <w:rFonts w:ascii="Times New Roman" w:eastAsiaTheme="minorEastAsia" w:hAnsi="Times New Roman" w:cs="Times New Roman"/>
          <w:i/>
          <w:iCs/>
        </w:rPr>
        <w:t>t</w:t>
      </w:r>
      <w:r>
        <w:rPr>
          <w:rFonts w:ascii="Times New Roman" w:eastAsiaTheme="minorEastAsia" w:hAnsi="Times New Roman" w:cs="Times New Roman"/>
          <w:i/>
          <w:iCs/>
          <w:vertAlign w:val="subscript"/>
        </w:rPr>
        <w:t>i</w:t>
      </w:r>
      <w:r>
        <w:rPr>
          <w:rFonts w:ascii="Times New Roman" w:eastAsiaTheme="minorEastAsia" w:hAnsi="Times New Roman" w:cs="Times New Roman"/>
          <w:i/>
          <w:iCs/>
        </w:rPr>
        <w:t>, E</w:t>
      </w:r>
      <w:r>
        <w:rPr>
          <w:rFonts w:ascii="Times New Roman" w:eastAsiaTheme="minorEastAsia" w:hAnsi="Times New Roman" w:cs="Times New Roman"/>
          <w:i/>
          <w:iCs/>
          <w:vertAlign w:val="subscript"/>
        </w:rPr>
        <w:t>i,j</w:t>
      </w:r>
      <w:r>
        <w:rPr>
          <w:rFonts w:ascii="Times New Roman" w:eastAsiaTheme="minorEastAsia" w:hAnsi="Times New Roman" w:cs="Times New Roman"/>
          <w:i/>
          <w:iCs/>
        </w:rPr>
        <w:t xml:space="preserve"> </w:t>
      </w:r>
      <w:r>
        <w:rPr>
          <w:rFonts w:ascii="Times New Roman" w:eastAsiaTheme="minorEastAsia" w:hAnsi="Times New Roman" w:cs="Times New Roman"/>
        </w:rPr>
        <w:t xml:space="preserve">is the number of events at a daughter node </w:t>
      </w:r>
      <w:r>
        <w:rPr>
          <w:rFonts w:ascii="Times New Roman" w:eastAsiaTheme="minorEastAsia" w:hAnsi="Times New Roman" w:cs="Times New Roman"/>
          <w:i/>
          <w:iCs/>
        </w:rPr>
        <w:t>j, Y</w:t>
      </w:r>
      <w:r>
        <w:rPr>
          <w:rFonts w:ascii="Times New Roman" w:eastAsiaTheme="minorEastAsia" w:hAnsi="Times New Roman" w:cs="Times New Roman"/>
          <w:i/>
          <w:iCs/>
          <w:vertAlign w:val="subscript"/>
        </w:rPr>
        <w:t>i</w:t>
      </w:r>
      <w:r>
        <w:rPr>
          <w:rFonts w:ascii="Times New Roman" w:eastAsiaTheme="minorEastAsia" w:hAnsi="Times New Roman" w:cs="Times New Roman"/>
          <w:i/>
          <w:iCs/>
        </w:rPr>
        <w:t xml:space="preserve"> </w:t>
      </w:r>
      <w:r>
        <w:rPr>
          <w:rFonts w:ascii="Times New Roman" w:eastAsiaTheme="minorEastAsia" w:hAnsi="Times New Roman" w:cs="Times New Roman"/>
        </w:rPr>
        <w:t xml:space="preserve">is the number of patients with an events or at risk at time </w:t>
      </w:r>
      <w:r>
        <w:rPr>
          <w:rFonts w:ascii="Times New Roman" w:eastAsiaTheme="minorEastAsia" w:hAnsi="Times New Roman" w:cs="Times New Roman"/>
          <w:i/>
          <w:iCs/>
        </w:rPr>
        <w:t>t</w:t>
      </w:r>
      <w:r>
        <w:rPr>
          <w:rFonts w:ascii="Times New Roman" w:eastAsiaTheme="minorEastAsia" w:hAnsi="Times New Roman" w:cs="Times New Roman"/>
          <w:i/>
          <w:iCs/>
          <w:vertAlign w:val="subscript"/>
        </w:rPr>
        <w:t>i</w:t>
      </w:r>
      <w:r>
        <w:rPr>
          <w:rFonts w:ascii="Times New Roman" w:eastAsiaTheme="minorEastAsia" w:hAnsi="Times New Roman" w:cs="Times New Roman"/>
          <w:i/>
          <w:iCs/>
        </w:rPr>
        <w:t xml:space="preserve">, </w:t>
      </w:r>
      <w:r>
        <w:rPr>
          <w:rFonts w:ascii="Times New Roman" w:eastAsiaTheme="minorEastAsia" w:hAnsi="Times New Roman" w:cs="Times New Roman"/>
        </w:rPr>
        <w:t xml:space="preserve">and </w:t>
      </w:r>
      <w:r>
        <w:rPr>
          <w:rFonts w:ascii="Times New Roman" w:eastAsiaTheme="minorEastAsia" w:hAnsi="Times New Roman" w:cs="Times New Roman"/>
          <w:i/>
          <w:iCs/>
        </w:rPr>
        <w:t>Y</w:t>
      </w:r>
      <w:r>
        <w:rPr>
          <w:rFonts w:ascii="Times New Roman" w:eastAsiaTheme="minorEastAsia" w:hAnsi="Times New Roman" w:cs="Times New Roman"/>
          <w:i/>
          <w:iCs/>
          <w:vertAlign w:val="subscript"/>
        </w:rPr>
        <w:t>i,j</w:t>
      </w:r>
      <w:r>
        <w:rPr>
          <w:rFonts w:ascii="Times New Roman" w:eastAsiaTheme="minorEastAsia" w:hAnsi="Times New Roman" w:cs="Times New Roman"/>
          <w:vertAlign w:val="subscript"/>
        </w:rPr>
        <w:t xml:space="preserve"> </w:t>
      </w:r>
      <w:r>
        <w:rPr>
          <w:rFonts w:ascii="Times New Roman" w:eastAsiaTheme="minorEastAsia" w:hAnsi="Times New Roman" w:cs="Times New Roman"/>
        </w:rPr>
        <w:t>is the number of patients with an event or at risk at a daughter node. The cumulative hazard</w:t>
      </w:r>
      <w:r w:rsidR="00372806">
        <w:rPr>
          <w:rFonts w:ascii="Times New Roman" w:eastAsiaTheme="minorEastAsia" w:hAnsi="Times New Roman" w:cs="Times New Roman"/>
        </w:rPr>
        <w:t xml:space="preserve"> was </w:t>
      </w:r>
      <w:r>
        <w:rPr>
          <w:rFonts w:ascii="Times New Roman" w:eastAsiaTheme="minorEastAsia" w:hAnsi="Times New Roman" w:cs="Times New Roman"/>
        </w:rPr>
        <w:t xml:space="preserve">calculated by the Nelson-Aalen estimator </w:t>
      </w:r>
      <w:r w:rsidR="002E42B4">
        <w:rPr>
          <w:rFonts w:ascii="Times New Roman" w:eastAsiaTheme="minorEastAsia" w:hAnsi="Times New Roman" w:cs="Times New Roman"/>
        </w:rPr>
        <w:t>[</w:t>
      </w:r>
      <w:r w:rsidR="006D78EA">
        <w:rPr>
          <w:rFonts w:ascii="Times New Roman" w:eastAsiaTheme="minorEastAsia" w:hAnsi="Times New Roman" w:cs="Times New Roman"/>
        </w:rPr>
        <w:t>24</w:t>
      </w:r>
      <w:r w:rsidR="002E42B4">
        <w:rPr>
          <w:rFonts w:ascii="Times New Roman" w:eastAsiaTheme="minorEastAsia" w:hAnsi="Times New Roman" w:cs="Times New Roman"/>
        </w:rPr>
        <w:t>].</w:t>
      </w:r>
      <w:r w:rsidR="00372806">
        <w:rPr>
          <w:rFonts w:ascii="Times New Roman" w:hAnsi="Times New Roman" w:cs="Times New Roman"/>
        </w:rPr>
        <w:t xml:space="preserve"> </w:t>
      </w:r>
      <w:r>
        <w:rPr>
          <w:rFonts w:ascii="Times New Roman" w:hAnsi="Times New Roman" w:cs="Times New Roman"/>
        </w:rPr>
        <w:t xml:space="preserve">A detailed outline of the algorithm is available in the </w:t>
      </w:r>
      <w:r w:rsidR="00297073">
        <w:rPr>
          <w:rFonts w:ascii="Times New Roman" w:hAnsi="Times New Roman" w:cs="Times New Roman"/>
        </w:rPr>
        <w:t>Supplemental Information</w:t>
      </w:r>
      <w:r>
        <w:rPr>
          <w:rFonts w:ascii="Times New Roman" w:hAnsi="Times New Roman" w:cs="Times New Roman"/>
        </w:rPr>
        <w:t xml:space="preserve"> section</w:t>
      </w:r>
      <w:r w:rsidR="00297073">
        <w:rPr>
          <w:rFonts w:ascii="Times New Roman" w:hAnsi="Times New Roman" w:cs="Times New Roman"/>
        </w:rPr>
        <w:t>.</w:t>
      </w:r>
      <w:r w:rsidR="002C6623">
        <w:rPr>
          <w:rFonts w:ascii="Times New Roman" w:hAnsi="Times New Roman" w:cs="Times New Roman"/>
        </w:rPr>
        <w:t xml:space="preserve"> </w:t>
      </w:r>
      <w:r w:rsidR="00F306F9" w:rsidRPr="00F306F9">
        <w:rPr>
          <w:rFonts w:ascii="Times New Roman" w:hAnsi="Times New Roman" w:cs="Times New Roman"/>
        </w:rPr>
        <w:t>Hyperparameters</w:t>
      </w:r>
      <w:r w:rsidR="00260225">
        <w:rPr>
          <w:rFonts w:ascii="Times New Roman" w:hAnsi="Times New Roman" w:cs="Times New Roman"/>
        </w:rPr>
        <w:t>,</w:t>
      </w:r>
      <w:r w:rsidR="00F306F9" w:rsidRPr="00F306F9">
        <w:rPr>
          <w:rFonts w:ascii="Times New Roman" w:hAnsi="Times New Roman" w:cs="Times New Roman"/>
        </w:rPr>
        <w:t xml:space="preserve"> includ</w:t>
      </w:r>
      <w:r w:rsidR="00260225">
        <w:rPr>
          <w:rFonts w:ascii="Times New Roman" w:hAnsi="Times New Roman" w:cs="Times New Roman"/>
        </w:rPr>
        <w:t xml:space="preserve">ing </w:t>
      </w:r>
      <w:r w:rsidR="00F306F9" w:rsidRPr="00F306F9">
        <w:rPr>
          <w:rFonts w:ascii="Times New Roman" w:hAnsi="Times New Roman" w:cs="Times New Roman"/>
        </w:rPr>
        <w:t>maximum number of trees, maximum number of patients for a terminal node, and maximum depth</w:t>
      </w:r>
      <w:r w:rsidR="00260225">
        <w:rPr>
          <w:rFonts w:ascii="Times New Roman" w:hAnsi="Times New Roman" w:cs="Times New Roman"/>
        </w:rPr>
        <w:t xml:space="preserve">, </w:t>
      </w:r>
      <w:commentRangeStart w:id="18"/>
      <w:commentRangeStart w:id="19"/>
      <w:r w:rsidR="00260225">
        <w:rPr>
          <w:rFonts w:ascii="Times New Roman" w:hAnsi="Times New Roman" w:cs="Times New Roman"/>
        </w:rPr>
        <w:t>were optimized with a gridsearch algorithm</w:t>
      </w:r>
      <w:commentRangeEnd w:id="18"/>
      <w:r w:rsidR="00552694">
        <w:rPr>
          <w:rStyle w:val="CommentReference"/>
        </w:rPr>
        <w:commentReference w:id="18"/>
      </w:r>
      <w:commentRangeEnd w:id="19"/>
      <w:r w:rsidR="00C17D90">
        <w:rPr>
          <w:rStyle w:val="CommentReference"/>
        </w:rPr>
        <w:commentReference w:id="19"/>
      </w:r>
      <w:r w:rsidR="00A01DE2">
        <w:rPr>
          <w:rFonts w:ascii="Times New Roman" w:hAnsi="Times New Roman" w:cs="Times New Roman"/>
        </w:rPr>
        <w:t xml:space="preserve"> that occurs within a cross-validation loop</w:t>
      </w:r>
      <w:r w:rsidR="00260225">
        <w:rPr>
          <w:rFonts w:ascii="Times New Roman" w:hAnsi="Times New Roman" w:cs="Times New Roman"/>
        </w:rPr>
        <w:t>.</w:t>
      </w:r>
      <w:r w:rsidR="00297073">
        <w:rPr>
          <w:rFonts w:ascii="Times New Roman" w:hAnsi="Times New Roman" w:cs="Times New Roman"/>
        </w:rPr>
        <w:t xml:space="preserve"> After optimization, feature importances were computed by the difference between the error rate and the perturbed error rate for that feature.</w:t>
      </w:r>
    </w:p>
    <w:p w14:paraId="5752C39B" w14:textId="77777777" w:rsidR="00260225" w:rsidRDefault="00260225" w:rsidP="00C67140">
      <w:pPr>
        <w:spacing w:after="0" w:line="360" w:lineRule="auto"/>
        <w:rPr>
          <w:rFonts w:ascii="Times New Roman" w:hAnsi="Times New Roman" w:cs="Times New Roman"/>
        </w:rPr>
      </w:pPr>
    </w:p>
    <w:p w14:paraId="54BC635B" w14:textId="21120189" w:rsidR="00F306F9" w:rsidRDefault="00260225" w:rsidP="00C67140">
      <w:pPr>
        <w:spacing w:after="0" w:line="360" w:lineRule="auto"/>
        <w:rPr>
          <w:rFonts w:ascii="Times New Roman" w:hAnsi="Times New Roman" w:cs="Times New Roman"/>
          <w:b/>
          <w:bCs/>
          <w:sz w:val="24"/>
          <w:szCs w:val="24"/>
        </w:rPr>
      </w:pPr>
      <w:r w:rsidRPr="00260225">
        <w:rPr>
          <w:rFonts w:ascii="Times New Roman" w:hAnsi="Times New Roman" w:cs="Times New Roman"/>
          <w:b/>
          <w:bCs/>
          <w:sz w:val="24"/>
          <w:szCs w:val="24"/>
        </w:rPr>
        <w:t>Validation</w:t>
      </w:r>
    </w:p>
    <w:p w14:paraId="3493D0D7" w14:textId="4C3DC7F6" w:rsidR="00F306F9" w:rsidRDefault="00512442" w:rsidP="00552694">
      <w:pPr>
        <w:spacing w:after="0" w:line="360" w:lineRule="auto"/>
        <w:rPr>
          <w:rFonts w:ascii="Times New Roman" w:hAnsi="Times New Roman" w:cs="Times New Roman"/>
        </w:rPr>
      </w:pPr>
      <w:commentRangeStart w:id="20"/>
      <w:r>
        <w:rPr>
          <w:rFonts w:ascii="Times New Roman" w:hAnsi="Times New Roman" w:cs="Times New Roman"/>
        </w:rPr>
        <w:t xml:space="preserve">A </w:t>
      </w:r>
      <w:r w:rsidR="00257C50">
        <w:rPr>
          <w:rFonts w:ascii="Times New Roman" w:hAnsi="Times New Roman" w:cs="Times New Roman"/>
        </w:rPr>
        <w:t>4 k</w:t>
      </w:r>
      <w:r>
        <w:rPr>
          <w:rFonts w:ascii="Times New Roman" w:hAnsi="Times New Roman" w:cs="Times New Roman"/>
        </w:rPr>
        <w:t xml:space="preserve">-fold cross-validation scheme was used to provide multiple estimates of the performance of the model. In this type of scheme, the dataset is shuffled and partitioned into </w:t>
      </w:r>
      <w:r w:rsidR="00257C50">
        <w:rPr>
          <w:rFonts w:ascii="Times New Roman" w:hAnsi="Times New Roman" w:cs="Times New Roman"/>
        </w:rPr>
        <w:t>4</w:t>
      </w:r>
      <w:r>
        <w:rPr>
          <w:rFonts w:ascii="Times New Roman" w:hAnsi="Times New Roman" w:cs="Times New Roman"/>
        </w:rPr>
        <w:t xml:space="preserve"> equal sized subsets. Each subset is then used as a test data set for a model trained on the union of the remaining </w:t>
      </w:r>
      <w:r w:rsidR="00257C50">
        <w:rPr>
          <w:rFonts w:ascii="Times New Roman" w:hAnsi="Times New Roman" w:cs="Times New Roman"/>
        </w:rPr>
        <w:t xml:space="preserve">3 </w:t>
      </w:r>
      <w:r>
        <w:rPr>
          <w:rFonts w:ascii="Times New Roman" w:hAnsi="Times New Roman" w:cs="Times New Roman"/>
        </w:rPr>
        <w:t>subsets</w:t>
      </w:r>
      <w:r w:rsidR="004B40E2">
        <w:rPr>
          <w:rFonts w:ascii="Times New Roman" w:hAnsi="Times New Roman" w:cs="Times New Roman"/>
        </w:rPr>
        <w:t xml:space="preserve">, giving </w:t>
      </w:r>
      <w:r w:rsidR="00257C50">
        <w:rPr>
          <w:rFonts w:ascii="Times New Roman" w:hAnsi="Times New Roman" w:cs="Times New Roman"/>
        </w:rPr>
        <w:t xml:space="preserve">4 </w:t>
      </w:r>
      <w:r w:rsidR="004B40E2">
        <w:rPr>
          <w:rFonts w:ascii="Times New Roman" w:hAnsi="Times New Roman" w:cs="Times New Roman"/>
        </w:rPr>
        <w:t xml:space="preserve">separate models trained and evaluated using the same overall approach. The </w:t>
      </w:r>
      <w:r w:rsidR="00F306F9" w:rsidRPr="00F306F9">
        <w:rPr>
          <w:rFonts w:ascii="Times New Roman" w:hAnsi="Times New Roman" w:cs="Times New Roman"/>
        </w:rPr>
        <w:t>concordance index (C-index) and integrated Brier score (IBS)</w:t>
      </w:r>
      <w:r w:rsidR="004B40E2">
        <w:rPr>
          <w:rFonts w:ascii="Times New Roman" w:hAnsi="Times New Roman" w:cs="Times New Roman"/>
        </w:rPr>
        <w:t xml:space="preserve"> were used as accuracy metrics to evaluate the models in each fold</w:t>
      </w:r>
      <w:r w:rsidR="00F306F9" w:rsidRPr="00F306F9">
        <w:rPr>
          <w:rFonts w:ascii="Times New Roman" w:hAnsi="Times New Roman" w:cs="Times New Roman"/>
        </w:rPr>
        <w:t>. The final reported accuracy was computed by averaging the C-index and IBS over the</w:t>
      </w:r>
      <w:r w:rsidR="00257C50">
        <w:rPr>
          <w:rFonts w:ascii="Times New Roman" w:hAnsi="Times New Roman" w:cs="Times New Roman"/>
        </w:rPr>
        <w:t xml:space="preserve"> 4</w:t>
      </w:r>
      <w:r w:rsidR="00F306F9" w:rsidRPr="00F306F9">
        <w:rPr>
          <w:rFonts w:ascii="Times New Roman" w:hAnsi="Times New Roman" w:cs="Times New Roman"/>
        </w:rPr>
        <w:t xml:space="preserve"> k-folds.</w:t>
      </w:r>
      <w:commentRangeEnd w:id="20"/>
      <w:r w:rsidR="00552694">
        <w:rPr>
          <w:rStyle w:val="CommentReference"/>
        </w:rPr>
        <w:commentReference w:id="20"/>
      </w:r>
    </w:p>
    <w:p w14:paraId="064D8638" w14:textId="77777777" w:rsidR="00F306F9" w:rsidRPr="00F306F9" w:rsidRDefault="00F306F9" w:rsidP="00C67140">
      <w:pPr>
        <w:spacing w:after="0" w:line="360" w:lineRule="auto"/>
        <w:rPr>
          <w:rFonts w:ascii="Times New Roman" w:hAnsi="Times New Roman" w:cs="Times New Roman"/>
        </w:rPr>
      </w:pPr>
    </w:p>
    <w:p w14:paraId="12890355" w14:textId="2643D9CA" w:rsidR="00372806" w:rsidRDefault="00F306F9" w:rsidP="00C67140">
      <w:pPr>
        <w:spacing w:after="0" w:line="360" w:lineRule="auto"/>
        <w:rPr>
          <w:rFonts w:ascii="Times New Roman" w:hAnsi="Times New Roman" w:cs="Times New Roman"/>
        </w:rPr>
      </w:pPr>
      <w:r w:rsidRPr="00F306F9">
        <w:rPr>
          <w:rFonts w:ascii="Times New Roman" w:hAnsi="Times New Roman" w:cs="Times New Roman"/>
        </w:rPr>
        <w:t xml:space="preserve">Ablation analysis was performed to investigate the performance of the model when adjustments to </w:t>
      </w:r>
      <w:r w:rsidR="000449BD">
        <w:rPr>
          <w:rFonts w:ascii="Times New Roman" w:hAnsi="Times New Roman" w:cs="Times New Roman"/>
        </w:rPr>
        <w:t>individual components we</w:t>
      </w:r>
      <w:r w:rsidR="00372806">
        <w:rPr>
          <w:rFonts w:ascii="Times New Roman" w:hAnsi="Times New Roman" w:cs="Times New Roman"/>
        </w:rPr>
        <w:t>re made. First, we defined 6 different feature sets</w:t>
      </w:r>
      <w:r w:rsidR="00427202">
        <w:rPr>
          <w:rFonts w:ascii="Times New Roman" w:hAnsi="Times New Roman" w:cs="Times New Roman"/>
        </w:rPr>
        <w:t>:</w:t>
      </w:r>
    </w:p>
    <w:p w14:paraId="242E0245" w14:textId="7C5DF7F3" w:rsidR="00372806" w:rsidRDefault="00372806" w:rsidP="00C67140">
      <w:pPr>
        <w:spacing w:after="0" w:line="360" w:lineRule="auto"/>
        <w:rPr>
          <w:rFonts w:ascii="Times New Roman" w:hAnsi="Times New Roman" w:cs="Times New Roman"/>
        </w:rPr>
      </w:pPr>
    </w:p>
    <w:p w14:paraId="3BFE282D" w14:textId="1E02AE39" w:rsidR="00372806" w:rsidRDefault="00372806" w:rsidP="00372806">
      <w:pPr>
        <w:pStyle w:val="ListParagraph"/>
        <w:numPr>
          <w:ilvl w:val="0"/>
          <w:numId w:val="4"/>
        </w:numPr>
        <w:spacing w:after="0" w:line="360" w:lineRule="auto"/>
        <w:rPr>
          <w:rFonts w:ascii="Times New Roman" w:hAnsi="Times New Roman" w:cs="Times New Roman"/>
        </w:rPr>
      </w:pPr>
      <w:r>
        <w:rPr>
          <w:rFonts w:ascii="Times New Roman" w:hAnsi="Times New Roman" w:cs="Times New Roman"/>
        </w:rPr>
        <w:t xml:space="preserve">Non-imaging and non-dosimetric clinical data: </w:t>
      </w:r>
      <w:r w:rsidR="00427202">
        <w:rPr>
          <w:rFonts w:ascii="Times New Roman" w:hAnsi="Times New Roman" w:cs="Times New Roman"/>
        </w:rPr>
        <w:t>baseline patient variables not related to dosimetric information or tumor geometry from CT imaging</w:t>
      </w:r>
    </w:p>
    <w:p w14:paraId="1441C430" w14:textId="6E671DB1" w:rsidR="00427202" w:rsidRDefault="00427202" w:rsidP="00372806">
      <w:pPr>
        <w:pStyle w:val="ListParagraph"/>
        <w:numPr>
          <w:ilvl w:val="0"/>
          <w:numId w:val="4"/>
        </w:numPr>
        <w:spacing w:after="0" w:line="360" w:lineRule="auto"/>
        <w:rPr>
          <w:rFonts w:ascii="Times New Roman" w:hAnsi="Times New Roman" w:cs="Times New Roman"/>
        </w:rPr>
      </w:pPr>
      <w:r>
        <w:rPr>
          <w:rFonts w:ascii="Times New Roman" w:hAnsi="Times New Roman" w:cs="Times New Roman"/>
        </w:rPr>
        <w:t>Dosimetric clinical data: variables related to dosage</w:t>
      </w:r>
    </w:p>
    <w:p w14:paraId="71F14995" w14:textId="65ECA54E" w:rsidR="008546E2" w:rsidRDefault="00427202" w:rsidP="008546E2">
      <w:pPr>
        <w:pStyle w:val="ListParagraph"/>
        <w:numPr>
          <w:ilvl w:val="0"/>
          <w:numId w:val="4"/>
        </w:numPr>
        <w:spacing w:after="0" w:line="360" w:lineRule="auto"/>
        <w:rPr>
          <w:rFonts w:ascii="Times New Roman" w:hAnsi="Times New Roman" w:cs="Times New Roman"/>
        </w:rPr>
      </w:pPr>
      <w:r>
        <w:rPr>
          <w:rFonts w:ascii="Times New Roman" w:hAnsi="Times New Roman" w:cs="Times New Roman"/>
        </w:rPr>
        <w:t>Imaging clinical data: variables related to tumor geometry measure in CT imaging</w:t>
      </w:r>
    </w:p>
    <w:p w14:paraId="428E801F" w14:textId="75AF0C8D" w:rsidR="00257C50" w:rsidRPr="000D15A9" w:rsidRDefault="00257C50">
      <w:pPr>
        <w:pStyle w:val="ListParagraph"/>
        <w:numPr>
          <w:ilvl w:val="0"/>
          <w:numId w:val="4"/>
        </w:numPr>
        <w:spacing w:after="0" w:line="360" w:lineRule="auto"/>
        <w:rPr>
          <w:rFonts w:ascii="Times New Roman" w:hAnsi="Times New Roman" w:cs="Times New Roman"/>
        </w:rPr>
      </w:pPr>
      <w:r>
        <w:rPr>
          <w:rFonts w:ascii="Times New Roman" w:hAnsi="Times New Roman" w:cs="Times New Roman"/>
        </w:rPr>
        <w:t>All clinical data: The union feature sets 1-3</w:t>
      </w:r>
    </w:p>
    <w:p w14:paraId="137D4A6E" w14:textId="5D13A8C4" w:rsidR="00427202" w:rsidRDefault="00427202" w:rsidP="00372806">
      <w:pPr>
        <w:pStyle w:val="ListParagraph"/>
        <w:numPr>
          <w:ilvl w:val="0"/>
          <w:numId w:val="4"/>
        </w:numPr>
        <w:spacing w:after="0" w:line="360" w:lineRule="auto"/>
        <w:rPr>
          <w:rFonts w:ascii="Times New Roman" w:hAnsi="Times New Roman" w:cs="Times New Roman"/>
        </w:rPr>
      </w:pPr>
      <w:r>
        <w:rPr>
          <w:rFonts w:ascii="Times New Roman" w:hAnsi="Times New Roman" w:cs="Times New Roman"/>
        </w:rPr>
        <w:t>Radiomics: tumor volume: radiomic features computed from the tumor volume only</w:t>
      </w:r>
    </w:p>
    <w:p w14:paraId="3E6F6CD5" w14:textId="3CB1A049" w:rsidR="00427202" w:rsidRPr="000D15A9" w:rsidRDefault="00427202">
      <w:pPr>
        <w:pStyle w:val="ListParagraph"/>
        <w:numPr>
          <w:ilvl w:val="0"/>
          <w:numId w:val="4"/>
        </w:numPr>
        <w:spacing w:after="0" w:line="360" w:lineRule="auto"/>
        <w:rPr>
          <w:rFonts w:ascii="Times New Roman" w:hAnsi="Times New Roman" w:cs="Times New Roman"/>
        </w:rPr>
      </w:pPr>
      <w:r>
        <w:rPr>
          <w:rFonts w:ascii="Times New Roman" w:hAnsi="Times New Roman" w:cs="Times New Roman"/>
        </w:rPr>
        <w:lastRenderedPageBreak/>
        <w:t>Radiomics: liver parenchyma: radiomic features computed from the liver parenchyma only</w:t>
      </w:r>
    </w:p>
    <w:p w14:paraId="6890C343" w14:textId="74B6E0C0" w:rsidR="00427202" w:rsidRDefault="00817C23" w:rsidP="00427202">
      <w:pPr>
        <w:pStyle w:val="ListParagraph"/>
        <w:numPr>
          <w:ilvl w:val="0"/>
          <w:numId w:val="4"/>
        </w:numPr>
        <w:spacing w:after="0" w:line="360" w:lineRule="auto"/>
        <w:rPr>
          <w:rFonts w:ascii="Times New Roman" w:hAnsi="Times New Roman" w:cs="Times New Roman"/>
        </w:rPr>
      </w:pPr>
      <w:r>
        <w:rPr>
          <w:rFonts w:ascii="Times New Roman" w:hAnsi="Times New Roman" w:cs="Times New Roman"/>
        </w:rPr>
        <w:t>Radiomics</w:t>
      </w:r>
      <w:r w:rsidR="00427202">
        <w:rPr>
          <w:rFonts w:ascii="Times New Roman" w:hAnsi="Times New Roman" w:cs="Times New Roman"/>
        </w:rPr>
        <w:t>: Liver parenchyma + tumor: radiomic features computed from the union of the tumor volume and liver parenchyma</w:t>
      </w:r>
    </w:p>
    <w:p w14:paraId="26D92162" w14:textId="0FA08D0B" w:rsidR="00257C50" w:rsidRPr="00BB7C1A" w:rsidRDefault="00257C50" w:rsidP="00427202">
      <w:pPr>
        <w:pStyle w:val="ListParagraph"/>
        <w:numPr>
          <w:ilvl w:val="0"/>
          <w:numId w:val="4"/>
        </w:numPr>
        <w:spacing w:after="0" w:line="360" w:lineRule="auto"/>
        <w:rPr>
          <w:rFonts w:ascii="Times New Roman" w:hAnsi="Times New Roman" w:cs="Times New Roman"/>
        </w:rPr>
      </w:pPr>
      <w:r>
        <w:rPr>
          <w:rFonts w:ascii="Times New Roman" w:hAnsi="Times New Roman" w:cs="Times New Roman"/>
        </w:rPr>
        <w:t>All cinical data and Radiomics from liver parenchyma + tumor: The union of feature sets 4. And 7.</w:t>
      </w:r>
    </w:p>
    <w:p w14:paraId="2A0DA2E7" w14:textId="34D62F52" w:rsidR="00427202" w:rsidRDefault="00427202" w:rsidP="00817C23">
      <w:pPr>
        <w:spacing w:after="0" w:line="360" w:lineRule="auto"/>
        <w:rPr>
          <w:rFonts w:ascii="Times New Roman" w:hAnsi="Times New Roman" w:cs="Times New Roman"/>
        </w:rPr>
      </w:pPr>
    </w:p>
    <w:p w14:paraId="17E23C2D" w14:textId="3DDFCF78" w:rsidR="00817C23" w:rsidRDefault="00817C23" w:rsidP="00817C23">
      <w:pPr>
        <w:spacing w:after="0" w:line="360" w:lineRule="auto"/>
        <w:rPr>
          <w:rFonts w:ascii="Times New Roman" w:hAnsi="Times New Roman" w:cs="Times New Roman"/>
        </w:rPr>
      </w:pPr>
      <w:r>
        <w:rPr>
          <w:rFonts w:ascii="Times New Roman" w:hAnsi="Times New Roman" w:cs="Times New Roman"/>
        </w:rPr>
        <w:t>Table 2 displays a list of categorized clinical variables.</w:t>
      </w:r>
    </w:p>
    <w:p w14:paraId="4E26FD0B" w14:textId="48C66FA7" w:rsidR="00817C23" w:rsidRDefault="00817C23" w:rsidP="00817C23">
      <w:pPr>
        <w:spacing w:after="0"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817C23" w14:paraId="316C0202" w14:textId="77777777" w:rsidTr="00817C23">
        <w:tc>
          <w:tcPr>
            <w:tcW w:w="4675" w:type="dxa"/>
          </w:tcPr>
          <w:p w14:paraId="4E5BC574" w14:textId="15444267" w:rsidR="00817C23" w:rsidRPr="000D15A9" w:rsidRDefault="00817C23" w:rsidP="00817C23">
            <w:pPr>
              <w:spacing w:line="360" w:lineRule="auto"/>
              <w:rPr>
                <w:rFonts w:ascii="Times New Roman" w:hAnsi="Times New Roman" w:cs="Times New Roman"/>
                <w:b/>
                <w:bCs/>
              </w:rPr>
            </w:pPr>
            <w:r w:rsidRPr="000D15A9">
              <w:rPr>
                <w:rFonts w:ascii="Times New Roman" w:hAnsi="Times New Roman" w:cs="Times New Roman"/>
                <w:b/>
                <w:bCs/>
              </w:rPr>
              <w:t>Category</w:t>
            </w:r>
          </w:p>
        </w:tc>
        <w:tc>
          <w:tcPr>
            <w:tcW w:w="4675" w:type="dxa"/>
          </w:tcPr>
          <w:p w14:paraId="31B2BF92" w14:textId="59D2925B" w:rsidR="00817C23" w:rsidRPr="000D15A9" w:rsidRDefault="00817C23" w:rsidP="00817C23">
            <w:pPr>
              <w:spacing w:line="360" w:lineRule="auto"/>
              <w:rPr>
                <w:rFonts w:ascii="Times New Roman" w:hAnsi="Times New Roman" w:cs="Times New Roman"/>
                <w:b/>
                <w:bCs/>
              </w:rPr>
            </w:pPr>
            <w:r w:rsidRPr="000D15A9">
              <w:rPr>
                <w:rFonts w:ascii="Times New Roman" w:hAnsi="Times New Roman" w:cs="Times New Roman"/>
                <w:b/>
                <w:bCs/>
              </w:rPr>
              <w:t>Variables</w:t>
            </w:r>
          </w:p>
        </w:tc>
      </w:tr>
      <w:tr w:rsidR="00817C23" w14:paraId="26300D91" w14:textId="77777777" w:rsidTr="00817C23">
        <w:tc>
          <w:tcPr>
            <w:tcW w:w="4675" w:type="dxa"/>
          </w:tcPr>
          <w:p w14:paraId="1795C286" w14:textId="03F0847B" w:rsidR="00817C23" w:rsidRDefault="00817C23" w:rsidP="00817C23">
            <w:pPr>
              <w:spacing w:line="360" w:lineRule="auto"/>
              <w:rPr>
                <w:rFonts w:ascii="Times New Roman" w:hAnsi="Times New Roman" w:cs="Times New Roman"/>
              </w:rPr>
            </w:pPr>
            <w:r>
              <w:rPr>
                <w:rFonts w:ascii="Times New Roman" w:hAnsi="Times New Roman" w:cs="Times New Roman"/>
              </w:rPr>
              <w:t>Imaging clinical variables</w:t>
            </w:r>
          </w:p>
        </w:tc>
        <w:tc>
          <w:tcPr>
            <w:tcW w:w="4675" w:type="dxa"/>
          </w:tcPr>
          <w:p w14:paraId="76EC33BD" w14:textId="77777777" w:rsidR="00817C23" w:rsidRDefault="00817C23" w:rsidP="00817C23">
            <w:pPr>
              <w:spacing w:line="360" w:lineRule="auto"/>
              <w:rPr>
                <w:rFonts w:ascii="Times New Roman" w:hAnsi="Times New Roman" w:cs="Times New Roman"/>
              </w:rPr>
            </w:pPr>
            <w:r>
              <w:rPr>
                <w:rFonts w:ascii="Times New Roman" w:hAnsi="Times New Roman" w:cs="Times New Roman"/>
              </w:rPr>
              <w:t>Number of lesions at radiotherapy</w:t>
            </w:r>
          </w:p>
          <w:p w14:paraId="3EBB1F65" w14:textId="77777777" w:rsidR="00817C23" w:rsidRDefault="00817C23" w:rsidP="00817C23">
            <w:pPr>
              <w:spacing w:line="360" w:lineRule="auto"/>
              <w:rPr>
                <w:rFonts w:ascii="Times New Roman" w:hAnsi="Times New Roman" w:cs="Times New Roman"/>
              </w:rPr>
            </w:pPr>
            <w:r>
              <w:rPr>
                <w:rFonts w:ascii="Times New Roman" w:hAnsi="Times New Roman" w:cs="Times New Roman"/>
              </w:rPr>
              <w:t>Other sites at radiotherapy</w:t>
            </w:r>
          </w:p>
          <w:p w14:paraId="62BAA8CA" w14:textId="77777777" w:rsidR="00817C23" w:rsidRDefault="00817C23" w:rsidP="00817C23">
            <w:pPr>
              <w:spacing w:line="360" w:lineRule="auto"/>
              <w:rPr>
                <w:rFonts w:ascii="Times New Roman" w:hAnsi="Times New Roman" w:cs="Times New Roman"/>
              </w:rPr>
            </w:pPr>
            <w:r>
              <w:rPr>
                <w:rFonts w:ascii="Times New Roman" w:hAnsi="Times New Roman" w:cs="Times New Roman"/>
              </w:rPr>
              <w:t>Lesion dimension 1</w:t>
            </w:r>
          </w:p>
          <w:p w14:paraId="256CF8F1" w14:textId="77777777" w:rsidR="00817C23" w:rsidRDefault="00817C23" w:rsidP="00817C23">
            <w:pPr>
              <w:spacing w:line="360" w:lineRule="auto"/>
              <w:rPr>
                <w:rFonts w:ascii="Times New Roman" w:hAnsi="Times New Roman" w:cs="Times New Roman"/>
              </w:rPr>
            </w:pPr>
            <w:r>
              <w:rPr>
                <w:rFonts w:ascii="Times New Roman" w:hAnsi="Times New Roman" w:cs="Times New Roman"/>
              </w:rPr>
              <w:t>Lesion dimension 2</w:t>
            </w:r>
          </w:p>
          <w:p w14:paraId="67544035" w14:textId="0199EB7A" w:rsidR="00817C23" w:rsidRPr="00817C23" w:rsidRDefault="00817C23" w:rsidP="00817C23">
            <w:pPr>
              <w:spacing w:line="360" w:lineRule="auto"/>
              <w:rPr>
                <w:rFonts w:ascii="Times New Roman" w:hAnsi="Times New Roman" w:cs="Times New Roman"/>
              </w:rPr>
            </w:pPr>
            <w:r>
              <w:rPr>
                <w:rFonts w:ascii="Times New Roman" w:hAnsi="Times New Roman" w:cs="Times New Roman"/>
              </w:rPr>
              <w:t>Planning target volume (cm</w:t>
            </w:r>
            <w:r>
              <w:rPr>
                <w:rFonts w:ascii="Times New Roman" w:hAnsi="Times New Roman" w:cs="Times New Roman"/>
                <w:vertAlign w:val="superscript"/>
              </w:rPr>
              <w:t>3</w:t>
            </w:r>
            <w:r>
              <w:rPr>
                <w:rFonts w:ascii="Times New Roman" w:hAnsi="Times New Roman" w:cs="Times New Roman"/>
              </w:rPr>
              <w:t>)</w:t>
            </w:r>
          </w:p>
        </w:tc>
      </w:tr>
      <w:tr w:rsidR="00817C23" w14:paraId="4F6689C2" w14:textId="77777777" w:rsidTr="00817C23">
        <w:tc>
          <w:tcPr>
            <w:tcW w:w="4675" w:type="dxa"/>
          </w:tcPr>
          <w:p w14:paraId="1C854520" w14:textId="5D6601AD" w:rsidR="00817C23" w:rsidRDefault="00817C23" w:rsidP="00817C23">
            <w:pPr>
              <w:spacing w:line="360" w:lineRule="auto"/>
              <w:rPr>
                <w:rFonts w:ascii="Times New Roman" w:hAnsi="Times New Roman" w:cs="Times New Roman"/>
              </w:rPr>
            </w:pPr>
            <w:r>
              <w:rPr>
                <w:rFonts w:ascii="Times New Roman" w:hAnsi="Times New Roman" w:cs="Times New Roman"/>
              </w:rPr>
              <w:t>Dosimetric clinical variables</w:t>
            </w:r>
          </w:p>
        </w:tc>
        <w:tc>
          <w:tcPr>
            <w:tcW w:w="4675" w:type="dxa"/>
          </w:tcPr>
          <w:p w14:paraId="3A85DB23" w14:textId="77777777" w:rsidR="00817C23" w:rsidRDefault="00817C23" w:rsidP="00817C23">
            <w:pPr>
              <w:spacing w:line="360" w:lineRule="auto"/>
              <w:rPr>
                <w:rFonts w:ascii="Times New Roman" w:hAnsi="Times New Roman" w:cs="Times New Roman"/>
              </w:rPr>
            </w:pPr>
            <w:r>
              <w:rPr>
                <w:rFonts w:ascii="Times New Roman" w:hAnsi="Times New Roman" w:cs="Times New Roman"/>
              </w:rPr>
              <w:t>Biologically effective dose (Gy)</w:t>
            </w:r>
          </w:p>
          <w:p w14:paraId="6F724D20" w14:textId="77777777" w:rsidR="00817C23" w:rsidRDefault="00817C23" w:rsidP="00817C23">
            <w:pPr>
              <w:spacing w:line="360" w:lineRule="auto"/>
              <w:rPr>
                <w:rFonts w:ascii="Times New Roman" w:hAnsi="Times New Roman" w:cs="Times New Roman"/>
              </w:rPr>
            </w:pPr>
            <w:r>
              <w:rPr>
                <w:rFonts w:ascii="Times New Roman" w:hAnsi="Times New Roman" w:cs="Times New Roman"/>
              </w:rPr>
              <w:t>Minimum dose for planning target volume (cGy)</w:t>
            </w:r>
          </w:p>
          <w:p w14:paraId="4BE81D11" w14:textId="77777777" w:rsidR="00817C23" w:rsidRDefault="00817C23" w:rsidP="00817C23">
            <w:pPr>
              <w:spacing w:line="360" w:lineRule="auto"/>
              <w:rPr>
                <w:rFonts w:ascii="Times New Roman" w:hAnsi="Times New Roman" w:cs="Times New Roman"/>
              </w:rPr>
            </w:pPr>
            <w:r>
              <w:rPr>
                <w:rFonts w:ascii="Times New Roman" w:hAnsi="Times New Roman" w:cs="Times New Roman"/>
              </w:rPr>
              <w:t>Maximum dose (cGy)</w:t>
            </w:r>
          </w:p>
          <w:p w14:paraId="7AD0A439" w14:textId="77777777" w:rsidR="00817C23" w:rsidRDefault="00817C23" w:rsidP="00817C23">
            <w:pPr>
              <w:spacing w:line="360" w:lineRule="auto"/>
              <w:rPr>
                <w:rFonts w:ascii="Times New Roman" w:hAnsi="Times New Roman" w:cs="Times New Roman"/>
              </w:rPr>
            </w:pPr>
            <w:r>
              <w:rPr>
                <w:rFonts w:ascii="Times New Roman" w:hAnsi="Times New Roman" w:cs="Times New Roman"/>
              </w:rPr>
              <w:t>Dose for 95% of target volulme (% of intended prescribed dose)</w:t>
            </w:r>
          </w:p>
          <w:p w14:paraId="5258100C" w14:textId="77777777" w:rsidR="00817C23" w:rsidRDefault="00817C23" w:rsidP="00817C23">
            <w:pPr>
              <w:spacing w:line="360" w:lineRule="auto"/>
              <w:rPr>
                <w:rFonts w:ascii="Times New Roman" w:hAnsi="Times New Roman" w:cs="Times New Roman"/>
              </w:rPr>
            </w:pPr>
            <w:r>
              <w:rPr>
                <w:rFonts w:ascii="Times New Roman" w:hAnsi="Times New Roman" w:cs="Times New Roman"/>
              </w:rPr>
              <w:t>Systemic treatment before radiotherapy</w:t>
            </w:r>
          </w:p>
          <w:p w14:paraId="321A2E70" w14:textId="77777777" w:rsidR="00817C23" w:rsidRDefault="00817C23" w:rsidP="00817C23">
            <w:pPr>
              <w:spacing w:line="360" w:lineRule="auto"/>
              <w:rPr>
                <w:rFonts w:ascii="Times New Roman" w:hAnsi="Times New Roman" w:cs="Times New Roman"/>
              </w:rPr>
            </w:pPr>
            <w:r>
              <w:rPr>
                <w:rFonts w:ascii="Times New Roman" w:hAnsi="Times New Roman" w:cs="Times New Roman"/>
              </w:rPr>
              <w:t>Lines of chemotherapy</w:t>
            </w:r>
          </w:p>
          <w:p w14:paraId="19F9C39B" w14:textId="77777777" w:rsidR="00817C23" w:rsidRDefault="00817C23" w:rsidP="00817C23">
            <w:pPr>
              <w:spacing w:line="360" w:lineRule="auto"/>
              <w:rPr>
                <w:rFonts w:ascii="Times New Roman" w:hAnsi="Times New Roman" w:cs="Times New Roman"/>
              </w:rPr>
            </w:pPr>
            <w:r>
              <w:rPr>
                <w:rFonts w:ascii="Times New Roman" w:hAnsi="Times New Roman" w:cs="Times New Roman"/>
              </w:rPr>
              <w:t>Pump before radiotherapy</w:t>
            </w:r>
          </w:p>
          <w:p w14:paraId="414B7AA0" w14:textId="77777777" w:rsidR="00817C23" w:rsidRDefault="00817C23" w:rsidP="00817C23">
            <w:pPr>
              <w:spacing w:line="360" w:lineRule="auto"/>
              <w:rPr>
                <w:rFonts w:ascii="Times New Roman" w:hAnsi="Times New Roman" w:cs="Times New Roman"/>
              </w:rPr>
            </w:pPr>
            <w:r>
              <w:rPr>
                <w:rFonts w:ascii="Times New Roman" w:hAnsi="Times New Roman" w:cs="Times New Roman"/>
              </w:rPr>
              <w:t>Carcinoembryonic antigen at radiotherapy</w:t>
            </w:r>
          </w:p>
          <w:p w14:paraId="3FB9A11C" w14:textId="5F2E53D2" w:rsidR="00817C23" w:rsidRDefault="00817C23" w:rsidP="00817C23">
            <w:pPr>
              <w:spacing w:line="360" w:lineRule="auto"/>
              <w:rPr>
                <w:rFonts w:ascii="Times New Roman" w:hAnsi="Times New Roman" w:cs="Times New Roman"/>
              </w:rPr>
            </w:pPr>
            <w:r>
              <w:rPr>
                <w:rFonts w:ascii="Times New Roman" w:hAnsi="Times New Roman" w:cs="Times New Roman"/>
              </w:rPr>
              <w:t>KRAS mutation</w:t>
            </w:r>
          </w:p>
        </w:tc>
      </w:tr>
      <w:tr w:rsidR="00817C23" w14:paraId="30AC62B0" w14:textId="77777777" w:rsidTr="00817C23">
        <w:tc>
          <w:tcPr>
            <w:tcW w:w="4675" w:type="dxa"/>
          </w:tcPr>
          <w:p w14:paraId="2BBFC878" w14:textId="59E07940" w:rsidR="00817C23" w:rsidRDefault="00817C23" w:rsidP="00817C23">
            <w:pPr>
              <w:spacing w:line="360" w:lineRule="auto"/>
              <w:rPr>
                <w:rFonts w:ascii="Times New Roman" w:hAnsi="Times New Roman" w:cs="Times New Roman"/>
              </w:rPr>
            </w:pPr>
            <w:r>
              <w:rPr>
                <w:rFonts w:ascii="Times New Roman" w:hAnsi="Times New Roman" w:cs="Times New Roman"/>
              </w:rPr>
              <w:t>Non-imaging and non-dosimetric clinical variables</w:t>
            </w:r>
          </w:p>
        </w:tc>
        <w:tc>
          <w:tcPr>
            <w:tcW w:w="4675" w:type="dxa"/>
          </w:tcPr>
          <w:p w14:paraId="2A3C64EE" w14:textId="77777777" w:rsidR="00817C23" w:rsidRDefault="00817C23" w:rsidP="00817C23">
            <w:pPr>
              <w:spacing w:line="360" w:lineRule="auto"/>
              <w:rPr>
                <w:rFonts w:ascii="Times New Roman" w:hAnsi="Times New Roman" w:cs="Times New Roman"/>
              </w:rPr>
            </w:pPr>
            <w:r>
              <w:rPr>
                <w:rFonts w:ascii="Times New Roman" w:hAnsi="Times New Roman" w:cs="Times New Roman"/>
              </w:rPr>
              <w:t>Histology</w:t>
            </w:r>
          </w:p>
          <w:p w14:paraId="117E7342" w14:textId="77777777" w:rsidR="00817C23" w:rsidRDefault="00817C23" w:rsidP="00817C23">
            <w:pPr>
              <w:spacing w:line="360" w:lineRule="auto"/>
              <w:rPr>
                <w:rFonts w:ascii="Times New Roman" w:hAnsi="Times New Roman" w:cs="Times New Roman"/>
              </w:rPr>
            </w:pPr>
            <w:r>
              <w:rPr>
                <w:rFonts w:ascii="Times New Roman" w:hAnsi="Times New Roman" w:cs="Times New Roman"/>
              </w:rPr>
              <w:t>Metastasis at diagnosis</w:t>
            </w:r>
          </w:p>
          <w:p w14:paraId="4213EE65" w14:textId="77777777" w:rsidR="00817C23" w:rsidRDefault="00817C23" w:rsidP="00817C23">
            <w:pPr>
              <w:spacing w:line="360" w:lineRule="auto"/>
              <w:rPr>
                <w:rFonts w:ascii="Times New Roman" w:hAnsi="Times New Roman" w:cs="Times New Roman"/>
              </w:rPr>
            </w:pPr>
            <w:r>
              <w:rPr>
                <w:rFonts w:ascii="Times New Roman" w:hAnsi="Times New Roman" w:cs="Times New Roman"/>
              </w:rPr>
              <w:t>Number of liver lesions at diagnosis</w:t>
            </w:r>
          </w:p>
          <w:p w14:paraId="7A08A864" w14:textId="77777777" w:rsidR="00817C23" w:rsidRDefault="00817C23" w:rsidP="00817C23">
            <w:pPr>
              <w:spacing w:line="360" w:lineRule="auto"/>
              <w:rPr>
                <w:rFonts w:ascii="Times New Roman" w:hAnsi="Times New Roman" w:cs="Times New Roman"/>
              </w:rPr>
            </w:pPr>
            <w:r>
              <w:rPr>
                <w:rFonts w:ascii="Times New Roman" w:hAnsi="Times New Roman" w:cs="Times New Roman"/>
              </w:rPr>
              <w:t>Other sites at diagnosis</w:t>
            </w:r>
          </w:p>
          <w:p w14:paraId="3A33BD80" w14:textId="536EC28D" w:rsidR="00A64900" w:rsidRDefault="00A64900" w:rsidP="00817C23">
            <w:pPr>
              <w:spacing w:line="360" w:lineRule="auto"/>
              <w:rPr>
                <w:rFonts w:ascii="Times New Roman" w:hAnsi="Times New Roman" w:cs="Times New Roman"/>
              </w:rPr>
            </w:pPr>
            <w:r>
              <w:rPr>
                <w:rFonts w:ascii="Times New Roman" w:hAnsi="Times New Roman" w:cs="Times New Roman"/>
              </w:rPr>
              <w:t>Liver location</w:t>
            </w:r>
          </w:p>
          <w:p w14:paraId="5B2A6E9E" w14:textId="6EF0E9E9" w:rsidR="00A64900" w:rsidRDefault="00A64900" w:rsidP="00817C23">
            <w:pPr>
              <w:spacing w:line="360" w:lineRule="auto"/>
              <w:rPr>
                <w:rFonts w:ascii="Times New Roman" w:hAnsi="Times New Roman" w:cs="Times New Roman"/>
              </w:rPr>
            </w:pPr>
            <w:r>
              <w:rPr>
                <w:rFonts w:ascii="Times New Roman" w:hAnsi="Times New Roman" w:cs="Times New Roman"/>
              </w:rPr>
              <w:t>Reirradiation</w:t>
            </w:r>
          </w:p>
          <w:p w14:paraId="2952A225" w14:textId="2EC4163D" w:rsidR="00A64900" w:rsidRDefault="00A64900" w:rsidP="00817C23">
            <w:pPr>
              <w:spacing w:line="360" w:lineRule="auto"/>
              <w:rPr>
                <w:rFonts w:ascii="Times New Roman" w:hAnsi="Times New Roman" w:cs="Times New Roman"/>
              </w:rPr>
            </w:pPr>
            <w:r>
              <w:rPr>
                <w:rFonts w:ascii="Times New Roman" w:hAnsi="Times New Roman" w:cs="Times New Roman"/>
              </w:rPr>
              <w:t>Surgery before radiotherapy</w:t>
            </w:r>
          </w:p>
          <w:p w14:paraId="3395F57B" w14:textId="290AF99B" w:rsidR="00A64900" w:rsidRDefault="00A64900" w:rsidP="00817C23">
            <w:pPr>
              <w:spacing w:line="360" w:lineRule="auto"/>
              <w:rPr>
                <w:rFonts w:ascii="Times New Roman" w:hAnsi="Times New Roman" w:cs="Times New Roman"/>
              </w:rPr>
            </w:pPr>
            <w:r>
              <w:rPr>
                <w:rFonts w:ascii="Times New Roman" w:hAnsi="Times New Roman" w:cs="Times New Roman"/>
              </w:rPr>
              <w:t>Ablation before radiotherapy</w:t>
            </w:r>
          </w:p>
          <w:p w14:paraId="25167B5D" w14:textId="62923E62" w:rsidR="00A64900" w:rsidRDefault="00A64900" w:rsidP="00817C23">
            <w:pPr>
              <w:spacing w:line="360" w:lineRule="auto"/>
              <w:rPr>
                <w:rFonts w:ascii="Times New Roman" w:hAnsi="Times New Roman" w:cs="Times New Roman"/>
              </w:rPr>
            </w:pPr>
            <w:r>
              <w:rPr>
                <w:rFonts w:ascii="Times New Roman" w:hAnsi="Times New Roman" w:cs="Times New Roman"/>
              </w:rPr>
              <w:t>Y90 before radiotherapy</w:t>
            </w:r>
          </w:p>
          <w:p w14:paraId="1F70154A" w14:textId="2F2F3480" w:rsidR="00A64900" w:rsidRDefault="00A64900" w:rsidP="00817C23">
            <w:pPr>
              <w:spacing w:line="360" w:lineRule="auto"/>
              <w:rPr>
                <w:rFonts w:ascii="Times New Roman" w:hAnsi="Times New Roman" w:cs="Times New Roman"/>
              </w:rPr>
            </w:pPr>
            <w:r>
              <w:rPr>
                <w:rFonts w:ascii="Times New Roman" w:hAnsi="Times New Roman" w:cs="Times New Roman"/>
              </w:rPr>
              <w:t>Embolization before radiotherapy</w:t>
            </w:r>
          </w:p>
          <w:p w14:paraId="40FDF089" w14:textId="025833D6" w:rsidR="00A64900" w:rsidRDefault="00A64900" w:rsidP="00817C23">
            <w:pPr>
              <w:spacing w:line="360" w:lineRule="auto"/>
              <w:rPr>
                <w:rFonts w:ascii="Times New Roman" w:hAnsi="Times New Roman" w:cs="Times New Roman"/>
              </w:rPr>
            </w:pPr>
            <w:r>
              <w:rPr>
                <w:rFonts w:ascii="Times New Roman" w:hAnsi="Times New Roman" w:cs="Times New Roman"/>
              </w:rPr>
              <w:lastRenderedPageBreak/>
              <w:t>P53 mutation</w:t>
            </w:r>
          </w:p>
          <w:p w14:paraId="0CC952F7" w14:textId="27C3F35F" w:rsidR="00A64900" w:rsidRDefault="00A64900" w:rsidP="00817C23">
            <w:pPr>
              <w:spacing w:line="360" w:lineRule="auto"/>
              <w:rPr>
                <w:rFonts w:ascii="Times New Roman" w:hAnsi="Times New Roman" w:cs="Times New Roman"/>
              </w:rPr>
            </w:pPr>
            <w:r>
              <w:rPr>
                <w:rFonts w:ascii="Times New Roman" w:hAnsi="Times New Roman" w:cs="Times New Roman"/>
              </w:rPr>
              <w:t>BRAF mutation</w:t>
            </w:r>
          </w:p>
          <w:p w14:paraId="777A7A22" w14:textId="4C5EAA65" w:rsidR="00817C23" w:rsidRDefault="00A64900" w:rsidP="00817C23">
            <w:pPr>
              <w:spacing w:line="360" w:lineRule="auto"/>
              <w:rPr>
                <w:rFonts w:ascii="Times New Roman" w:hAnsi="Times New Roman" w:cs="Times New Roman"/>
              </w:rPr>
            </w:pPr>
            <w:r>
              <w:rPr>
                <w:rFonts w:ascii="Times New Roman" w:hAnsi="Times New Roman" w:cs="Times New Roman"/>
              </w:rPr>
              <w:t>Microsatellite stability</w:t>
            </w:r>
          </w:p>
        </w:tc>
      </w:tr>
    </w:tbl>
    <w:p w14:paraId="7FB63FA4" w14:textId="2E7A1148" w:rsidR="00817C23" w:rsidRDefault="00817C23" w:rsidP="00817C23">
      <w:pPr>
        <w:spacing w:after="0" w:line="360" w:lineRule="auto"/>
        <w:rPr>
          <w:rFonts w:ascii="Times New Roman" w:hAnsi="Times New Roman" w:cs="Times New Roman"/>
        </w:rPr>
      </w:pPr>
    </w:p>
    <w:p w14:paraId="1BF5C35C" w14:textId="3F93F541" w:rsidR="00A64900" w:rsidRPr="000D15A9" w:rsidRDefault="00A64900">
      <w:pPr>
        <w:spacing w:after="0" w:line="360" w:lineRule="auto"/>
        <w:rPr>
          <w:rFonts w:ascii="Times New Roman" w:hAnsi="Times New Roman" w:cs="Times New Roman"/>
        </w:rPr>
      </w:pPr>
      <w:r>
        <w:rPr>
          <w:rFonts w:ascii="Times New Roman" w:hAnsi="Times New Roman" w:cs="Times New Roman"/>
        </w:rPr>
        <w:t>Table 2: The categorization of clinical variables to imaging, dosimetric, and non-imaging and non-dosimetric clinical variables. The goal of this categorization was to observe if different subsets of clinical data performed better at prediction progression in the absence of other subsets.</w:t>
      </w:r>
    </w:p>
    <w:p w14:paraId="44D6E586" w14:textId="77777777" w:rsidR="00F306F9" w:rsidRPr="00F306F9" w:rsidRDefault="00F306F9" w:rsidP="00C67140">
      <w:pPr>
        <w:spacing w:after="0" w:line="360" w:lineRule="auto"/>
        <w:rPr>
          <w:rFonts w:ascii="Times New Roman" w:hAnsi="Times New Roman" w:cs="Times New Roman"/>
        </w:rPr>
      </w:pPr>
    </w:p>
    <w:p w14:paraId="0880A574" w14:textId="4100A0C4" w:rsidR="00F306F9" w:rsidRPr="00187321" w:rsidRDefault="00427202" w:rsidP="000D15A9">
      <w:pPr>
        <w:spacing w:after="0" w:line="360" w:lineRule="auto"/>
        <w:rPr>
          <w:rFonts w:ascii="Times New Roman" w:hAnsi="Times New Roman" w:cs="Times New Roman"/>
        </w:rPr>
      </w:pPr>
      <w:r>
        <w:rPr>
          <w:rFonts w:ascii="Times New Roman" w:hAnsi="Times New Roman" w:cs="Times New Roman"/>
        </w:rPr>
        <w:t>Each feature set was used to build a RSF survival model twice, once with the outcome being local progression and once with the outcome being any hepatic progression, resulting in 1</w:t>
      </w:r>
      <w:r w:rsidR="00257C50">
        <w:rPr>
          <w:rFonts w:ascii="Times New Roman" w:hAnsi="Times New Roman" w:cs="Times New Roman"/>
        </w:rPr>
        <w:t>8</w:t>
      </w:r>
      <w:r>
        <w:rPr>
          <w:rFonts w:ascii="Times New Roman" w:hAnsi="Times New Roman" w:cs="Times New Roman"/>
        </w:rPr>
        <w:t xml:space="preserve"> models. This was repeated with and without the feature selection stage, resulting in a total of </w:t>
      </w:r>
      <w:r w:rsidR="00257C50">
        <w:rPr>
          <w:rFonts w:ascii="Times New Roman" w:hAnsi="Times New Roman" w:cs="Times New Roman"/>
        </w:rPr>
        <w:t>36</w:t>
      </w:r>
      <w:r>
        <w:rPr>
          <w:rFonts w:ascii="Times New Roman" w:hAnsi="Times New Roman" w:cs="Times New Roman"/>
        </w:rPr>
        <w:t xml:space="preserve"> models to be evaluated. </w:t>
      </w:r>
      <w:r w:rsidR="00257C50">
        <w:rPr>
          <w:rFonts w:ascii="Times New Roman" w:hAnsi="Times New Roman" w:cs="Times New Roman"/>
        </w:rPr>
        <w:t xml:space="preserve"> The goal was to evaluate the performance of radiomics compared to clinical data, whether the combination of both enhance performance, whether different radiomic volumes are more predictive, and whether the lack of feature selection will result in overfitting.</w:t>
      </w:r>
    </w:p>
    <w:p w14:paraId="3C8708AD" w14:textId="2364BAC1" w:rsidR="00F306F9" w:rsidRDefault="00F306F9" w:rsidP="00C67140">
      <w:pPr>
        <w:spacing w:after="0" w:line="360" w:lineRule="auto"/>
        <w:rPr>
          <w:rFonts w:ascii="Times New Roman" w:hAnsi="Times New Roman" w:cs="Times New Roman"/>
        </w:rPr>
      </w:pPr>
    </w:p>
    <w:p w14:paraId="14723D76" w14:textId="77777777" w:rsidR="00F306F9" w:rsidRPr="009B6175" w:rsidRDefault="00F306F9" w:rsidP="00C67140">
      <w:pPr>
        <w:spacing w:after="0" w:line="360" w:lineRule="auto"/>
        <w:rPr>
          <w:rFonts w:ascii="Times New Roman" w:hAnsi="Times New Roman" w:cs="Times New Roman"/>
          <w:b/>
          <w:bCs/>
          <w:sz w:val="28"/>
          <w:szCs w:val="28"/>
        </w:rPr>
      </w:pPr>
      <w:r w:rsidRPr="009B6175">
        <w:rPr>
          <w:rFonts w:ascii="Times New Roman" w:hAnsi="Times New Roman" w:cs="Times New Roman"/>
          <w:b/>
          <w:bCs/>
          <w:sz w:val="28"/>
          <w:szCs w:val="28"/>
        </w:rPr>
        <w:t>Results</w:t>
      </w:r>
    </w:p>
    <w:p w14:paraId="7DAC95AE" w14:textId="1CA6F61C" w:rsidR="00F306F9" w:rsidRDefault="00F306F9" w:rsidP="00C67140">
      <w:pPr>
        <w:spacing w:after="0" w:line="360" w:lineRule="auto"/>
        <w:rPr>
          <w:rFonts w:ascii="Times New Roman" w:hAnsi="Times New Roman" w:cs="Times New Roman"/>
        </w:rPr>
      </w:pPr>
      <w:r w:rsidRPr="00F306F9">
        <w:rPr>
          <w:rFonts w:ascii="Times New Roman" w:hAnsi="Times New Roman" w:cs="Times New Roman"/>
        </w:rPr>
        <w:t xml:space="preserve">The </w:t>
      </w:r>
      <w:r w:rsidR="000449BD">
        <w:rPr>
          <w:rFonts w:ascii="Times New Roman" w:hAnsi="Times New Roman" w:cs="Times New Roman"/>
        </w:rPr>
        <w:t xml:space="preserve">averaged cross-validation </w:t>
      </w:r>
      <w:r w:rsidRPr="00F306F9">
        <w:rPr>
          <w:rFonts w:ascii="Times New Roman" w:hAnsi="Times New Roman" w:cs="Times New Roman"/>
        </w:rPr>
        <w:t>accurac</w:t>
      </w:r>
      <w:r w:rsidR="000449BD">
        <w:rPr>
          <w:rFonts w:ascii="Times New Roman" w:hAnsi="Times New Roman" w:cs="Times New Roman"/>
        </w:rPr>
        <w:t>ies</w:t>
      </w:r>
      <w:r w:rsidR="00296D1D">
        <w:rPr>
          <w:rFonts w:ascii="Times New Roman" w:hAnsi="Times New Roman" w:cs="Times New Roman"/>
        </w:rPr>
        <w:t xml:space="preserve"> are</w:t>
      </w:r>
      <w:r w:rsidRPr="00F306F9">
        <w:rPr>
          <w:rFonts w:ascii="Times New Roman" w:hAnsi="Times New Roman" w:cs="Times New Roman"/>
        </w:rPr>
        <w:t xml:space="preserve"> summarized in Table </w:t>
      </w:r>
      <w:r w:rsidR="00A4375B">
        <w:rPr>
          <w:rFonts w:ascii="Times New Roman" w:hAnsi="Times New Roman" w:cs="Times New Roman"/>
        </w:rPr>
        <w:t>3</w:t>
      </w:r>
      <w:r w:rsidRPr="00F306F9">
        <w:rPr>
          <w:rFonts w:ascii="Times New Roman" w:hAnsi="Times New Roman" w:cs="Times New Roman"/>
        </w:rPr>
        <w:t>. Samples of the predicted survival and IBS curve</w:t>
      </w:r>
      <w:r w:rsidR="00296D1D">
        <w:rPr>
          <w:rFonts w:ascii="Times New Roman" w:hAnsi="Times New Roman" w:cs="Times New Roman"/>
        </w:rPr>
        <w:t>s</w:t>
      </w:r>
      <w:r w:rsidR="00B44F24">
        <w:rPr>
          <w:rFonts w:ascii="Times New Roman" w:hAnsi="Times New Roman" w:cs="Times New Roman"/>
        </w:rPr>
        <w:t xml:space="preserve"> compared to the ground truth</w:t>
      </w:r>
      <w:r w:rsidRPr="00F306F9">
        <w:rPr>
          <w:rFonts w:ascii="Times New Roman" w:hAnsi="Times New Roman" w:cs="Times New Roman"/>
        </w:rPr>
        <w:t xml:space="preserve"> are visualized in Figure </w:t>
      </w:r>
      <w:r w:rsidR="00B44F24">
        <w:rPr>
          <w:rFonts w:ascii="Times New Roman" w:hAnsi="Times New Roman" w:cs="Times New Roman"/>
        </w:rPr>
        <w:t>4</w:t>
      </w:r>
      <w:r w:rsidRPr="00F306F9">
        <w:rPr>
          <w:rFonts w:ascii="Times New Roman" w:hAnsi="Times New Roman" w:cs="Times New Roman"/>
        </w:rPr>
        <w:t>.</w:t>
      </w:r>
      <w:r w:rsidR="00B44F24">
        <w:rPr>
          <w:rFonts w:ascii="Times New Roman" w:hAnsi="Times New Roman" w:cs="Times New Roman"/>
        </w:rPr>
        <w:t xml:space="preserve"> </w:t>
      </w:r>
      <w:commentRangeStart w:id="21"/>
      <w:commentRangeStart w:id="22"/>
      <w:r w:rsidR="00B44F24">
        <w:rPr>
          <w:rFonts w:ascii="Times New Roman" w:hAnsi="Times New Roman" w:cs="Times New Roman"/>
        </w:rPr>
        <w:t>The results of feature importance computation are summarized in Table</w:t>
      </w:r>
      <w:r w:rsidR="00A4375B">
        <w:rPr>
          <w:rFonts w:ascii="Times New Roman" w:hAnsi="Times New Roman" w:cs="Times New Roman"/>
        </w:rPr>
        <w:t>s 4-6</w:t>
      </w:r>
      <w:r w:rsidR="00B44F24">
        <w:rPr>
          <w:rFonts w:ascii="Times New Roman" w:hAnsi="Times New Roman" w:cs="Times New Roman"/>
        </w:rPr>
        <w:t>.</w:t>
      </w:r>
      <w:commentRangeEnd w:id="21"/>
      <w:r w:rsidR="00933A3A">
        <w:rPr>
          <w:rStyle w:val="CommentReference"/>
        </w:rPr>
        <w:commentReference w:id="21"/>
      </w:r>
      <w:commentRangeEnd w:id="22"/>
      <w:r w:rsidR="00A01DE2">
        <w:rPr>
          <w:rStyle w:val="CommentReference"/>
        </w:rPr>
        <w:commentReference w:id="22"/>
      </w:r>
    </w:p>
    <w:p w14:paraId="6C0A5635" w14:textId="6228860F" w:rsidR="00607361" w:rsidRDefault="00607361" w:rsidP="00C67140">
      <w:pPr>
        <w:spacing w:after="0" w:line="360" w:lineRule="auto"/>
        <w:rPr>
          <w:rFonts w:ascii="Times New Roman" w:hAnsi="Times New Roman" w:cs="Times New Roman"/>
        </w:rPr>
      </w:pPr>
    </w:p>
    <w:tbl>
      <w:tblPr>
        <w:tblW w:w="9143" w:type="dxa"/>
        <w:jc w:val="center"/>
        <w:tblLook w:val="04A0" w:firstRow="1" w:lastRow="0" w:firstColumn="1" w:lastColumn="0" w:noHBand="0" w:noVBand="1"/>
      </w:tblPr>
      <w:tblGrid>
        <w:gridCol w:w="4315"/>
        <w:gridCol w:w="2250"/>
        <w:gridCol w:w="2578"/>
      </w:tblGrid>
      <w:tr w:rsidR="00607361" w:rsidRPr="00607361" w14:paraId="7526D558" w14:textId="77777777" w:rsidTr="000449BD">
        <w:trPr>
          <w:trHeight w:val="301"/>
          <w:jc w:val="center"/>
        </w:trPr>
        <w:tc>
          <w:tcPr>
            <w:tcW w:w="43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6EC4950" w14:textId="77777777" w:rsidR="00607361" w:rsidRPr="00607361" w:rsidRDefault="00607361" w:rsidP="00C67140">
            <w:pPr>
              <w:spacing w:after="0" w:line="360" w:lineRule="auto"/>
              <w:rPr>
                <w:rFonts w:ascii="Times New Roman" w:eastAsia="Times New Roman" w:hAnsi="Times New Roman" w:cs="Times New Roman"/>
                <w:b/>
                <w:bCs/>
                <w:color w:val="000000"/>
              </w:rPr>
            </w:pPr>
            <w:r w:rsidRPr="00607361">
              <w:rPr>
                <w:rFonts w:ascii="Times New Roman" w:eastAsia="Times New Roman" w:hAnsi="Times New Roman" w:cs="Times New Roman"/>
                <w:b/>
                <w:bCs/>
                <w:color w:val="000000"/>
              </w:rPr>
              <w:t xml:space="preserve">Input Features </w:t>
            </w:r>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14:paraId="31C52C8C" w14:textId="43AC74E6" w:rsidR="00607361" w:rsidRPr="00607361" w:rsidRDefault="000449BD" w:rsidP="00C67140">
            <w:pPr>
              <w:spacing w:after="0" w:line="36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Concordance Index</w:t>
            </w:r>
            <w:r w:rsidR="00827DD0">
              <w:rPr>
                <w:rFonts w:ascii="Times New Roman" w:eastAsia="Times New Roman" w:hAnsi="Times New Roman" w:cs="Times New Roman"/>
                <w:b/>
                <w:bCs/>
                <w:color w:val="000000"/>
              </w:rPr>
              <w:t xml:space="preserve"> (95% CI)</w:t>
            </w:r>
          </w:p>
        </w:tc>
        <w:tc>
          <w:tcPr>
            <w:tcW w:w="2578" w:type="dxa"/>
            <w:tcBorders>
              <w:top w:val="single" w:sz="4" w:space="0" w:color="auto"/>
              <w:left w:val="nil"/>
              <w:bottom w:val="single" w:sz="4" w:space="0" w:color="auto"/>
              <w:right w:val="single" w:sz="4" w:space="0" w:color="auto"/>
            </w:tcBorders>
            <w:shd w:val="clear" w:color="auto" w:fill="auto"/>
            <w:noWrap/>
            <w:vAlign w:val="bottom"/>
            <w:hideMark/>
          </w:tcPr>
          <w:p w14:paraId="744AD052" w14:textId="1C7163DC" w:rsidR="00607361" w:rsidRPr="00607361" w:rsidRDefault="000449BD" w:rsidP="00C67140">
            <w:pPr>
              <w:spacing w:after="0" w:line="36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Integrated Brier Score</w:t>
            </w:r>
            <w:r w:rsidR="00827DD0">
              <w:rPr>
                <w:rFonts w:ascii="Times New Roman" w:eastAsia="Times New Roman" w:hAnsi="Times New Roman" w:cs="Times New Roman"/>
                <w:b/>
                <w:bCs/>
                <w:color w:val="000000"/>
              </w:rPr>
              <w:t xml:space="preserve"> (95% CI)</w:t>
            </w:r>
          </w:p>
        </w:tc>
      </w:tr>
      <w:tr w:rsidR="00607361" w:rsidRPr="00607361" w14:paraId="65BD7607" w14:textId="77777777" w:rsidTr="00607361">
        <w:trPr>
          <w:trHeight w:val="316"/>
          <w:jc w:val="center"/>
        </w:trPr>
        <w:tc>
          <w:tcPr>
            <w:tcW w:w="9143" w:type="dxa"/>
            <w:gridSpan w:val="3"/>
            <w:tcBorders>
              <w:top w:val="single" w:sz="4" w:space="0" w:color="auto"/>
              <w:left w:val="single" w:sz="4" w:space="0" w:color="auto"/>
              <w:bottom w:val="single" w:sz="4" w:space="0" w:color="auto"/>
              <w:right w:val="single" w:sz="4" w:space="0" w:color="000000"/>
            </w:tcBorders>
            <w:shd w:val="clear" w:color="auto" w:fill="auto"/>
            <w:vAlign w:val="bottom"/>
            <w:hideMark/>
          </w:tcPr>
          <w:p w14:paraId="6DD37F09" w14:textId="77777777" w:rsidR="00607361" w:rsidRPr="00607361" w:rsidRDefault="00607361" w:rsidP="00C67140">
            <w:pPr>
              <w:spacing w:after="0" w:line="360" w:lineRule="auto"/>
              <w:rPr>
                <w:rFonts w:ascii="Times New Roman" w:eastAsia="Times New Roman" w:hAnsi="Times New Roman" w:cs="Times New Roman"/>
                <w:b/>
                <w:bCs/>
                <w:color w:val="000000"/>
              </w:rPr>
            </w:pPr>
            <w:r w:rsidRPr="00607361">
              <w:rPr>
                <w:rFonts w:ascii="Times New Roman" w:eastAsia="Times New Roman" w:hAnsi="Times New Roman" w:cs="Times New Roman"/>
                <w:b/>
                <w:bCs/>
                <w:color w:val="000000"/>
              </w:rPr>
              <w:t>(No Feature Selection, Local Progression as Outcome)</w:t>
            </w:r>
          </w:p>
        </w:tc>
      </w:tr>
      <w:tr w:rsidR="00607361" w:rsidRPr="00607361" w14:paraId="59FF92F3" w14:textId="77777777" w:rsidTr="000D15A9">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065CAD4" w14:textId="6B4266F8" w:rsidR="00607361" w:rsidRPr="000D15A9" w:rsidRDefault="00607361" w:rsidP="00C67140">
            <w:pPr>
              <w:spacing w:after="0" w:line="360" w:lineRule="auto"/>
              <w:rPr>
                <w:rFonts w:ascii="Times New Roman" w:hAnsi="Times New Roman" w:cs="Times New Roman"/>
              </w:rPr>
            </w:pPr>
            <w:commentRangeStart w:id="23"/>
            <w:commentRangeStart w:id="24"/>
            <w:r w:rsidRPr="000D15A9">
              <w:rPr>
                <w:rFonts w:ascii="Times New Roman" w:hAnsi="Times New Roman" w:cs="Times New Roman"/>
              </w:rPr>
              <w:t>Non-Imaging</w:t>
            </w:r>
            <w:r w:rsidR="00FA7A36">
              <w:rPr>
                <w:rFonts w:ascii="Times New Roman" w:hAnsi="Times New Roman" w:cs="Times New Roman"/>
              </w:rPr>
              <w:t xml:space="preserve"> and Non-Dosimetric</w:t>
            </w:r>
            <w:r w:rsidRPr="000D15A9">
              <w:rPr>
                <w:rFonts w:ascii="Times New Roman" w:hAnsi="Times New Roman" w:cs="Times New Roman"/>
              </w:rPr>
              <w:t xml:space="preserve"> Clinical Data</w:t>
            </w:r>
            <w:commentRangeEnd w:id="23"/>
            <w:r w:rsidR="00296D1D" w:rsidRPr="000D15A9">
              <w:rPr>
                <w:rFonts w:ascii="Times New Roman" w:hAnsi="Times New Roman" w:cs="Times New Roman"/>
              </w:rPr>
              <w:commentReference w:id="23"/>
            </w:r>
            <w:commentRangeEnd w:id="24"/>
            <w:r w:rsidR="00427202" w:rsidRPr="000D15A9">
              <w:rPr>
                <w:rFonts w:ascii="Times New Roman" w:hAnsi="Times New Roman" w:cs="Times New Roman"/>
              </w:rPr>
              <w:commentReference w:id="24"/>
            </w:r>
          </w:p>
        </w:tc>
        <w:tc>
          <w:tcPr>
            <w:tcW w:w="2250" w:type="dxa"/>
            <w:tcBorders>
              <w:top w:val="nil"/>
              <w:left w:val="nil"/>
              <w:bottom w:val="single" w:sz="4" w:space="0" w:color="auto"/>
              <w:right w:val="single" w:sz="4" w:space="0" w:color="auto"/>
            </w:tcBorders>
            <w:shd w:val="clear" w:color="auto" w:fill="auto"/>
            <w:noWrap/>
            <w:vAlign w:val="bottom"/>
          </w:tcPr>
          <w:p w14:paraId="4C22EA27" w14:textId="4C3C637E" w:rsidR="00607361" w:rsidRPr="000D15A9" w:rsidRDefault="00A4375B" w:rsidP="000D15A9">
            <w:pPr>
              <w:rPr>
                <w:rFonts w:ascii="Times New Roman" w:hAnsi="Times New Roman" w:cs="Times New Roman"/>
              </w:rPr>
            </w:pPr>
            <w:r w:rsidRPr="000D15A9">
              <w:rPr>
                <w:rFonts w:ascii="Times New Roman" w:hAnsi="Times New Roman" w:cs="Times New Roman"/>
              </w:rPr>
              <w:t>0.64 [0.54, 0.75]</w:t>
            </w:r>
          </w:p>
        </w:tc>
        <w:tc>
          <w:tcPr>
            <w:tcW w:w="2578" w:type="dxa"/>
            <w:tcBorders>
              <w:top w:val="nil"/>
              <w:left w:val="nil"/>
              <w:bottom w:val="single" w:sz="4" w:space="0" w:color="auto"/>
              <w:right w:val="single" w:sz="4" w:space="0" w:color="auto"/>
            </w:tcBorders>
            <w:shd w:val="clear" w:color="auto" w:fill="auto"/>
            <w:noWrap/>
            <w:vAlign w:val="bottom"/>
          </w:tcPr>
          <w:p w14:paraId="727DAA6A" w14:textId="43C1B203" w:rsidR="00607361" w:rsidRPr="000D15A9" w:rsidRDefault="00A4375B" w:rsidP="000D15A9">
            <w:pPr>
              <w:rPr>
                <w:rFonts w:ascii="Times New Roman" w:hAnsi="Times New Roman" w:cs="Times New Roman"/>
              </w:rPr>
            </w:pPr>
            <w:r w:rsidRPr="000D15A9">
              <w:rPr>
                <w:rFonts w:ascii="Times New Roman" w:hAnsi="Times New Roman" w:cs="Times New Roman"/>
              </w:rPr>
              <w:t>0.18 [0.15, 0.22]</w:t>
            </w:r>
          </w:p>
        </w:tc>
      </w:tr>
      <w:tr w:rsidR="00607361" w:rsidRPr="00607361" w14:paraId="5AC03F3C" w14:textId="77777777" w:rsidTr="000D15A9">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CB56A97" w14:textId="77777777" w:rsidR="00607361" w:rsidRPr="000D15A9" w:rsidRDefault="00607361" w:rsidP="00C67140">
            <w:pPr>
              <w:spacing w:after="0" w:line="360" w:lineRule="auto"/>
              <w:rPr>
                <w:rFonts w:ascii="Times New Roman" w:hAnsi="Times New Roman" w:cs="Times New Roman"/>
              </w:rPr>
            </w:pPr>
            <w:r w:rsidRPr="000D15A9">
              <w:rPr>
                <w:rFonts w:ascii="Times New Roman" w:hAnsi="Times New Roman" w:cs="Times New Roman"/>
              </w:rPr>
              <w:t>Imaging Clinical Data</w:t>
            </w:r>
          </w:p>
        </w:tc>
        <w:tc>
          <w:tcPr>
            <w:tcW w:w="2250" w:type="dxa"/>
            <w:tcBorders>
              <w:top w:val="nil"/>
              <w:left w:val="nil"/>
              <w:bottom w:val="single" w:sz="4" w:space="0" w:color="auto"/>
              <w:right w:val="single" w:sz="4" w:space="0" w:color="auto"/>
            </w:tcBorders>
            <w:shd w:val="clear" w:color="auto" w:fill="auto"/>
            <w:noWrap/>
            <w:vAlign w:val="bottom"/>
          </w:tcPr>
          <w:p w14:paraId="16C6F56E" w14:textId="78D703BD" w:rsidR="00607361" w:rsidRPr="000D15A9" w:rsidRDefault="00A4375B" w:rsidP="000D15A9">
            <w:pPr>
              <w:rPr>
                <w:rFonts w:ascii="Times New Roman" w:hAnsi="Times New Roman" w:cs="Times New Roman"/>
              </w:rPr>
            </w:pPr>
            <w:r w:rsidRPr="000D15A9">
              <w:rPr>
                <w:rFonts w:ascii="Times New Roman" w:hAnsi="Times New Roman" w:cs="Times New Roman"/>
              </w:rPr>
              <w:t>0.66 [0.61, 0.71]</w:t>
            </w:r>
          </w:p>
        </w:tc>
        <w:tc>
          <w:tcPr>
            <w:tcW w:w="2578" w:type="dxa"/>
            <w:tcBorders>
              <w:top w:val="nil"/>
              <w:left w:val="nil"/>
              <w:bottom w:val="single" w:sz="4" w:space="0" w:color="auto"/>
              <w:right w:val="single" w:sz="4" w:space="0" w:color="auto"/>
            </w:tcBorders>
            <w:shd w:val="clear" w:color="auto" w:fill="auto"/>
            <w:noWrap/>
            <w:vAlign w:val="bottom"/>
          </w:tcPr>
          <w:p w14:paraId="69C236E1" w14:textId="6BB76404" w:rsidR="00607361" w:rsidRPr="000D15A9" w:rsidRDefault="00A4375B" w:rsidP="000D15A9">
            <w:pPr>
              <w:rPr>
                <w:rFonts w:ascii="Times New Roman" w:hAnsi="Times New Roman" w:cs="Times New Roman"/>
              </w:rPr>
            </w:pPr>
            <w:r w:rsidRPr="000D15A9">
              <w:rPr>
                <w:rFonts w:ascii="Times New Roman" w:hAnsi="Times New Roman" w:cs="Times New Roman"/>
              </w:rPr>
              <w:t>0.17 [0.14, 0.20]</w:t>
            </w:r>
          </w:p>
        </w:tc>
      </w:tr>
      <w:tr w:rsidR="00607361" w:rsidRPr="00607361" w14:paraId="102F86A6" w14:textId="77777777" w:rsidTr="000D15A9">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1C46D769" w14:textId="77777777" w:rsidR="00607361" w:rsidRPr="000D15A9" w:rsidRDefault="00607361" w:rsidP="00C67140">
            <w:pPr>
              <w:spacing w:after="0" w:line="360" w:lineRule="auto"/>
              <w:rPr>
                <w:rFonts w:ascii="Times New Roman" w:hAnsi="Times New Roman" w:cs="Times New Roman"/>
              </w:rPr>
            </w:pPr>
            <w:r w:rsidRPr="000D15A9">
              <w:rPr>
                <w:rFonts w:ascii="Times New Roman" w:hAnsi="Times New Roman" w:cs="Times New Roman"/>
              </w:rPr>
              <w:t>Dosimetric Clinical Data</w:t>
            </w:r>
          </w:p>
        </w:tc>
        <w:tc>
          <w:tcPr>
            <w:tcW w:w="2250" w:type="dxa"/>
            <w:tcBorders>
              <w:top w:val="nil"/>
              <w:left w:val="nil"/>
              <w:bottom w:val="single" w:sz="4" w:space="0" w:color="auto"/>
              <w:right w:val="single" w:sz="4" w:space="0" w:color="auto"/>
            </w:tcBorders>
            <w:shd w:val="clear" w:color="auto" w:fill="auto"/>
            <w:noWrap/>
            <w:vAlign w:val="bottom"/>
          </w:tcPr>
          <w:p w14:paraId="64C29F39" w14:textId="7584DF1E" w:rsidR="00607361" w:rsidRPr="000D15A9" w:rsidRDefault="00A4375B" w:rsidP="000D15A9">
            <w:pPr>
              <w:rPr>
                <w:rFonts w:ascii="Times New Roman" w:hAnsi="Times New Roman" w:cs="Times New Roman"/>
              </w:rPr>
            </w:pPr>
            <w:r w:rsidRPr="000D15A9">
              <w:rPr>
                <w:rFonts w:ascii="Times New Roman" w:hAnsi="Times New Roman" w:cs="Times New Roman"/>
              </w:rPr>
              <w:t>0.69 [0.62, 0.77]</w:t>
            </w:r>
          </w:p>
        </w:tc>
        <w:tc>
          <w:tcPr>
            <w:tcW w:w="2578" w:type="dxa"/>
            <w:tcBorders>
              <w:top w:val="nil"/>
              <w:left w:val="nil"/>
              <w:bottom w:val="single" w:sz="4" w:space="0" w:color="auto"/>
              <w:right w:val="single" w:sz="4" w:space="0" w:color="auto"/>
            </w:tcBorders>
            <w:shd w:val="clear" w:color="auto" w:fill="auto"/>
            <w:noWrap/>
            <w:vAlign w:val="bottom"/>
          </w:tcPr>
          <w:p w14:paraId="196343DF" w14:textId="057070DF" w:rsidR="00607361" w:rsidRPr="000D15A9" w:rsidRDefault="00A4375B" w:rsidP="000D15A9">
            <w:pPr>
              <w:rPr>
                <w:rFonts w:ascii="Times New Roman" w:hAnsi="Times New Roman" w:cs="Times New Roman"/>
              </w:rPr>
            </w:pPr>
            <w:r w:rsidRPr="000D15A9">
              <w:rPr>
                <w:rFonts w:ascii="Times New Roman" w:hAnsi="Times New Roman" w:cs="Times New Roman"/>
              </w:rPr>
              <w:t>0.17 [0.14, 0.20]</w:t>
            </w:r>
          </w:p>
        </w:tc>
      </w:tr>
      <w:tr w:rsidR="00A4375B" w:rsidRPr="00607361" w14:paraId="4F2EDAB9" w14:textId="77777777" w:rsidTr="00A4375B">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2D7F0F64" w14:textId="247A1640" w:rsidR="00A4375B" w:rsidRPr="000D15A9" w:rsidRDefault="00A4375B" w:rsidP="00C67140">
            <w:pPr>
              <w:spacing w:after="0" w:line="360" w:lineRule="auto"/>
              <w:rPr>
                <w:rFonts w:ascii="Times New Roman" w:hAnsi="Times New Roman" w:cs="Times New Roman"/>
              </w:rPr>
            </w:pPr>
            <w:r w:rsidRPr="000D15A9">
              <w:rPr>
                <w:rFonts w:ascii="Times New Roman" w:hAnsi="Times New Roman" w:cs="Times New Roman"/>
              </w:rPr>
              <w:t>All Clinical Data</w:t>
            </w:r>
          </w:p>
        </w:tc>
        <w:tc>
          <w:tcPr>
            <w:tcW w:w="2250" w:type="dxa"/>
            <w:tcBorders>
              <w:top w:val="nil"/>
              <w:left w:val="nil"/>
              <w:bottom w:val="single" w:sz="4" w:space="0" w:color="auto"/>
              <w:right w:val="single" w:sz="4" w:space="0" w:color="auto"/>
            </w:tcBorders>
            <w:shd w:val="clear" w:color="auto" w:fill="auto"/>
            <w:noWrap/>
            <w:vAlign w:val="bottom"/>
          </w:tcPr>
          <w:p w14:paraId="7E7E4677" w14:textId="674EE539" w:rsidR="00A4375B" w:rsidRPr="000D15A9" w:rsidRDefault="00A4375B" w:rsidP="00A4375B">
            <w:pPr>
              <w:rPr>
                <w:rFonts w:ascii="Times New Roman" w:hAnsi="Times New Roman" w:cs="Times New Roman"/>
              </w:rPr>
            </w:pPr>
            <w:r w:rsidRPr="000D15A9">
              <w:rPr>
                <w:rFonts w:ascii="Times New Roman" w:hAnsi="Times New Roman" w:cs="Times New Roman"/>
              </w:rPr>
              <w:t>0.67 [0.58, 0.75]</w:t>
            </w:r>
          </w:p>
        </w:tc>
        <w:tc>
          <w:tcPr>
            <w:tcW w:w="2578" w:type="dxa"/>
            <w:tcBorders>
              <w:top w:val="nil"/>
              <w:left w:val="nil"/>
              <w:bottom w:val="single" w:sz="4" w:space="0" w:color="auto"/>
              <w:right w:val="single" w:sz="4" w:space="0" w:color="auto"/>
            </w:tcBorders>
            <w:shd w:val="clear" w:color="auto" w:fill="auto"/>
            <w:noWrap/>
            <w:vAlign w:val="bottom"/>
          </w:tcPr>
          <w:p w14:paraId="4D624CF3" w14:textId="189A524B" w:rsidR="00A4375B" w:rsidRPr="000D15A9" w:rsidRDefault="00A4375B" w:rsidP="00A4375B">
            <w:pPr>
              <w:rPr>
                <w:rFonts w:ascii="Times New Roman" w:hAnsi="Times New Roman" w:cs="Times New Roman"/>
              </w:rPr>
            </w:pPr>
            <w:r w:rsidRPr="000D15A9">
              <w:rPr>
                <w:rFonts w:ascii="Times New Roman" w:hAnsi="Times New Roman" w:cs="Times New Roman"/>
              </w:rPr>
              <w:t>0.16 [0.15, 0.18]</w:t>
            </w:r>
          </w:p>
        </w:tc>
      </w:tr>
      <w:tr w:rsidR="00607361" w:rsidRPr="00607361" w14:paraId="03592C41" w14:textId="77777777" w:rsidTr="000D15A9">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0A4D5078" w14:textId="77777777" w:rsidR="00607361" w:rsidRPr="000D15A9" w:rsidRDefault="00607361" w:rsidP="00C67140">
            <w:pPr>
              <w:spacing w:after="0" w:line="360" w:lineRule="auto"/>
              <w:rPr>
                <w:rFonts w:ascii="Times New Roman" w:hAnsi="Times New Roman" w:cs="Times New Roman"/>
              </w:rPr>
            </w:pPr>
            <w:r w:rsidRPr="000D15A9">
              <w:rPr>
                <w:rFonts w:ascii="Times New Roman" w:hAnsi="Times New Roman" w:cs="Times New Roman"/>
              </w:rPr>
              <w:t>Radiomics: Tumor Volume</w:t>
            </w:r>
          </w:p>
        </w:tc>
        <w:tc>
          <w:tcPr>
            <w:tcW w:w="2250" w:type="dxa"/>
            <w:tcBorders>
              <w:top w:val="nil"/>
              <w:left w:val="nil"/>
              <w:bottom w:val="single" w:sz="4" w:space="0" w:color="auto"/>
              <w:right w:val="single" w:sz="4" w:space="0" w:color="auto"/>
            </w:tcBorders>
            <w:shd w:val="clear" w:color="auto" w:fill="auto"/>
            <w:noWrap/>
            <w:vAlign w:val="bottom"/>
          </w:tcPr>
          <w:p w14:paraId="5314CDFB" w14:textId="45A6CEF0" w:rsidR="00607361" w:rsidRPr="000D15A9" w:rsidRDefault="00A4375B" w:rsidP="00C67140">
            <w:pPr>
              <w:spacing w:after="0" w:line="360" w:lineRule="auto"/>
              <w:rPr>
                <w:rFonts w:ascii="Times New Roman" w:hAnsi="Times New Roman" w:cs="Times New Roman"/>
              </w:rPr>
            </w:pPr>
            <w:r w:rsidRPr="000D15A9">
              <w:rPr>
                <w:rFonts w:ascii="Times New Roman" w:hAnsi="Times New Roman" w:cs="Times New Roman"/>
              </w:rPr>
              <w:t>0.64 [0.52, 0.76]</w:t>
            </w:r>
          </w:p>
        </w:tc>
        <w:tc>
          <w:tcPr>
            <w:tcW w:w="2578" w:type="dxa"/>
            <w:tcBorders>
              <w:top w:val="nil"/>
              <w:left w:val="nil"/>
              <w:bottom w:val="single" w:sz="4" w:space="0" w:color="auto"/>
              <w:right w:val="single" w:sz="4" w:space="0" w:color="auto"/>
            </w:tcBorders>
            <w:shd w:val="clear" w:color="auto" w:fill="auto"/>
            <w:noWrap/>
            <w:vAlign w:val="bottom"/>
          </w:tcPr>
          <w:p w14:paraId="602EED79" w14:textId="2B5DA24F" w:rsidR="00607361" w:rsidRPr="000D15A9" w:rsidRDefault="00A4375B" w:rsidP="000D15A9">
            <w:pPr>
              <w:rPr>
                <w:rFonts w:ascii="Times New Roman" w:hAnsi="Times New Roman" w:cs="Times New Roman"/>
              </w:rPr>
            </w:pPr>
            <w:r w:rsidRPr="000D15A9">
              <w:rPr>
                <w:rFonts w:ascii="Times New Roman" w:hAnsi="Times New Roman" w:cs="Times New Roman"/>
              </w:rPr>
              <w:t>0.18 [0.17, 0.18]</w:t>
            </w:r>
          </w:p>
        </w:tc>
      </w:tr>
      <w:tr w:rsidR="00607361" w:rsidRPr="00607361" w14:paraId="6D93AFBD" w14:textId="77777777" w:rsidTr="000D15A9">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0F035F4E" w14:textId="77777777" w:rsidR="00607361" w:rsidRPr="000D15A9" w:rsidRDefault="00607361" w:rsidP="00C67140">
            <w:pPr>
              <w:spacing w:after="0" w:line="360" w:lineRule="auto"/>
              <w:rPr>
                <w:rFonts w:ascii="Times New Roman" w:hAnsi="Times New Roman" w:cs="Times New Roman"/>
              </w:rPr>
            </w:pPr>
            <w:r w:rsidRPr="000D15A9">
              <w:rPr>
                <w:rFonts w:ascii="Times New Roman" w:hAnsi="Times New Roman" w:cs="Times New Roman"/>
              </w:rPr>
              <w:t>Radiomics: Liver Parenchyma</w:t>
            </w:r>
          </w:p>
        </w:tc>
        <w:tc>
          <w:tcPr>
            <w:tcW w:w="2250" w:type="dxa"/>
            <w:tcBorders>
              <w:top w:val="nil"/>
              <w:left w:val="nil"/>
              <w:bottom w:val="single" w:sz="4" w:space="0" w:color="auto"/>
              <w:right w:val="single" w:sz="4" w:space="0" w:color="auto"/>
            </w:tcBorders>
            <w:shd w:val="clear" w:color="auto" w:fill="auto"/>
            <w:noWrap/>
            <w:vAlign w:val="bottom"/>
          </w:tcPr>
          <w:p w14:paraId="0F6BF4D4" w14:textId="4228715D" w:rsidR="00607361" w:rsidRPr="000D15A9" w:rsidRDefault="00A4375B" w:rsidP="000D15A9">
            <w:pPr>
              <w:rPr>
                <w:rFonts w:ascii="Times New Roman" w:hAnsi="Times New Roman" w:cs="Times New Roman"/>
              </w:rPr>
            </w:pPr>
            <w:r w:rsidRPr="000D15A9">
              <w:rPr>
                <w:rFonts w:ascii="Times New Roman" w:hAnsi="Times New Roman" w:cs="Times New Roman"/>
              </w:rPr>
              <w:t>0.61 [0.53, 0.69]</w:t>
            </w:r>
          </w:p>
        </w:tc>
        <w:tc>
          <w:tcPr>
            <w:tcW w:w="2578" w:type="dxa"/>
            <w:tcBorders>
              <w:top w:val="nil"/>
              <w:left w:val="nil"/>
              <w:bottom w:val="single" w:sz="4" w:space="0" w:color="auto"/>
              <w:right w:val="single" w:sz="4" w:space="0" w:color="auto"/>
            </w:tcBorders>
            <w:shd w:val="clear" w:color="auto" w:fill="auto"/>
            <w:noWrap/>
            <w:vAlign w:val="bottom"/>
          </w:tcPr>
          <w:p w14:paraId="3B9C130D" w14:textId="2491CD43" w:rsidR="00607361" w:rsidRPr="000D15A9" w:rsidRDefault="00A4375B" w:rsidP="000D15A9">
            <w:pPr>
              <w:rPr>
                <w:rFonts w:ascii="Times New Roman" w:hAnsi="Times New Roman" w:cs="Times New Roman"/>
              </w:rPr>
            </w:pPr>
            <w:r w:rsidRPr="000D15A9">
              <w:rPr>
                <w:rFonts w:ascii="Times New Roman" w:hAnsi="Times New Roman" w:cs="Times New Roman"/>
              </w:rPr>
              <w:t>0.21 [0.19, 0.23]</w:t>
            </w:r>
          </w:p>
        </w:tc>
      </w:tr>
      <w:tr w:rsidR="00607361" w:rsidRPr="00607361" w14:paraId="59645955" w14:textId="77777777" w:rsidTr="000D15A9">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55C9D394" w14:textId="77777777" w:rsidR="00607361" w:rsidRPr="000D15A9" w:rsidRDefault="00607361" w:rsidP="00C67140">
            <w:pPr>
              <w:spacing w:after="0" w:line="360" w:lineRule="auto"/>
              <w:rPr>
                <w:rFonts w:ascii="Times New Roman" w:hAnsi="Times New Roman" w:cs="Times New Roman"/>
              </w:rPr>
            </w:pPr>
            <w:r w:rsidRPr="000D15A9">
              <w:rPr>
                <w:rFonts w:ascii="Times New Roman" w:hAnsi="Times New Roman" w:cs="Times New Roman"/>
              </w:rPr>
              <w:t>Radiomics: Liver Parenchyma + Tumor</w:t>
            </w:r>
          </w:p>
        </w:tc>
        <w:tc>
          <w:tcPr>
            <w:tcW w:w="2250" w:type="dxa"/>
            <w:tcBorders>
              <w:top w:val="nil"/>
              <w:left w:val="nil"/>
              <w:bottom w:val="single" w:sz="4" w:space="0" w:color="auto"/>
              <w:right w:val="single" w:sz="4" w:space="0" w:color="auto"/>
            </w:tcBorders>
            <w:shd w:val="clear" w:color="auto" w:fill="auto"/>
            <w:noWrap/>
            <w:vAlign w:val="bottom"/>
          </w:tcPr>
          <w:p w14:paraId="3AC6C097" w14:textId="087C39F7" w:rsidR="00607361" w:rsidRPr="000D15A9" w:rsidRDefault="00A4375B" w:rsidP="000D15A9">
            <w:pPr>
              <w:rPr>
                <w:rFonts w:ascii="Times New Roman" w:hAnsi="Times New Roman" w:cs="Times New Roman"/>
              </w:rPr>
            </w:pPr>
            <w:r w:rsidRPr="000D15A9">
              <w:rPr>
                <w:rFonts w:ascii="Times New Roman" w:hAnsi="Times New Roman" w:cs="Times New Roman"/>
              </w:rPr>
              <w:t>0.66 [0.58, 0.74]</w:t>
            </w:r>
          </w:p>
        </w:tc>
        <w:tc>
          <w:tcPr>
            <w:tcW w:w="2578" w:type="dxa"/>
            <w:tcBorders>
              <w:top w:val="nil"/>
              <w:left w:val="nil"/>
              <w:bottom w:val="single" w:sz="4" w:space="0" w:color="auto"/>
              <w:right w:val="single" w:sz="4" w:space="0" w:color="auto"/>
            </w:tcBorders>
            <w:shd w:val="clear" w:color="auto" w:fill="auto"/>
            <w:noWrap/>
            <w:vAlign w:val="bottom"/>
          </w:tcPr>
          <w:p w14:paraId="75D722F0" w14:textId="20C87C2B" w:rsidR="00607361" w:rsidRPr="000D15A9" w:rsidRDefault="00A4375B" w:rsidP="000D15A9">
            <w:pPr>
              <w:rPr>
                <w:rFonts w:ascii="Times New Roman" w:hAnsi="Times New Roman" w:cs="Times New Roman"/>
              </w:rPr>
            </w:pPr>
            <w:r w:rsidRPr="000D15A9">
              <w:rPr>
                <w:rFonts w:ascii="Times New Roman" w:hAnsi="Times New Roman" w:cs="Times New Roman"/>
              </w:rPr>
              <w:t>0.2 [0.17, 0.22]</w:t>
            </w:r>
          </w:p>
        </w:tc>
      </w:tr>
      <w:tr w:rsidR="00C213DC" w:rsidRPr="00607361" w14:paraId="07AFDF2F" w14:textId="77777777" w:rsidTr="00A4375B">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22482D6D" w14:textId="6C70B753" w:rsidR="00C213DC" w:rsidRPr="000D15A9" w:rsidRDefault="00C213DC" w:rsidP="00C67140">
            <w:pPr>
              <w:spacing w:after="0" w:line="360" w:lineRule="auto"/>
              <w:rPr>
                <w:rFonts w:ascii="Times New Roman" w:hAnsi="Times New Roman" w:cs="Times New Roman"/>
              </w:rPr>
            </w:pPr>
            <w:r w:rsidRPr="000D15A9">
              <w:rPr>
                <w:rFonts w:ascii="Times New Roman" w:hAnsi="Times New Roman" w:cs="Times New Roman"/>
              </w:rPr>
              <w:lastRenderedPageBreak/>
              <w:t>Dosimetric Clinical Data + Radiomics from Liver Parenchyma and Tumor</w:t>
            </w:r>
          </w:p>
        </w:tc>
        <w:tc>
          <w:tcPr>
            <w:tcW w:w="2250" w:type="dxa"/>
            <w:tcBorders>
              <w:top w:val="nil"/>
              <w:left w:val="nil"/>
              <w:bottom w:val="single" w:sz="4" w:space="0" w:color="auto"/>
              <w:right w:val="single" w:sz="4" w:space="0" w:color="auto"/>
            </w:tcBorders>
            <w:shd w:val="clear" w:color="auto" w:fill="auto"/>
            <w:noWrap/>
            <w:vAlign w:val="bottom"/>
          </w:tcPr>
          <w:p w14:paraId="46037BD9" w14:textId="5D290717" w:rsidR="00C213DC" w:rsidRPr="000D15A9" w:rsidRDefault="00C213DC" w:rsidP="00A4375B">
            <w:pPr>
              <w:rPr>
                <w:rFonts w:ascii="Times New Roman" w:hAnsi="Times New Roman" w:cs="Times New Roman"/>
              </w:rPr>
            </w:pPr>
            <w:r w:rsidRPr="000D15A9">
              <w:rPr>
                <w:rFonts w:ascii="Times New Roman" w:hAnsi="Times New Roman" w:cs="Times New Roman"/>
              </w:rPr>
              <w:t>0.66 [0.59, 0.73]</w:t>
            </w:r>
          </w:p>
        </w:tc>
        <w:tc>
          <w:tcPr>
            <w:tcW w:w="2578" w:type="dxa"/>
            <w:tcBorders>
              <w:top w:val="nil"/>
              <w:left w:val="nil"/>
              <w:bottom w:val="single" w:sz="4" w:space="0" w:color="auto"/>
              <w:right w:val="single" w:sz="4" w:space="0" w:color="auto"/>
            </w:tcBorders>
            <w:shd w:val="clear" w:color="auto" w:fill="auto"/>
            <w:noWrap/>
            <w:vAlign w:val="bottom"/>
          </w:tcPr>
          <w:p w14:paraId="0EB31817" w14:textId="56AD9B3B" w:rsidR="00C213DC" w:rsidRPr="000D15A9" w:rsidRDefault="00C213DC" w:rsidP="00A4375B">
            <w:pPr>
              <w:rPr>
                <w:rFonts w:ascii="Times New Roman" w:hAnsi="Times New Roman" w:cs="Times New Roman"/>
              </w:rPr>
            </w:pPr>
            <w:r w:rsidRPr="000D15A9">
              <w:rPr>
                <w:rFonts w:ascii="Times New Roman" w:hAnsi="Times New Roman" w:cs="Times New Roman"/>
              </w:rPr>
              <w:t>0.19 [0.18, 0.21]</w:t>
            </w:r>
          </w:p>
        </w:tc>
      </w:tr>
      <w:tr w:rsidR="00A4375B" w:rsidRPr="00607361" w14:paraId="236B01C7" w14:textId="77777777" w:rsidTr="00A4375B">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014E7765" w14:textId="4E31D6F5" w:rsidR="00A4375B" w:rsidRPr="000D15A9" w:rsidRDefault="00A4375B" w:rsidP="00C67140">
            <w:pPr>
              <w:spacing w:after="0" w:line="360" w:lineRule="auto"/>
              <w:rPr>
                <w:rFonts w:ascii="Times New Roman" w:hAnsi="Times New Roman" w:cs="Times New Roman"/>
              </w:rPr>
            </w:pPr>
            <w:r w:rsidRPr="000D15A9">
              <w:rPr>
                <w:rFonts w:ascii="Times New Roman" w:hAnsi="Times New Roman" w:cs="Times New Roman"/>
              </w:rPr>
              <w:t>All Clinical Data and Radiomics from Liver Parenchyma + Tumor</w:t>
            </w:r>
          </w:p>
        </w:tc>
        <w:tc>
          <w:tcPr>
            <w:tcW w:w="2250" w:type="dxa"/>
            <w:tcBorders>
              <w:top w:val="nil"/>
              <w:left w:val="nil"/>
              <w:bottom w:val="single" w:sz="4" w:space="0" w:color="auto"/>
              <w:right w:val="single" w:sz="4" w:space="0" w:color="auto"/>
            </w:tcBorders>
            <w:shd w:val="clear" w:color="auto" w:fill="auto"/>
            <w:noWrap/>
            <w:vAlign w:val="bottom"/>
          </w:tcPr>
          <w:p w14:paraId="3A471AFC" w14:textId="3F991163" w:rsidR="00A4375B" w:rsidRPr="000D15A9" w:rsidRDefault="00A4375B" w:rsidP="00A4375B">
            <w:pPr>
              <w:rPr>
                <w:rFonts w:ascii="Times New Roman" w:hAnsi="Times New Roman" w:cs="Times New Roman"/>
              </w:rPr>
            </w:pPr>
            <w:r w:rsidRPr="000D15A9">
              <w:rPr>
                <w:rFonts w:ascii="Times New Roman" w:hAnsi="Times New Roman" w:cs="Times New Roman"/>
              </w:rPr>
              <w:t>0.64 [0.60, 0.68]</w:t>
            </w:r>
          </w:p>
        </w:tc>
        <w:tc>
          <w:tcPr>
            <w:tcW w:w="2578" w:type="dxa"/>
            <w:tcBorders>
              <w:top w:val="nil"/>
              <w:left w:val="nil"/>
              <w:bottom w:val="single" w:sz="4" w:space="0" w:color="auto"/>
              <w:right w:val="single" w:sz="4" w:space="0" w:color="auto"/>
            </w:tcBorders>
            <w:shd w:val="clear" w:color="auto" w:fill="auto"/>
            <w:noWrap/>
            <w:vAlign w:val="bottom"/>
          </w:tcPr>
          <w:p w14:paraId="54E2FF5A" w14:textId="4FC41D8D" w:rsidR="00A4375B" w:rsidRPr="000D15A9" w:rsidRDefault="00A4375B" w:rsidP="00A4375B">
            <w:pPr>
              <w:rPr>
                <w:rFonts w:ascii="Times New Roman" w:hAnsi="Times New Roman" w:cs="Times New Roman"/>
              </w:rPr>
            </w:pPr>
            <w:r w:rsidRPr="000D15A9">
              <w:rPr>
                <w:rFonts w:ascii="Times New Roman" w:hAnsi="Times New Roman" w:cs="Times New Roman"/>
              </w:rPr>
              <w:t>0.19 [0.16, 0.22]</w:t>
            </w:r>
          </w:p>
        </w:tc>
      </w:tr>
      <w:tr w:rsidR="00607361" w:rsidRPr="00607361" w14:paraId="5F698BBE" w14:textId="77777777" w:rsidTr="00607361">
        <w:trPr>
          <w:trHeight w:val="316"/>
          <w:jc w:val="center"/>
        </w:trPr>
        <w:tc>
          <w:tcPr>
            <w:tcW w:w="9143" w:type="dxa"/>
            <w:gridSpan w:val="3"/>
            <w:tcBorders>
              <w:top w:val="single" w:sz="4" w:space="0" w:color="auto"/>
              <w:left w:val="single" w:sz="4" w:space="0" w:color="auto"/>
              <w:bottom w:val="single" w:sz="4" w:space="0" w:color="auto"/>
              <w:right w:val="single" w:sz="4" w:space="0" w:color="000000"/>
            </w:tcBorders>
            <w:shd w:val="clear" w:color="auto" w:fill="auto"/>
            <w:vAlign w:val="bottom"/>
            <w:hideMark/>
          </w:tcPr>
          <w:p w14:paraId="05C13060" w14:textId="77777777" w:rsidR="00607361" w:rsidRPr="00607361" w:rsidRDefault="00607361" w:rsidP="00C67140">
            <w:pPr>
              <w:spacing w:after="0" w:line="360" w:lineRule="auto"/>
              <w:rPr>
                <w:rFonts w:ascii="Times New Roman" w:eastAsia="Times New Roman" w:hAnsi="Times New Roman" w:cs="Times New Roman"/>
                <w:b/>
                <w:bCs/>
                <w:color w:val="000000"/>
              </w:rPr>
            </w:pPr>
            <w:r w:rsidRPr="00607361">
              <w:rPr>
                <w:rFonts w:ascii="Times New Roman" w:eastAsia="Times New Roman" w:hAnsi="Times New Roman" w:cs="Times New Roman"/>
                <w:b/>
                <w:bCs/>
                <w:color w:val="000000"/>
              </w:rPr>
              <w:t>(With Feature Selection, Local Progression as Outcome)</w:t>
            </w:r>
          </w:p>
        </w:tc>
      </w:tr>
      <w:tr w:rsidR="00607361" w:rsidRPr="00607361" w14:paraId="4008A69D"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6F22F30E" w14:textId="24712A91" w:rsidR="00607361" w:rsidRPr="000D15A9" w:rsidRDefault="00FA7A36" w:rsidP="00C67140">
            <w:pPr>
              <w:spacing w:after="0" w:line="360" w:lineRule="auto"/>
              <w:rPr>
                <w:rFonts w:ascii="Times New Roman" w:hAnsi="Times New Roman" w:cs="Times New Roman"/>
              </w:rPr>
            </w:pPr>
            <w:r w:rsidRPr="007C3664">
              <w:rPr>
                <w:rFonts w:ascii="Times New Roman" w:hAnsi="Times New Roman" w:cs="Times New Roman"/>
              </w:rPr>
              <w:t>Non-Imaging</w:t>
            </w:r>
            <w:r>
              <w:rPr>
                <w:rFonts w:ascii="Times New Roman" w:hAnsi="Times New Roman" w:cs="Times New Roman"/>
              </w:rPr>
              <w:t xml:space="preserve"> and Non-Dosimetric</w:t>
            </w:r>
            <w:r w:rsidRPr="007C3664">
              <w:rPr>
                <w:rFonts w:ascii="Times New Roman" w:hAnsi="Times New Roman" w:cs="Times New Roman"/>
              </w:rPr>
              <w:t xml:space="preserve">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365DC39B" w14:textId="5482CCF6" w:rsidR="00A4375B" w:rsidRPr="000D15A9" w:rsidRDefault="00A4375B" w:rsidP="00A4375B">
            <w:pPr>
              <w:rPr>
                <w:rFonts w:ascii="Times New Roman" w:hAnsi="Times New Roman" w:cs="Times New Roman"/>
              </w:rPr>
            </w:pPr>
            <w:r w:rsidRPr="000D15A9">
              <w:rPr>
                <w:rFonts w:ascii="Times New Roman" w:hAnsi="Times New Roman" w:cs="Times New Roman"/>
              </w:rPr>
              <w:t>0.66 [0.56, 0.76]</w:t>
            </w:r>
          </w:p>
          <w:p w14:paraId="2AD343AB" w14:textId="247AB925" w:rsidR="00607361" w:rsidRPr="000D15A9" w:rsidRDefault="00607361" w:rsidP="00C67140">
            <w:pPr>
              <w:spacing w:after="0" w:line="360" w:lineRule="auto"/>
              <w:rPr>
                <w:rFonts w:ascii="Times New Roman" w:hAnsi="Times New Roman" w:cs="Times New Roman"/>
              </w:rPr>
            </w:pPr>
          </w:p>
        </w:tc>
        <w:tc>
          <w:tcPr>
            <w:tcW w:w="2578" w:type="dxa"/>
            <w:tcBorders>
              <w:top w:val="nil"/>
              <w:left w:val="nil"/>
              <w:bottom w:val="single" w:sz="4" w:space="0" w:color="auto"/>
              <w:right w:val="single" w:sz="4" w:space="0" w:color="auto"/>
            </w:tcBorders>
            <w:shd w:val="clear" w:color="auto" w:fill="auto"/>
            <w:noWrap/>
            <w:vAlign w:val="bottom"/>
            <w:hideMark/>
          </w:tcPr>
          <w:p w14:paraId="05D7BA09" w14:textId="131D8A53" w:rsidR="00607361" w:rsidRPr="000D15A9" w:rsidRDefault="00A4375B" w:rsidP="000D15A9">
            <w:pPr>
              <w:rPr>
                <w:rFonts w:ascii="Times New Roman" w:hAnsi="Times New Roman" w:cs="Times New Roman"/>
              </w:rPr>
            </w:pPr>
            <w:r w:rsidRPr="000D15A9">
              <w:rPr>
                <w:rFonts w:ascii="Times New Roman" w:hAnsi="Times New Roman" w:cs="Times New Roman"/>
              </w:rPr>
              <w:t>0.19 [0.16, 0.22]</w:t>
            </w:r>
          </w:p>
        </w:tc>
      </w:tr>
      <w:tr w:rsidR="00607361" w:rsidRPr="00607361" w14:paraId="36951760"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26ECA97B" w14:textId="77777777" w:rsidR="00607361" w:rsidRPr="000D15A9" w:rsidRDefault="00607361" w:rsidP="00C67140">
            <w:pPr>
              <w:spacing w:after="0" w:line="360" w:lineRule="auto"/>
              <w:rPr>
                <w:rFonts w:ascii="Times New Roman" w:hAnsi="Times New Roman" w:cs="Times New Roman"/>
              </w:rPr>
            </w:pPr>
            <w:r w:rsidRPr="000D15A9">
              <w:rPr>
                <w:rFonts w:ascii="Times New Roman" w:hAnsi="Times New Roman" w:cs="Times New Roman"/>
              </w:rPr>
              <w:t>Imaging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1C3D911E" w14:textId="65B1DC14" w:rsidR="00A4375B" w:rsidRPr="000D15A9" w:rsidRDefault="00A4375B" w:rsidP="00A4375B">
            <w:pPr>
              <w:rPr>
                <w:rFonts w:ascii="Times New Roman" w:hAnsi="Times New Roman" w:cs="Times New Roman"/>
              </w:rPr>
            </w:pPr>
            <w:r w:rsidRPr="000D15A9">
              <w:rPr>
                <w:rFonts w:ascii="Times New Roman" w:hAnsi="Times New Roman" w:cs="Times New Roman"/>
              </w:rPr>
              <w:t>0.61 [0.56, 0.66]</w:t>
            </w:r>
          </w:p>
          <w:p w14:paraId="602EA25B" w14:textId="4DBF09F5" w:rsidR="00607361" w:rsidRPr="000D15A9" w:rsidRDefault="00607361" w:rsidP="00C67140">
            <w:pPr>
              <w:spacing w:after="0" w:line="360" w:lineRule="auto"/>
              <w:rPr>
                <w:rFonts w:ascii="Times New Roman" w:hAnsi="Times New Roman" w:cs="Times New Roman"/>
              </w:rPr>
            </w:pPr>
          </w:p>
        </w:tc>
        <w:tc>
          <w:tcPr>
            <w:tcW w:w="2578" w:type="dxa"/>
            <w:tcBorders>
              <w:top w:val="nil"/>
              <w:left w:val="nil"/>
              <w:bottom w:val="single" w:sz="4" w:space="0" w:color="auto"/>
              <w:right w:val="single" w:sz="4" w:space="0" w:color="auto"/>
            </w:tcBorders>
            <w:shd w:val="clear" w:color="auto" w:fill="auto"/>
            <w:noWrap/>
            <w:vAlign w:val="bottom"/>
            <w:hideMark/>
          </w:tcPr>
          <w:p w14:paraId="7817729E" w14:textId="34EDDE76" w:rsidR="00607361" w:rsidRPr="000D15A9" w:rsidRDefault="00A4375B" w:rsidP="000D15A9">
            <w:pPr>
              <w:rPr>
                <w:rFonts w:ascii="Times New Roman" w:hAnsi="Times New Roman" w:cs="Times New Roman"/>
              </w:rPr>
            </w:pPr>
            <w:r w:rsidRPr="000D15A9">
              <w:rPr>
                <w:rFonts w:ascii="Times New Roman" w:hAnsi="Times New Roman" w:cs="Times New Roman"/>
              </w:rPr>
              <w:t>0.17 [0.14, 0.19]</w:t>
            </w:r>
          </w:p>
        </w:tc>
      </w:tr>
      <w:tr w:rsidR="00607361" w:rsidRPr="00607361" w14:paraId="48E90351"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10AEA102" w14:textId="77777777" w:rsidR="00607361" w:rsidRPr="000D15A9" w:rsidRDefault="00607361" w:rsidP="00C67140">
            <w:pPr>
              <w:spacing w:after="0" w:line="360" w:lineRule="auto"/>
              <w:rPr>
                <w:rFonts w:ascii="Times New Roman" w:hAnsi="Times New Roman" w:cs="Times New Roman"/>
              </w:rPr>
            </w:pPr>
            <w:r w:rsidRPr="000D15A9">
              <w:rPr>
                <w:rFonts w:ascii="Times New Roman" w:hAnsi="Times New Roman" w:cs="Times New Roman"/>
              </w:rPr>
              <w:t>Dosimetric Clinical Data</w:t>
            </w:r>
          </w:p>
        </w:tc>
        <w:tc>
          <w:tcPr>
            <w:tcW w:w="2250" w:type="dxa"/>
            <w:tcBorders>
              <w:top w:val="nil"/>
              <w:left w:val="nil"/>
              <w:bottom w:val="single" w:sz="4" w:space="0" w:color="auto"/>
              <w:right w:val="single" w:sz="4" w:space="0" w:color="auto"/>
            </w:tcBorders>
            <w:shd w:val="clear" w:color="auto" w:fill="auto"/>
            <w:noWrap/>
            <w:vAlign w:val="bottom"/>
            <w:hideMark/>
          </w:tcPr>
          <w:p w14:paraId="4317317D" w14:textId="2C78FF11" w:rsidR="00A4375B" w:rsidRPr="000D15A9" w:rsidRDefault="00A4375B" w:rsidP="00A4375B">
            <w:pPr>
              <w:rPr>
                <w:rFonts w:ascii="Times New Roman" w:hAnsi="Times New Roman" w:cs="Times New Roman"/>
              </w:rPr>
            </w:pPr>
            <w:r w:rsidRPr="000D15A9">
              <w:rPr>
                <w:rFonts w:ascii="Times New Roman" w:hAnsi="Times New Roman" w:cs="Times New Roman"/>
              </w:rPr>
              <w:t>0.72 [0.64, 0.79]</w:t>
            </w:r>
          </w:p>
          <w:p w14:paraId="1663891E" w14:textId="247C2245" w:rsidR="00607361" w:rsidRPr="000D15A9" w:rsidRDefault="00607361" w:rsidP="00C67140">
            <w:pPr>
              <w:spacing w:after="0" w:line="360" w:lineRule="auto"/>
              <w:rPr>
                <w:rFonts w:ascii="Times New Roman" w:hAnsi="Times New Roman" w:cs="Times New Roman"/>
              </w:rPr>
            </w:pPr>
          </w:p>
        </w:tc>
        <w:tc>
          <w:tcPr>
            <w:tcW w:w="2578" w:type="dxa"/>
            <w:tcBorders>
              <w:top w:val="nil"/>
              <w:left w:val="nil"/>
              <w:bottom w:val="single" w:sz="4" w:space="0" w:color="auto"/>
              <w:right w:val="single" w:sz="4" w:space="0" w:color="auto"/>
            </w:tcBorders>
            <w:shd w:val="clear" w:color="auto" w:fill="auto"/>
            <w:noWrap/>
            <w:vAlign w:val="bottom"/>
            <w:hideMark/>
          </w:tcPr>
          <w:p w14:paraId="03901101" w14:textId="493B7CE5" w:rsidR="00607361" w:rsidRPr="000D15A9" w:rsidRDefault="00A4375B" w:rsidP="000D15A9">
            <w:pPr>
              <w:rPr>
                <w:rFonts w:ascii="Times New Roman" w:hAnsi="Times New Roman" w:cs="Times New Roman"/>
              </w:rPr>
            </w:pPr>
            <w:r w:rsidRPr="000D15A9">
              <w:rPr>
                <w:rFonts w:ascii="Times New Roman" w:hAnsi="Times New Roman" w:cs="Times New Roman"/>
              </w:rPr>
              <w:t>0.18 [0.15, 0.21]</w:t>
            </w:r>
          </w:p>
        </w:tc>
      </w:tr>
      <w:tr w:rsidR="00A4375B" w:rsidRPr="00607361" w14:paraId="5C9DF825"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0D64B65E" w14:textId="26CFD7FB" w:rsidR="00A4375B" w:rsidRPr="000D15A9" w:rsidRDefault="00A4375B" w:rsidP="00C67140">
            <w:pPr>
              <w:spacing w:after="0" w:line="360" w:lineRule="auto"/>
              <w:rPr>
                <w:rFonts w:ascii="Times New Roman" w:hAnsi="Times New Roman" w:cs="Times New Roman"/>
              </w:rPr>
            </w:pPr>
            <w:r w:rsidRPr="000D15A9">
              <w:rPr>
                <w:rFonts w:ascii="Times New Roman" w:hAnsi="Times New Roman" w:cs="Times New Roman"/>
              </w:rPr>
              <w:t>All Clinical Data</w:t>
            </w:r>
          </w:p>
        </w:tc>
        <w:tc>
          <w:tcPr>
            <w:tcW w:w="2250" w:type="dxa"/>
            <w:tcBorders>
              <w:top w:val="nil"/>
              <w:left w:val="nil"/>
              <w:bottom w:val="single" w:sz="4" w:space="0" w:color="auto"/>
              <w:right w:val="single" w:sz="4" w:space="0" w:color="auto"/>
            </w:tcBorders>
            <w:shd w:val="clear" w:color="auto" w:fill="auto"/>
            <w:noWrap/>
            <w:vAlign w:val="bottom"/>
          </w:tcPr>
          <w:p w14:paraId="6BB4DF01" w14:textId="36519808" w:rsidR="00A4375B" w:rsidRPr="000D15A9" w:rsidRDefault="00A4375B" w:rsidP="00A4375B">
            <w:pPr>
              <w:rPr>
                <w:rFonts w:ascii="Times New Roman" w:hAnsi="Times New Roman" w:cs="Times New Roman"/>
              </w:rPr>
            </w:pPr>
            <w:r w:rsidRPr="000D15A9">
              <w:rPr>
                <w:rFonts w:ascii="Times New Roman" w:hAnsi="Times New Roman" w:cs="Times New Roman"/>
              </w:rPr>
              <w:t>0.62 [0.56, 0.69]</w:t>
            </w:r>
          </w:p>
        </w:tc>
        <w:tc>
          <w:tcPr>
            <w:tcW w:w="2578" w:type="dxa"/>
            <w:tcBorders>
              <w:top w:val="nil"/>
              <w:left w:val="nil"/>
              <w:bottom w:val="single" w:sz="4" w:space="0" w:color="auto"/>
              <w:right w:val="single" w:sz="4" w:space="0" w:color="auto"/>
            </w:tcBorders>
            <w:shd w:val="clear" w:color="auto" w:fill="auto"/>
            <w:noWrap/>
            <w:vAlign w:val="bottom"/>
          </w:tcPr>
          <w:p w14:paraId="14DC25AC" w14:textId="1F0EFD6C" w:rsidR="00A4375B" w:rsidRPr="000D15A9" w:rsidRDefault="00A4375B" w:rsidP="00A4375B">
            <w:pPr>
              <w:rPr>
                <w:rFonts w:ascii="Times New Roman" w:hAnsi="Times New Roman" w:cs="Times New Roman"/>
              </w:rPr>
            </w:pPr>
            <w:r w:rsidRPr="000D15A9">
              <w:rPr>
                <w:rFonts w:ascii="Times New Roman" w:hAnsi="Times New Roman" w:cs="Times New Roman"/>
              </w:rPr>
              <w:t>0.19 [0.16, 0.22]</w:t>
            </w:r>
          </w:p>
        </w:tc>
      </w:tr>
      <w:tr w:rsidR="00A4375B" w:rsidRPr="00607361" w14:paraId="1F2BDAE2"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2E311DDB" w14:textId="77777777" w:rsidR="00A4375B" w:rsidRPr="000D15A9" w:rsidRDefault="00A4375B" w:rsidP="00A4375B">
            <w:pPr>
              <w:spacing w:after="0" w:line="360" w:lineRule="auto"/>
              <w:rPr>
                <w:rFonts w:ascii="Times New Roman" w:hAnsi="Times New Roman" w:cs="Times New Roman"/>
              </w:rPr>
            </w:pPr>
            <w:r w:rsidRPr="000D15A9">
              <w:rPr>
                <w:rFonts w:ascii="Times New Roman" w:hAnsi="Times New Roman" w:cs="Times New Roman"/>
              </w:rPr>
              <w:t>Radiomics: Tumor Volume</w:t>
            </w:r>
          </w:p>
        </w:tc>
        <w:tc>
          <w:tcPr>
            <w:tcW w:w="2250" w:type="dxa"/>
            <w:tcBorders>
              <w:top w:val="nil"/>
              <w:left w:val="nil"/>
              <w:bottom w:val="single" w:sz="4" w:space="0" w:color="auto"/>
              <w:right w:val="single" w:sz="4" w:space="0" w:color="auto"/>
            </w:tcBorders>
            <w:shd w:val="clear" w:color="auto" w:fill="auto"/>
            <w:noWrap/>
            <w:vAlign w:val="bottom"/>
            <w:hideMark/>
          </w:tcPr>
          <w:p w14:paraId="2D5335D3" w14:textId="0A333024" w:rsidR="00A4375B" w:rsidRPr="000D15A9" w:rsidRDefault="00A4375B" w:rsidP="00A4375B">
            <w:pPr>
              <w:spacing w:after="0" w:line="360" w:lineRule="auto"/>
              <w:rPr>
                <w:rFonts w:ascii="Times New Roman" w:hAnsi="Times New Roman" w:cs="Times New Roman"/>
              </w:rPr>
            </w:pPr>
            <w:r w:rsidRPr="000D15A9">
              <w:rPr>
                <w:rFonts w:ascii="Times New Roman" w:hAnsi="Times New Roman" w:cs="Times New Roman"/>
              </w:rPr>
              <w:t>0.68 [0.51, 0.84]</w:t>
            </w:r>
          </w:p>
        </w:tc>
        <w:tc>
          <w:tcPr>
            <w:tcW w:w="2578" w:type="dxa"/>
            <w:tcBorders>
              <w:top w:val="nil"/>
              <w:left w:val="nil"/>
              <w:bottom w:val="single" w:sz="4" w:space="0" w:color="auto"/>
              <w:right w:val="single" w:sz="4" w:space="0" w:color="auto"/>
            </w:tcBorders>
            <w:shd w:val="clear" w:color="auto" w:fill="auto"/>
            <w:noWrap/>
            <w:vAlign w:val="bottom"/>
            <w:hideMark/>
          </w:tcPr>
          <w:p w14:paraId="6C449C44" w14:textId="68CA8B79" w:rsidR="00A4375B" w:rsidRPr="000D15A9" w:rsidRDefault="00A4375B" w:rsidP="00A4375B">
            <w:pPr>
              <w:spacing w:after="0" w:line="360" w:lineRule="auto"/>
              <w:rPr>
                <w:rFonts w:ascii="Times New Roman" w:hAnsi="Times New Roman" w:cs="Times New Roman"/>
              </w:rPr>
            </w:pPr>
            <w:r w:rsidRPr="000D15A9">
              <w:rPr>
                <w:rFonts w:ascii="Times New Roman" w:hAnsi="Times New Roman" w:cs="Times New Roman"/>
              </w:rPr>
              <w:t>0.19 [0.16, 0.24]</w:t>
            </w:r>
          </w:p>
        </w:tc>
      </w:tr>
      <w:tr w:rsidR="00A4375B" w:rsidRPr="00607361" w14:paraId="571408E2" w14:textId="77777777" w:rsidTr="000449BD">
        <w:trPr>
          <w:trHeight w:val="316"/>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7078E571" w14:textId="77777777" w:rsidR="00A4375B" w:rsidRPr="000D15A9" w:rsidRDefault="00A4375B" w:rsidP="00A4375B">
            <w:pPr>
              <w:spacing w:after="0" w:line="360" w:lineRule="auto"/>
              <w:rPr>
                <w:rFonts w:ascii="Times New Roman" w:hAnsi="Times New Roman" w:cs="Times New Roman"/>
              </w:rPr>
            </w:pPr>
            <w:r w:rsidRPr="000D15A9">
              <w:rPr>
                <w:rFonts w:ascii="Times New Roman" w:hAnsi="Times New Roman" w:cs="Times New Roman"/>
              </w:rPr>
              <w:t>Radiomics: Liver Parenchyma</w:t>
            </w:r>
          </w:p>
        </w:tc>
        <w:tc>
          <w:tcPr>
            <w:tcW w:w="2250" w:type="dxa"/>
            <w:tcBorders>
              <w:top w:val="nil"/>
              <w:left w:val="nil"/>
              <w:bottom w:val="single" w:sz="4" w:space="0" w:color="auto"/>
              <w:right w:val="single" w:sz="4" w:space="0" w:color="auto"/>
            </w:tcBorders>
            <w:shd w:val="clear" w:color="auto" w:fill="auto"/>
            <w:noWrap/>
            <w:vAlign w:val="bottom"/>
            <w:hideMark/>
          </w:tcPr>
          <w:p w14:paraId="69071BFB" w14:textId="3D559C37" w:rsidR="00A4375B" w:rsidRPr="000D15A9" w:rsidRDefault="00A4375B" w:rsidP="00A4375B">
            <w:pPr>
              <w:spacing w:after="0" w:line="360" w:lineRule="auto"/>
              <w:rPr>
                <w:rFonts w:ascii="Times New Roman" w:hAnsi="Times New Roman" w:cs="Times New Roman"/>
              </w:rPr>
            </w:pPr>
            <w:r w:rsidRPr="000D15A9">
              <w:rPr>
                <w:rFonts w:ascii="Times New Roman" w:hAnsi="Times New Roman" w:cs="Times New Roman"/>
              </w:rPr>
              <w:t>0.66 [0.60, 0.72]</w:t>
            </w:r>
          </w:p>
        </w:tc>
        <w:tc>
          <w:tcPr>
            <w:tcW w:w="2578" w:type="dxa"/>
            <w:tcBorders>
              <w:top w:val="nil"/>
              <w:left w:val="nil"/>
              <w:bottom w:val="single" w:sz="4" w:space="0" w:color="auto"/>
              <w:right w:val="single" w:sz="4" w:space="0" w:color="auto"/>
            </w:tcBorders>
            <w:shd w:val="clear" w:color="auto" w:fill="auto"/>
            <w:noWrap/>
            <w:vAlign w:val="bottom"/>
            <w:hideMark/>
          </w:tcPr>
          <w:p w14:paraId="50C956CE" w14:textId="1856BC1B" w:rsidR="00A4375B" w:rsidRPr="000D15A9" w:rsidRDefault="00A4375B" w:rsidP="00A4375B">
            <w:pPr>
              <w:spacing w:after="0" w:line="360" w:lineRule="auto"/>
              <w:rPr>
                <w:rFonts w:ascii="Times New Roman" w:hAnsi="Times New Roman" w:cs="Times New Roman"/>
              </w:rPr>
            </w:pPr>
            <w:r w:rsidRPr="000D15A9">
              <w:rPr>
                <w:rFonts w:ascii="Times New Roman" w:hAnsi="Times New Roman" w:cs="Times New Roman"/>
              </w:rPr>
              <w:t>0.20 [0.18, 0.22]</w:t>
            </w:r>
          </w:p>
        </w:tc>
      </w:tr>
      <w:tr w:rsidR="00A4375B" w:rsidRPr="00607361" w14:paraId="6EACBB99"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6A59D18" w14:textId="77777777" w:rsidR="00A4375B" w:rsidRPr="000D15A9" w:rsidRDefault="00A4375B" w:rsidP="00A4375B">
            <w:pPr>
              <w:spacing w:after="0" w:line="360" w:lineRule="auto"/>
              <w:rPr>
                <w:rFonts w:ascii="Times New Roman" w:hAnsi="Times New Roman" w:cs="Times New Roman"/>
              </w:rPr>
            </w:pPr>
            <w:r w:rsidRPr="000D15A9">
              <w:rPr>
                <w:rFonts w:ascii="Times New Roman" w:hAnsi="Times New Roman" w:cs="Times New Roman"/>
              </w:rPr>
              <w:t>Radiomics: Liver Parenchyma + Tumor</w:t>
            </w:r>
          </w:p>
        </w:tc>
        <w:tc>
          <w:tcPr>
            <w:tcW w:w="2250" w:type="dxa"/>
            <w:tcBorders>
              <w:top w:val="nil"/>
              <w:left w:val="nil"/>
              <w:bottom w:val="single" w:sz="4" w:space="0" w:color="auto"/>
              <w:right w:val="single" w:sz="4" w:space="0" w:color="auto"/>
            </w:tcBorders>
            <w:shd w:val="clear" w:color="auto" w:fill="auto"/>
            <w:noWrap/>
            <w:vAlign w:val="bottom"/>
            <w:hideMark/>
          </w:tcPr>
          <w:p w14:paraId="0A887724" w14:textId="527B0E48" w:rsidR="00A4375B" w:rsidRPr="000D15A9" w:rsidRDefault="00A4375B" w:rsidP="00A4375B">
            <w:pPr>
              <w:spacing w:after="0" w:line="360" w:lineRule="auto"/>
              <w:rPr>
                <w:rFonts w:ascii="Times New Roman" w:hAnsi="Times New Roman" w:cs="Times New Roman"/>
              </w:rPr>
            </w:pPr>
            <w:r w:rsidRPr="000D15A9">
              <w:rPr>
                <w:rFonts w:ascii="Times New Roman" w:hAnsi="Times New Roman" w:cs="Times New Roman"/>
              </w:rPr>
              <w:t>0.68 [0.62, 0.74]</w:t>
            </w:r>
          </w:p>
        </w:tc>
        <w:tc>
          <w:tcPr>
            <w:tcW w:w="2578" w:type="dxa"/>
            <w:tcBorders>
              <w:top w:val="nil"/>
              <w:left w:val="nil"/>
              <w:bottom w:val="single" w:sz="4" w:space="0" w:color="auto"/>
              <w:right w:val="single" w:sz="4" w:space="0" w:color="auto"/>
            </w:tcBorders>
            <w:shd w:val="clear" w:color="auto" w:fill="auto"/>
            <w:noWrap/>
            <w:vAlign w:val="bottom"/>
            <w:hideMark/>
          </w:tcPr>
          <w:p w14:paraId="304F5641" w14:textId="55DFBC04" w:rsidR="00A4375B" w:rsidRPr="000D15A9" w:rsidRDefault="00A4375B" w:rsidP="00A4375B">
            <w:pPr>
              <w:spacing w:after="0" w:line="360" w:lineRule="auto"/>
              <w:rPr>
                <w:rFonts w:ascii="Times New Roman" w:hAnsi="Times New Roman" w:cs="Times New Roman"/>
              </w:rPr>
            </w:pPr>
            <w:r w:rsidRPr="000D15A9">
              <w:rPr>
                <w:rFonts w:ascii="Times New Roman" w:hAnsi="Times New Roman" w:cs="Times New Roman"/>
              </w:rPr>
              <w:t>0.20 [0.16, 0.25]</w:t>
            </w:r>
          </w:p>
        </w:tc>
      </w:tr>
      <w:tr w:rsidR="00C213DC" w:rsidRPr="00607361" w14:paraId="139BFDD6"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1FB3D687" w14:textId="70F9361A" w:rsidR="00C213DC" w:rsidRPr="000D15A9" w:rsidRDefault="00C213DC" w:rsidP="00C213DC">
            <w:pPr>
              <w:spacing w:after="0" w:line="360" w:lineRule="auto"/>
              <w:rPr>
                <w:rFonts w:ascii="Times New Roman" w:hAnsi="Times New Roman" w:cs="Times New Roman"/>
              </w:rPr>
            </w:pPr>
            <w:r w:rsidRPr="000D15A9">
              <w:rPr>
                <w:rFonts w:ascii="Times New Roman" w:hAnsi="Times New Roman" w:cs="Times New Roman"/>
              </w:rPr>
              <w:t>Dosimetric Clinical Data + Radiomics from Liver Parenchyma and Tumor</w:t>
            </w:r>
          </w:p>
        </w:tc>
        <w:tc>
          <w:tcPr>
            <w:tcW w:w="2250" w:type="dxa"/>
            <w:tcBorders>
              <w:top w:val="nil"/>
              <w:left w:val="nil"/>
              <w:bottom w:val="single" w:sz="4" w:space="0" w:color="auto"/>
              <w:right w:val="single" w:sz="4" w:space="0" w:color="auto"/>
            </w:tcBorders>
            <w:shd w:val="clear" w:color="auto" w:fill="auto"/>
            <w:noWrap/>
            <w:vAlign w:val="bottom"/>
          </w:tcPr>
          <w:p w14:paraId="5139CC5D" w14:textId="668EBABD" w:rsidR="00C213DC" w:rsidRPr="000D15A9" w:rsidRDefault="00C213DC" w:rsidP="00C213DC">
            <w:pPr>
              <w:spacing w:after="0" w:line="360" w:lineRule="auto"/>
              <w:rPr>
                <w:rFonts w:ascii="Times New Roman" w:hAnsi="Times New Roman" w:cs="Times New Roman"/>
              </w:rPr>
            </w:pPr>
            <w:r w:rsidRPr="000D15A9">
              <w:rPr>
                <w:rFonts w:ascii="Times New Roman" w:hAnsi="Times New Roman" w:cs="Times New Roman"/>
              </w:rPr>
              <w:t>0.73 [0.64, 0.82]</w:t>
            </w:r>
          </w:p>
        </w:tc>
        <w:tc>
          <w:tcPr>
            <w:tcW w:w="2578" w:type="dxa"/>
            <w:tcBorders>
              <w:top w:val="nil"/>
              <w:left w:val="nil"/>
              <w:bottom w:val="single" w:sz="4" w:space="0" w:color="auto"/>
              <w:right w:val="single" w:sz="4" w:space="0" w:color="auto"/>
            </w:tcBorders>
            <w:shd w:val="clear" w:color="auto" w:fill="auto"/>
            <w:noWrap/>
            <w:vAlign w:val="bottom"/>
          </w:tcPr>
          <w:p w14:paraId="3161E507" w14:textId="4E967D35" w:rsidR="00C213DC" w:rsidRPr="000D15A9" w:rsidRDefault="00C213DC" w:rsidP="000D15A9">
            <w:pPr>
              <w:rPr>
                <w:rFonts w:ascii="Times New Roman" w:hAnsi="Times New Roman" w:cs="Times New Roman"/>
              </w:rPr>
            </w:pPr>
            <w:r w:rsidRPr="000D15A9">
              <w:rPr>
                <w:rFonts w:ascii="Times New Roman" w:hAnsi="Times New Roman" w:cs="Times New Roman"/>
              </w:rPr>
              <w:t>0.18 [0.15, 0.20]</w:t>
            </w:r>
          </w:p>
        </w:tc>
      </w:tr>
      <w:tr w:rsidR="00A4375B" w:rsidRPr="00607361" w14:paraId="18D39161"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3B02DD1C" w14:textId="081F6082" w:rsidR="00A4375B" w:rsidRPr="000D15A9" w:rsidRDefault="00A4375B" w:rsidP="00A4375B">
            <w:pPr>
              <w:spacing w:after="0" w:line="360" w:lineRule="auto"/>
              <w:rPr>
                <w:rFonts w:ascii="Times New Roman" w:hAnsi="Times New Roman" w:cs="Times New Roman"/>
              </w:rPr>
            </w:pPr>
            <w:r w:rsidRPr="000D15A9">
              <w:rPr>
                <w:rFonts w:ascii="Times New Roman" w:hAnsi="Times New Roman" w:cs="Times New Roman"/>
              </w:rPr>
              <w:t>All Clinical Data and Radiomics from Liver Parenchyma + Tumor</w:t>
            </w:r>
          </w:p>
        </w:tc>
        <w:tc>
          <w:tcPr>
            <w:tcW w:w="2250" w:type="dxa"/>
            <w:tcBorders>
              <w:top w:val="nil"/>
              <w:left w:val="nil"/>
              <w:bottom w:val="single" w:sz="4" w:space="0" w:color="auto"/>
              <w:right w:val="single" w:sz="4" w:space="0" w:color="auto"/>
            </w:tcBorders>
            <w:shd w:val="clear" w:color="auto" w:fill="auto"/>
            <w:noWrap/>
            <w:vAlign w:val="bottom"/>
          </w:tcPr>
          <w:p w14:paraId="77E94B6B" w14:textId="410FF40F" w:rsidR="00A4375B" w:rsidRPr="000D15A9" w:rsidRDefault="00A4375B" w:rsidP="000D15A9">
            <w:pPr>
              <w:rPr>
                <w:rFonts w:ascii="Times New Roman" w:hAnsi="Times New Roman" w:cs="Times New Roman"/>
              </w:rPr>
            </w:pPr>
            <w:r w:rsidRPr="000D15A9">
              <w:rPr>
                <w:rFonts w:ascii="Times New Roman" w:hAnsi="Times New Roman" w:cs="Times New Roman"/>
              </w:rPr>
              <w:t>0.69 [0.65</w:t>
            </w:r>
            <w:r w:rsidR="00257C50">
              <w:rPr>
                <w:rFonts w:ascii="Times New Roman" w:hAnsi="Times New Roman" w:cs="Times New Roman"/>
              </w:rPr>
              <w:t xml:space="preserve">, </w:t>
            </w:r>
            <w:r w:rsidRPr="000D15A9">
              <w:rPr>
                <w:rFonts w:ascii="Times New Roman" w:hAnsi="Times New Roman" w:cs="Times New Roman"/>
              </w:rPr>
              <w:t>0.74]</w:t>
            </w:r>
          </w:p>
        </w:tc>
        <w:tc>
          <w:tcPr>
            <w:tcW w:w="2578" w:type="dxa"/>
            <w:tcBorders>
              <w:top w:val="nil"/>
              <w:left w:val="nil"/>
              <w:bottom w:val="single" w:sz="4" w:space="0" w:color="auto"/>
              <w:right w:val="single" w:sz="4" w:space="0" w:color="auto"/>
            </w:tcBorders>
            <w:shd w:val="clear" w:color="auto" w:fill="auto"/>
            <w:noWrap/>
            <w:vAlign w:val="bottom"/>
          </w:tcPr>
          <w:p w14:paraId="4BFF3651" w14:textId="662D0F59" w:rsidR="00A4375B" w:rsidRPr="000D15A9" w:rsidRDefault="00A4375B" w:rsidP="000D15A9">
            <w:pPr>
              <w:rPr>
                <w:rFonts w:ascii="Times New Roman" w:hAnsi="Times New Roman" w:cs="Times New Roman"/>
              </w:rPr>
            </w:pPr>
            <w:r w:rsidRPr="000D15A9">
              <w:rPr>
                <w:rFonts w:ascii="Times New Roman" w:hAnsi="Times New Roman" w:cs="Times New Roman"/>
              </w:rPr>
              <w:t>0.23 [0.21, 0.26]</w:t>
            </w:r>
          </w:p>
        </w:tc>
      </w:tr>
      <w:tr w:rsidR="00372806" w:rsidRPr="00607361" w14:paraId="0C63F94D" w14:textId="77777777" w:rsidTr="00BB7C1A">
        <w:trPr>
          <w:trHeight w:val="316"/>
          <w:jc w:val="center"/>
        </w:trPr>
        <w:tc>
          <w:tcPr>
            <w:tcW w:w="9143" w:type="dxa"/>
            <w:gridSpan w:val="3"/>
            <w:tcBorders>
              <w:top w:val="single" w:sz="4" w:space="0" w:color="auto"/>
              <w:left w:val="single" w:sz="4" w:space="0" w:color="auto"/>
              <w:bottom w:val="single" w:sz="4" w:space="0" w:color="auto"/>
              <w:right w:val="single" w:sz="4" w:space="0" w:color="000000"/>
            </w:tcBorders>
            <w:shd w:val="clear" w:color="auto" w:fill="auto"/>
            <w:vAlign w:val="bottom"/>
            <w:hideMark/>
          </w:tcPr>
          <w:p w14:paraId="3A98A0F7" w14:textId="77777777" w:rsidR="00372806" w:rsidRPr="00607361" w:rsidRDefault="00372806" w:rsidP="00BB7C1A">
            <w:pPr>
              <w:spacing w:after="0" w:line="360" w:lineRule="auto"/>
              <w:rPr>
                <w:rFonts w:ascii="Times New Roman" w:eastAsia="Times New Roman" w:hAnsi="Times New Roman" w:cs="Times New Roman"/>
                <w:b/>
                <w:bCs/>
                <w:color w:val="000000"/>
              </w:rPr>
            </w:pPr>
            <w:r w:rsidRPr="00607361">
              <w:rPr>
                <w:rFonts w:ascii="Times New Roman" w:eastAsia="Times New Roman" w:hAnsi="Times New Roman" w:cs="Times New Roman"/>
                <w:b/>
                <w:bCs/>
                <w:color w:val="000000"/>
              </w:rPr>
              <w:t>(No Feature Selection, Any Hepatic Progression as Outcome)</w:t>
            </w:r>
          </w:p>
        </w:tc>
      </w:tr>
      <w:tr w:rsidR="00372806" w:rsidRPr="00607361" w14:paraId="2A6C1CDD" w14:textId="77777777" w:rsidTr="000D15A9">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725FC314" w14:textId="033CD9D2" w:rsidR="00372806" w:rsidRPr="000D15A9" w:rsidRDefault="00FA7A36" w:rsidP="00BB7C1A">
            <w:pPr>
              <w:spacing w:after="0" w:line="360" w:lineRule="auto"/>
              <w:rPr>
                <w:rFonts w:ascii="Times New Roman" w:hAnsi="Times New Roman" w:cs="Times New Roman"/>
              </w:rPr>
            </w:pPr>
            <w:r w:rsidRPr="007C3664">
              <w:rPr>
                <w:rFonts w:ascii="Times New Roman" w:hAnsi="Times New Roman" w:cs="Times New Roman"/>
              </w:rPr>
              <w:t>Non-Imaging</w:t>
            </w:r>
            <w:r>
              <w:rPr>
                <w:rFonts w:ascii="Times New Roman" w:hAnsi="Times New Roman" w:cs="Times New Roman"/>
              </w:rPr>
              <w:t xml:space="preserve"> and Non-Dosimetric</w:t>
            </w:r>
            <w:r w:rsidRPr="007C3664">
              <w:rPr>
                <w:rFonts w:ascii="Times New Roman" w:hAnsi="Times New Roman" w:cs="Times New Roman"/>
              </w:rPr>
              <w:t xml:space="preserve"> Clinical Data</w:t>
            </w:r>
          </w:p>
        </w:tc>
        <w:tc>
          <w:tcPr>
            <w:tcW w:w="2250" w:type="dxa"/>
            <w:tcBorders>
              <w:top w:val="nil"/>
              <w:left w:val="nil"/>
              <w:bottom w:val="single" w:sz="4" w:space="0" w:color="auto"/>
              <w:right w:val="single" w:sz="4" w:space="0" w:color="auto"/>
            </w:tcBorders>
            <w:shd w:val="clear" w:color="auto" w:fill="auto"/>
            <w:noWrap/>
            <w:vAlign w:val="bottom"/>
          </w:tcPr>
          <w:p w14:paraId="5ECBDABD" w14:textId="507D0423" w:rsidR="00372806" w:rsidRPr="000D15A9" w:rsidRDefault="000D5765" w:rsidP="000D15A9">
            <w:pPr>
              <w:rPr>
                <w:rFonts w:ascii="Times New Roman" w:hAnsi="Times New Roman" w:cs="Times New Roman"/>
              </w:rPr>
            </w:pPr>
            <w:r w:rsidRPr="000D15A9">
              <w:rPr>
                <w:rFonts w:ascii="Times New Roman" w:hAnsi="Times New Roman" w:cs="Times New Roman"/>
              </w:rPr>
              <w:t>0.57 [0.53, 0.61]</w:t>
            </w:r>
          </w:p>
        </w:tc>
        <w:tc>
          <w:tcPr>
            <w:tcW w:w="2578" w:type="dxa"/>
            <w:tcBorders>
              <w:top w:val="nil"/>
              <w:left w:val="nil"/>
              <w:bottom w:val="single" w:sz="4" w:space="0" w:color="auto"/>
              <w:right w:val="single" w:sz="4" w:space="0" w:color="auto"/>
            </w:tcBorders>
            <w:shd w:val="clear" w:color="auto" w:fill="auto"/>
            <w:noWrap/>
            <w:vAlign w:val="bottom"/>
          </w:tcPr>
          <w:p w14:paraId="4D9363E5" w14:textId="67148B0E" w:rsidR="00372806" w:rsidRPr="000D15A9" w:rsidRDefault="000D5765" w:rsidP="000D15A9">
            <w:pPr>
              <w:rPr>
                <w:rFonts w:ascii="Times New Roman" w:hAnsi="Times New Roman" w:cs="Times New Roman"/>
              </w:rPr>
            </w:pPr>
            <w:r w:rsidRPr="000D15A9">
              <w:rPr>
                <w:rFonts w:ascii="Times New Roman" w:hAnsi="Times New Roman" w:cs="Times New Roman"/>
              </w:rPr>
              <w:t>0.16 [0.15, 0.16]</w:t>
            </w:r>
          </w:p>
        </w:tc>
      </w:tr>
      <w:tr w:rsidR="00372806" w:rsidRPr="00607361" w14:paraId="7FF342C4" w14:textId="77777777" w:rsidTr="000D15A9">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109C0781" w14:textId="77777777" w:rsidR="00372806" w:rsidRPr="000D15A9" w:rsidRDefault="00372806" w:rsidP="00BB7C1A">
            <w:pPr>
              <w:spacing w:after="0" w:line="360" w:lineRule="auto"/>
              <w:rPr>
                <w:rFonts w:ascii="Times New Roman" w:hAnsi="Times New Roman" w:cs="Times New Roman"/>
              </w:rPr>
            </w:pPr>
            <w:r w:rsidRPr="000D15A9">
              <w:rPr>
                <w:rFonts w:ascii="Times New Roman" w:hAnsi="Times New Roman" w:cs="Times New Roman"/>
              </w:rPr>
              <w:t>Imaging Clinical Data</w:t>
            </w:r>
          </w:p>
        </w:tc>
        <w:tc>
          <w:tcPr>
            <w:tcW w:w="2250" w:type="dxa"/>
            <w:tcBorders>
              <w:top w:val="nil"/>
              <w:left w:val="nil"/>
              <w:bottom w:val="single" w:sz="4" w:space="0" w:color="auto"/>
              <w:right w:val="single" w:sz="4" w:space="0" w:color="auto"/>
            </w:tcBorders>
            <w:shd w:val="clear" w:color="auto" w:fill="auto"/>
            <w:noWrap/>
            <w:vAlign w:val="bottom"/>
          </w:tcPr>
          <w:p w14:paraId="4CD8A2B3" w14:textId="1A278EDA" w:rsidR="00372806" w:rsidRPr="000D15A9" w:rsidRDefault="000D5765" w:rsidP="000D15A9">
            <w:pPr>
              <w:rPr>
                <w:rFonts w:ascii="Times New Roman" w:hAnsi="Times New Roman" w:cs="Times New Roman"/>
              </w:rPr>
            </w:pPr>
            <w:r w:rsidRPr="000D15A9">
              <w:rPr>
                <w:rFonts w:ascii="Times New Roman" w:hAnsi="Times New Roman" w:cs="Times New Roman"/>
              </w:rPr>
              <w:t>0.59 [0.55, 0.62]</w:t>
            </w:r>
          </w:p>
        </w:tc>
        <w:tc>
          <w:tcPr>
            <w:tcW w:w="2578" w:type="dxa"/>
            <w:tcBorders>
              <w:top w:val="nil"/>
              <w:left w:val="nil"/>
              <w:bottom w:val="single" w:sz="4" w:space="0" w:color="auto"/>
              <w:right w:val="single" w:sz="4" w:space="0" w:color="auto"/>
            </w:tcBorders>
            <w:shd w:val="clear" w:color="auto" w:fill="auto"/>
            <w:noWrap/>
            <w:vAlign w:val="bottom"/>
          </w:tcPr>
          <w:p w14:paraId="2DE687C4" w14:textId="7A9FF0D9" w:rsidR="00372806" w:rsidRPr="000D15A9" w:rsidRDefault="000D5765" w:rsidP="000D15A9">
            <w:pPr>
              <w:rPr>
                <w:rFonts w:ascii="Times New Roman" w:hAnsi="Times New Roman" w:cs="Times New Roman"/>
              </w:rPr>
            </w:pPr>
            <w:r w:rsidRPr="000D15A9">
              <w:rPr>
                <w:rFonts w:ascii="Times New Roman" w:hAnsi="Times New Roman" w:cs="Times New Roman"/>
              </w:rPr>
              <w:t>0.17 [0.15, 0.19]</w:t>
            </w:r>
          </w:p>
        </w:tc>
      </w:tr>
      <w:tr w:rsidR="00372806" w:rsidRPr="00607361" w14:paraId="02C7654D" w14:textId="77777777" w:rsidTr="000D15A9">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2554DDE" w14:textId="77777777" w:rsidR="00372806" w:rsidRPr="000D15A9" w:rsidRDefault="00372806" w:rsidP="00BB7C1A">
            <w:pPr>
              <w:spacing w:after="0" w:line="360" w:lineRule="auto"/>
              <w:rPr>
                <w:rFonts w:ascii="Times New Roman" w:hAnsi="Times New Roman" w:cs="Times New Roman"/>
              </w:rPr>
            </w:pPr>
            <w:r w:rsidRPr="000D15A9">
              <w:rPr>
                <w:rFonts w:ascii="Times New Roman" w:hAnsi="Times New Roman" w:cs="Times New Roman"/>
              </w:rPr>
              <w:t>Dosimetric Clinical Data</w:t>
            </w:r>
          </w:p>
        </w:tc>
        <w:tc>
          <w:tcPr>
            <w:tcW w:w="2250" w:type="dxa"/>
            <w:tcBorders>
              <w:top w:val="nil"/>
              <w:left w:val="nil"/>
              <w:bottom w:val="single" w:sz="4" w:space="0" w:color="auto"/>
              <w:right w:val="single" w:sz="4" w:space="0" w:color="auto"/>
            </w:tcBorders>
            <w:shd w:val="clear" w:color="auto" w:fill="auto"/>
            <w:noWrap/>
            <w:vAlign w:val="bottom"/>
          </w:tcPr>
          <w:p w14:paraId="0D991073" w14:textId="64E7A2C0" w:rsidR="00372806" w:rsidRPr="000D15A9" w:rsidRDefault="000D5765" w:rsidP="000D15A9">
            <w:pPr>
              <w:rPr>
                <w:rFonts w:ascii="Times New Roman" w:hAnsi="Times New Roman" w:cs="Times New Roman"/>
              </w:rPr>
            </w:pPr>
            <w:r w:rsidRPr="000D15A9">
              <w:rPr>
                <w:rFonts w:ascii="Times New Roman" w:hAnsi="Times New Roman" w:cs="Times New Roman"/>
              </w:rPr>
              <w:t>0.56 [0.50, 0.61]</w:t>
            </w:r>
          </w:p>
        </w:tc>
        <w:tc>
          <w:tcPr>
            <w:tcW w:w="2578" w:type="dxa"/>
            <w:tcBorders>
              <w:top w:val="nil"/>
              <w:left w:val="nil"/>
              <w:bottom w:val="single" w:sz="4" w:space="0" w:color="auto"/>
              <w:right w:val="single" w:sz="4" w:space="0" w:color="auto"/>
            </w:tcBorders>
            <w:shd w:val="clear" w:color="auto" w:fill="auto"/>
            <w:noWrap/>
            <w:vAlign w:val="bottom"/>
          </w:tcPr>
          <w:p w14:paraId="4418B43D" w14:textId="255B8B93" w:rsidR="00372806" w:rsidRPr="000D15A9" w:rsidRDefault="000D5765" w:rsidP="000D15A9">
            <w:pPr>
              <w:rPr>
                <w:rFonts w:ascii="Times New Roman" w:hAnsi="Times New Roman" w:cs="Times New Roman"/>
              </w:rPr>
            </w:pPr>
            <w:r w:rsidRPr="000D15A9">
              <w:rPr>
                <w:rFonts w:ascii="Times New Roman" w:hAnsi="Times New Roman" w:cs="Times New Roman"/>
              </w:rPr>
              <w:t>0.14 [0.12, 0.16]</w:t>
            </w:r>
          </w:p>
        </w:tc>
      </w:tr>
      <w:tr w:rsidR="00A4375B" w:rsidRPr="00607361" w14:paraId="56B9C86D" w14:textId="77777777" w:rsidTr="00BB7C1A">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717F91F7" w14:textId="0FCB63BE" w:rsidR="00A4375B" w:rsidRPr="000D15A9" w:rsidRDefault="00C213DC" w:rsidP="00BB7C1A">
            <w:pPr>
              <w:spacing w:after="0" w:line="360" w:lineRule="auto"/>
              <w:rPr>
                <w:rFonts w:ascii="Times New Roman" w:hAnsi="Times New Roman" w:cs="Times New Roman"/>
              </w:rPr>
            </w:pPr>
            <w:r w:rsidRPr="000D15A9">
              <w:rPr>
                <w:rFonts w:ascii="Times New Roman" w:hAnsi="Times New Roman" w:cs="Times New Roman"/>
              </w:rPr>
              <w:t>All Clinical Data</w:t>
            </w:r>
          </w:p>
        </w:tc>
        <w:tc>
          <w:tcPr>
            <w:tcW w:w="2250" w:type="dxa"/>
            <w:tcBorders>
              <w:top w:val="nil"/>
              <w:left w:val="nil"/>
              <w:bottom w:val="single" w:sz="4" w:space="0" w:color="auto"/>
              <w:right w:val="single" w:sz="4" w:space="0" w:color="auto"/>
            </w:tcBorders>
            <w:shd w:val="clear" w:color="auto" w:fill="auto"/>
            <w:noWrap/>
            <w:vAlign w:val="bottom"/>
          </w:tcPr>
          <w:p w14:paraId="460F9B94" w14:textId="5F4934A4" w:rsidR="00A4375B" w:rsidRPr="000D15A9" w:rsidRDefault="000D5765" w:rsidP="000D15A9">
            <w:pPr>
              <w:rPr>
                <w:rFonts w:ascii="Times New Roman" w:hAnsi="Times New Roman" w:cs="Times New Roman"/>
              </w:rPr>
            </w:pPr>
            <w:r w:rsidRPr="000D15A9">
              <w:rPr>
                <w:rFonts w:ascii="Times New Roman" w:hAnsi="Times New Roman" w:cs="Times New Roman"/>
              </w:rPr>
              <w:t>0.59 [0.51, 0.67]</w:t>
            </w:r>
          </w:p>
        </w:tc>
        <w:tc>
          <w:tcPr>
            <w:tcW w:w="2578" w:type="dxa"/>
            <w:tcBorders>
              <w:top w:val="nil"/>
              <w:left w:val="nil"/>
              <w:bottom w:val="single" w:sz="4" w:space="0" w:color="auto"/>
              <w:right w:val="single" w:sz="4" w:space="0" w:color="auto"/>
            </w:tcBorders>
            <w:shd w:val="clear" w:color="auto" w:fill="auto"/>
            <w:noWrap/>
            <w:vAlign w:val="bottom"/>
          </w:tcPr>
          <w:p w14:paraId="5FD05781" w14:textId="16756EF1" w:rsidR="00A4375B" w:rsidRPr="000D15A9" w:rsidRDefault="000D5765" w:rsidP="000D15A9">
            <w:pPr>
              <w:rPr>
                <w:rFonts w:ascii="Times New Roman" w:hAnsi="Times New Roman" w:cs="Times New Roman"/>
              </w:rPr>
            </w:pPr>
            <w:r w:rsidRPr="000D15A9">
              <w:rPr>
                <w:rFonts w:ascii="Times New Roman" w:hAnsi="Times New Roman" w:cs="Times New Roman"/>
              </w:rPr>
              <w:t>0.14 [0.10, 0.17]</w:t>
            </w:r>
          </w:p>
        </w:tc>
      </w:tr>
      <w:tr w:rsidR="00E04C78" w:rsidRPr="00607361" w14:paraId="04A0CD3C" w14:textId="77777777" w:rsidTr="000D15A9">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685E5FB" w14:textId="77777777" w:rsidR="00E04C78" w:rsidRPr="000D15A9" w:rsidRDefault="00E04C78" w:rsidP="00E04C78">
            <w:pPr>
              <w:spacing w:after="0" w:line="360" w:lineRule="auto"/>
              <w:rPr>
                <w:rFonts w:ascii="Times New Roman" w:hAnsi="Times New Roman" w:cs="Times New Roman"/>
              </w:rPr>
            </w:pPr>
            <w:r w:rsidRPr="000D15A9">
              <w:rPr>
                <w:rFonts w:ascii="Times New Roman" w:hAnsi="Times New Roman" w:cs="Times New Roman"/>
              </w:rPr>
              <w:t>Radiomics: Tumor Volume</w:t>
            </w:r>
          </w:p>
        </w:tc>
        <w:tc>
          <w:tcPr>
            <w:tcW w:w="2250" w:type="dxa"/>
            <w:tcBorders>
              <w:top w:val="nil"/>
              <w:left w:val="nil"/>
              <w:bottom w:val="single" w:sz="4" w:space="0" w:color="auto"/>
              <w:right w:val="single" w:sz="4" w:space="0" w:color="auto"/>
            </w:tcBorders>
            <w:shd w:val="clear" w:color="auto" w:fill="auto"/>
            <w:noWrap/>
            <w:vAlign w:val="bottom"/>
          </w:tcPr>
          <w:p w14:paraId="49D4B211" w14:textId="4430F1EE" w:rsidR="00E04C78" w:rsidRPr="000D15A9" w:rsidRDefault="00E04C78" w:rsidP="000D15A9">
            <w:pPr>
              <w:rPr>
                <w:rFonts w:ascii="Times New Roman" w:hAnsi="Times New Roman" w:cs="Times New Roman"/>
              </w:rPr>
            </w:pPr>
            <w:r w:rsidRPr="000D15A9">
              <w:rPr>
                <w:rFonts w:ascii="Times New Roman" w:hAnsi="Times New Roman" w:cs="Times New Roman"/>
              </w:rPr>
              <w:t>0.58 [0.52, 0.65]</w:t>
            </w:r>
          </w:p>
        </w:tc>
        <w:tc>
          <w:tcPr>
            <w:tcW w:w="2578" w:type="dxa"/>
            <w:tcBorders>
              <w:top w:val="nil"/>
              <w:left w:val="nil"/>
              <w:bottom w:val="single" w:sz="4" w:space="0" w:color="auto"/>
              <w:right w:val="single" w:sz="4" w:space="0" w:color="auto"/>
            </w:tcBorders>
            <w:shd w:val="clear" w:color="auto" w:fill="auto"/>
            <w:noWrap/>
            <w:vAlign w:val="bottom"/>
          </w:tcPr>
          <w:p w14:paraId="7FC00585" w14:textId="44BB44BF" w:rsidR="00E04C78" w:rsidRPr="000D15A9" w:rsidRDefault="00E04C78" w:rsidP="00E04C78">
            <w:pPr>
              <w:spacing w:after="0" w:line="360" w:lineRule="auto"/>
              <w:rPr>
                <w:rFonts w:ascii="Times New Roman" w:hAnsi="Times New Roman" w:cs="Times New Roman"/>
              </w:rPr>
            </w:pPr>
            <w:r w:rsidRPr="000D15A9">
              <w:rPr>
                <w:rFonts w:ascii="Times New Roman" w:hAnsi="Times New Roman" w:cs="Times New Roman"/>
              </w:rPr>
              <w:t>0.17 [0.14, 0.2</w:t>
            </w:r>
            <w:r w:rsidR="000D5765" w:rsidRPr="000D15A9">
              <w:rPr>
                <w:rFonts w:ascii="Times New Roman" w:hAnsi="Times New Roman" w:cs="Times New Roman"/>
              </w:rPr>
              <w:t>0</w:t>
            </w:r>
            <w:r w:rsidRPr="000D15A9">
              <w:rPr>
                <w:rFonts w:ascii="Times New Roman" w:hAnsi="Times New Roman" w:cs="Times New Roman"/>
              </w:rPr>
              <w:t>]</w:t>
            </w:r>
          </w:p>
        </w:tc>
      </w:tr>
      <w:tr w:rsidR="00E04C78" w:rsidRPr="00607361" w14:paraId="0351C24A" w14:textId="77777777" w:rsidTr="000D15A9">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27EE2B79" w14:textId="77777777" w:rsidR="00E04C78" w:rsidRPr="000D15A9" w:rsidRDefault="00E04C78" w:rsidP="00E04C78">
            <w:pPr>
              <w:spacing w:after="0" w:line="360" w:lineRule="auto"/>
              <w:rPr>
                <w:rFonts w:ascii="Times New Roman" w:hAnsi="Times New Roman" w:cs="Times New Roman"/>
              </w:rPr>
            </w:pPr>
            <w:r w:rsidRPr="000D15A9">
              <w:rPr>
                <w:rFonts w:ascii="Times New Roman" w:hAnsi="Times New Roman" w:cs="Times New Roman"/>
              </w:rPr>
              <w:t>Radiomics: Liver Parenchyma</w:t>
            </w:r>
          </w:p>
        </w:tc>
        <w:tc>
          <w:tcPr>
            <w:tcW w:w="2250" w:type="dxa"/>
            <w:tcBorders>
              <w:top w:val="nil"/>
              <w:left w:val="nil"/>
              <w:bottom w:val="single" w:sz="4" w:space="0" w:color="auto"/>
              <w:right w:val="single" w:sz="4" w:space="0" w:color="auto"/>
            </w:tcBorders>
            <w:shd w:val="clear" w:color="auto" w:fill="auto"/>
            <w:noWrap/>
            <w:vAlign w:val="bottom"/>
          </w:tcPr>
          <w:p w14:paraId="77068F07" w14:textId="24BE1D4A" w:rsidR="00E04C78" w:rsidRPr="000D15A9" w:rsidRDefault="00E04C78" w:rsidP="00E04C78">
            <w:pPr>
              <w:spacing w:after="0" w:line="360" w:lineRule="auto"/>
              <w:rPr>
                <w:rFonts w:ascii="Times New Roman" w:hAnsi="Times New Roman" w:cs="Times New Roman"/>
              </w:rPr>
            </w:pPr>
            <w:r w:rsidRPr="000D15A9">
              <w:rPr>
                <w:rFonts w:ascii="Times New Roman" w:hAnsi="Times New Roman" w:cs="Times New Roman"/>
              </w:rPr>
              <w:t>0.56 [0.51, 0.61]</w:t>
            </w:r>
          </w:p>
        </w:tc>
        <w:tc>
          <w:tcPr>
            <w:tcW w:w="2578" w:type="dxa"/>
            <w:tcBorders>
              <w:top w:val="nil"/>
              <w:left w:val="nil"/>
              <w:bottom w:val="single" w:sz="4" w:space="0" w:color="auto"/>
              <w:right w:val="single" w:sz="4" w:space="0" w:color="auto"/>
            </w:tcBorders>
            <w:shd w:val="clear" w:color="auto" w:fill="auto"/>
            <w:noWrap/>
            <w:vAlign w:val="bottom"/>
          </w:tcPr>
          <w:p w14:paraId="51AA0A16" w14:textId="63EA4CD2" w:rsidR="00E04C78" w:rsidRPr="000D15A9" w:rsidRDefault="00E04C78" w:rsidP="00E04C78">
            <w:pPr>
              <w:spacing w:after="0" w:line="360" w:lineRule="auto"/>
              <w:rPr>
                <w:rFonts w:ascii="Times New Roman" w:hAnsi="Times New Roman" w:cs="Times New Roman"/>
              </w:rPr>
            </w:pPr>
            <w:r w:rsidRPr="000D15A9">
              <w:rPr>
                <w:rFonts w:ascii="Times New Roman" w:hAnsi="Times New Roman" w:cs="Times New Roman"/>
              </w:rPr>
              <w:t>0.14 [0.11, 0.18]</w:t>
            </w:r>
          </w:p>
        </w:tc>
      </w:tr>
      <w:tr w:rsidR="00E04C78" w:rsidRPr="00BB7C1A" w14:paraId="33935D96" w14:textId="77777777" w:rsidTr="000D15A9">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7297519E" w14:textId="77777777" w:rsidR="00E04C78" w:rsidRPr="000D15A9" w:rsidRDefault="00E04C78" w:rsidP="00E04C78">
            <w:pPr>
              <w:spacing w:after="0" w:line="360" w:lineRule="auto"/>
              <w:rPr>
                <w:rFonts w:ascii="Times New Roman" w:hAnsi="Times New Roman" w:cs="Times New Roman"/>
              </w:rPr>
            </w:pPr>
            <w:r w:rsidRPr="000D15A9">
              <w:rPr>
                <w:rFonts w:ascii="Times New Roman" w:hAnsi="Times New Roman" w:cs="Times New Roman"/>
              </w:rPr>
              <w:t>Radiomics: Liver Parenchyma + Tumor</w:t>
            </w:r>
          </w:p>
        </w:tc>
        <w:tc>
          <w:tcPr>
            <w:tcW w:w="2250" w:type="dxa"/>
            <w:tcBorders>
              <w:top w:val="nil"/>
              <w:left w:val="nil"/>
              <w:bottom w:val="single" w:sz="4" w:space="0" w:color="auto"/>
              <w:right w:val="single" w:sz="4" w:space="0" w:color="auto"/>
            </w:tcBorders>
            <w:shd w:val="clear" w:color="auto" w:fill="auto"/>
            <w:noWrap/>
            <w:vAlign w:val="bottom"/>
          </w:tcPr>
          <w:p w14:paraId="32231835" w14:textId="2C7673F4" w:rsidR="00E04C78" w:rsidRPr="000D15A9" w:rsidRDefault="00E04C78" w:rsidP="00E04C78">
            <w:pPr>
              <w:spacing w:after="0" w:line="360" w:lineRule="auto"/>
              <w:rPr>
                <w:rFonts w:ascii="Times New Roman" w:hAnsi="Times New Roman" w:cs="Times New Roman"/>
              </w:rPr>
            </w:pPr>
            <w:r w:rsidRPr="000D15A9">
              <w:rPr>
                <w:rFonts w:ascii="Times New Roman" w:hAnsi="Times New Roman" w:cs="Times New Roman"/>
              </w:rPr>
              <w:t>0.58 [0.53, 0.64]</w:t>
            </w:r>
          </w:p>
        </w:tc>
        <w:tc>
          <w:tcPr>
            <w:tcW w:w="2578" w:type="dxa"/>
            <w:tcBorders>
              <w:top w:val="nil"/>
              <w:left w:val="nil"/>
              <w:bottom w:val="single" w:sz="4" w:space="0" w:color="auto"/>
              <w:right w:val="single" w:sz="4" w:space="0" w:color="auto"/>
            </w:tcBorders>
            <w:shd w:val="clear" w:color="auto" w:fill="auto"/>
            <w:noWrap/>
            <w:vAlign w:val="bottom"/>
          </w:tcPr>
          <w:p w14:paraId="076472C3" w14:textId="2E91FD91" w:rsidR="00E04C78" w:rsidRPr="000D15A9" w:rsidRDefault="00E04C78" w:rsidP="00E04C78">
            <w:pPr>
              <w:spacing w:after="0" w:line="360" w:lineRule="auto"/>
              <w:rPr>
                <w:rFonts w:ascii="Times New Roman" w:hAnsi="Times New Roman" w:cs="Times New Roman"/>
              </w:rPr>
            </w:pPr>
            <w:r w:rsidRPr="000D15A9">
              <w:rPr>
                <w:rFonts w:ascii="Times New Roman" w:hAnsi="Times New Roman" w:cs="Times New Roman"/>
              </w:rPr>
              <w:t>0.16 [0.12, 0.19]</w:t>
            </w:r>
          </w:p>
        </w:tc>
      </w:tr>
      <w:tr w:rsidR="00C213DC" w:rsidRPr="00BB7C1A" w14:paraId="7E61C97A" w14:textId="77777777" w:rsidTr="00BB7C1A">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2DFB1961" w14:textId="20FE45EC" w:rsidR="00C213DC" w:rsidRPr="000D15A9" w:rsidRDefault="00C213DC" w:rsidP="00C213DC">
            <w:pPr>
              <w:spacing w:after="0" w:line="360" w:lineRule="auto"/>
              <w:rPr>
                <w:rFonts w:ascii="Times New Roman" w:hAnsi="Times New Roman" w:cs="Times New Roman"/>
              </w:rPr>
            </w:pPr>
            <w:r w:rsidRPr="000D15A9">
              <w:rPr>
                <w:rFonts w:ascii="Times New Roman" w:hAnsi="Times New Roman" w:cs="Times New Roman"/>
              </w:rPr>
              <w:t>Dosimetric Clinical Data + Radiomics from Liver Parenchyma and Tumor</w:t>
            </w:r>
          </w:p>
        </w:tc>
        <w:tc>
          <w:tcPr>
            <w:tcW w:w="2250" w:type="dxa"/>
            <w:tcBorders>
              <w:top w:val="nil"/>
              <w:left w:val="nil"/>
              <w:bottom w:val="single" w:sz="4" w:space="0" w:color="auto"/>
              <w:right w:val="single" w:sz="4" w:space="0" w:color="auto"/>
            </w:tcBorders>
            <w:shd w:val="clear" w:color="auto" w:fill="auto"/>
            <w:noWrap/>
            <w:vAlign w:val="bottom"/>
          </w:tcPr>
          <w:p w14:paraId="08E3611A" w14:textId="77777777" w:rsidR="000D5765" w:rsidRPr="000D15A9" w:rsidRDefault="000D5765" w:rsidP="000D5765">
            <w:pPr>
              <w:rPr>
                <w:rFonts w:ascii="Times New Roman" w:hAnsi="Times New Roman" w:cs="Times New Roman"/>
              </w:rPr>
            </w:pPr>
            <w:r w:rsidRPr="000D15A9">
              <w:rPr>
                <w:rFonts w:ascii="Times New Roman" w:hAnsi="Times New Roman" w:cs="Times New Roman"/>
              </w:rPr>
              <w:t>0.55 [0.51, 0.58]</w:t>
            </w:r>
          </w:p>
          <w:p w14:paraId="15096F3D" w14:textId="77777777" w:rsidR="00C213DC" w:rsidRPr="000D15A9" w:rsidRDefault="00C213DC" w:rsidP="00C213DC">
            <w:pPr>
              <w:spacing w:after="0" w:line="360" w:lineRule="auto"/>
              <w:rPr>
                <w:rFonts w:ascii="Times New Roman" w:hAnsi="Times New Roman" w:cs="Times New Roman"/>
              </w:rPr>
            </w:pPr>
          </w:p>
        </w:tc>
        <w:tc>
          <w:tcPr>
            <w:tcW w:w="2578" w:type="dxa"/>
            <w:tcBorders>
              <w:top w:val="nil"/>
              <w:left w:val="nil"/>
              <w:bottom w:val="single" w:sz="4" w:space="0" w:color="auto"/>
              <w:right w:val="single" w:sz="4" w:space="0" w:color="auto"/>
            </w:tcBorders>
            <w:shd w:val="clear" w:color="auto" w:fill="auto"/>
            <w:noWrap/>
            <w:vAlign w:val="bottom"/>
          </w:tcPr>
          <w:p w14:paraId="398EB2E1" w14:textId="77777777" w:rsidR="000D5765" w:rsidRPr="000D15A9" w:rsidRDefault="000D5765" w:rsidP="000D5765">
            <w:pPr>
              <w:rPr>
                <w:rFonts w:ascii="Times New Roman" w:hAnsi="Times New Roman" w:cs="Times New Roman"/>
              </w:rPr>
            </w:pPr>
            <w:r w:rsidRPr="000D15A9">
              <w:rPr>
                <w:rFonts w:ascii="Times New Roman" w:hAnsi="Times New Roman" w:cs="Times New Roman"/>
              </w:rPr>
              <w:t>0.14 [0.12, 0.16]</w:t>
            </w:r>
          </w:p>
          <w:p w14:paraId="25FD3833" w14:textId="77777777" w:rsidR="00C213DC" w:rsidRPr="000D15A9" w:rsidRDefault="00C213DC" w:rsidP="00C213DC">
            <w:pPr>
              <w:spacing w:after="0" w:line="360" w:lineRule="auto"/>
              <w:rPr>
                <w:rFonts w:ascii="Times New Roman" w:hAnsi="Times New Roman" w:cs="Times New Roman"/>
              </w:rPr>
            </w:pPr>
          </w:p>
        </w:tc>
      </w:tr>
      <w:tr w:rsidR="00C213DC" w:rsidRPr="00BB7C1A" w14:paraId="14052FE5" w14:textId="77777777" w:rsidTr="00BB7C1A">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764D6459" w14:textId="55CD2C53" w:rsidR="00C213DC" w:rsidRPr="000D15A9" w:rsidRDefault="00C213DC" w:rsidP="00C213DC">
            <w:pPr>
              <w:spacing w:after="0" w:line="360" w:lineRule="auto"/>
              <w:rPr>
                <w:rFonts w:ascii="Times New Roman" w:hAnsi="Times New Roman" w:cs="Times New Roman"/>
              </w:rPr>
            </w:pPr>
            <w:r w:rsidRPr="000D15A9">
              <w:rPr>
                <w:rFonts w:ascii="Times New Roman" w:hAnsi="Times New Roman" w:cs="Times New Roman"/>
              </w:rPr>
              <w:t>All Clinical Data and Radiomics from Liver Parenchyma + Tumor</w:t>
            </w:r>
          </w:p>
        </w:tc>
        <w:tc>
          <w:tcPr>
            <w:tcW w:w="2250" w:type="dxa"/>
            <w:tcBorders>
              <w:top w:val="nil"/>
              <w:left w:val="nil"/>
              <w:bottom w:val="single" w:sz="4" w:space="0" w:color="auto"/>
              <w:right w:val="single" w:sz="4" w:space="0" w:color="auto"/>
            </w:tcBorders>
            <w:shd w:val="clear" w:color="auto" w:fill="auto"/>
            <w:noWrap/>
            <w:vAlign w:val="bottom"/>
          </w:tcPr>
          <w:p w14:paraId="6BA21DFD" w14:textId="77777777" w:rsidR="000D5765" w:rsidRPr="000D15A9" w:rsidRDefault="000D5765" w:rsidP="000D5765">
            <w:pPr>
              <w:rPr>
                <w:rFonts w:ascii="Times New Roman" w:hAnsi="Times New Roman" w:cs="Times New Roman"/>
              </w:rPr>
            </w:pPr>
            <w:r w:rsidRPr="000D15A9">
              <w:rPr>
                <w:rFonts w:ascii="Times New Roman" w:hAnsi="Times New Roman" w:cs="Times New Roman"/>
              </w:rPr>
              <w:t>0.59 [0.51, 0.67]</w:t>
            </w:r>
          </w:p>
          <w:p w14:paraId="120FA61E" w14:textId="77777777" w:rsidR="00C213DC" w:rsidRPr="000D15A9" w:rsidRDefault="00C213DC" w:rsidP="00C213DC">
            <w:pPr>
              <w:spacing w:after="0" w:line="360" w:lineRule="auto"/>
              <w:rPr>
                <w:rFonts w:ascii="Times New Roman" w:hAnsi="Times New Roman" w:cs="Times New Roman"/>
              </w:rPr>
            </w:pPr>
          </w:p>
        </w:tc>
        <w:tc>
          <w:tcPr>
            <w:tcW w:w="2578" w:type="dxa"/>
            <w:tcBorders>
              <w:top w:val="nil"/>
              <w:left w:val="nil"/>
              <w:bottom w:val="single" w:sz="4" w:space="0" w:color="auto"/>
              <w:right w:val="single" w:sz="4" w:space="0" w:color="auto"/>
            </w:tcBorders>
            <w:shd w:val="clear" w:color="auto" w:fill="auto"/>
            <w:noWrap/>
            <w:vAlign w:val="bottom"/>
          </w:tcPr>
          <w:p w14:paraId="36417D63" w14:textId="13198472" w:rsidR="000D5765" w:rsidRPr="000D15A9" w:rsidRDefault="000D5765" w:rsidP="000D5765">
            <w:pPr>
              <w:rPr>
                <w:rFonts w:ascii="Times New Roman" w:hAnsi="Times New Roman" w:cs="Times New Roman"/>
              </w:rPr>
            </w:pPr>
            <w:r w:rsidRPr="000D15A9">
              <w:rPr>
                <w:rFonts w:ascii="Times New Roman" w:hAnsi="Times New Roman" w:cs="Times New Roman"/>
              </w:rPr>
              <w:t>0.14 [0.10, 0.17]</w:t>
            </w:r>
          </w:p>
          <w:p w14:paraId="7D648311" w14:textId="77777777" w:rsidR="00C213DC" w:rsidRPr="000D15A9" w:rsidRDefault="00C213DC" w:rsidP="00C213DC">
            <w:pPr>
              <w:spacing w:after="0" w:line="360" w:lineRule="auto"/>
              <w:rPr>
                <w:rFonts w:ascii="Times New Roman" w:hAnsi="Times New Roman" w:cs="Times New Roman"/>
              </w:rPr>
            </w:pPr>
          </w:p>
        </w:tc>
      </w:tr>
      <w:tr w:rsidR="00607361" w:rsidRPr="00607361" w14:paraId="3DC614C0" w14:textId="77777777" w:rsidTr="00607361">
        <w:trPr>
          <w:trHeight w:val="301"/>
          <w:jc w:val="center"/>
        </w:trPr>
        <w:tc>
          <w:tcPr>
            <w:tcW w:w="9143"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3A5E16D" w14:textId="77777777" w:rsidR="00607361" w:rsidRPr="00607361" w:rsidRDefault="00607361" w:rsidP="00C67140">
            <w:pPr>
              <w:spacing w:after="0" w:line="360" w:lineRule="auto"/>
              <w:rPr>
                <w:rFonts w:ascii="Times New Roman" w:eastAsia="Times New Roman" w:hAnsi="Times New Roman" w:cs="Times New Roman"/>
                <w:b/>
                <w:bCs/>
                <w:color w:val="000000"/>
              </w:rPr>
            </w:pPr>
            <w:r w:rsidRPr="00607361">
              <w:rPr>
                <w:rFonts w:ascii="Times New Roman" w:eastAsia="Times New Roman" w:hAnsi="Times New Roman" w:cs="Times New Roman"/>
                <w:b/>
                <w:bCs/>
                <w:color w:val="000000"/>
              </w:rPr>
              <w:t>(With Feature Selection, Any Hepatic Progression as Outcome)</w:t>
            </w:r>
          </w:p>
        </w:tc>
      </w:tr>
      <w:tr w:rsidR="001B289B" w:rsidRPr="00607361" w14:paraId="685C52DB" w14:textId="77777777" w:rsidTr="000D15A9">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7316D0DB" w14:textId="4B183C89" w:rsidR="001B289B" w:rsidRPr="000D15A9" w:rsidRDefault="00FA7A36" w:rsidP="001B289B">
            <w:pPr>
              <w:spacing w:after="0" w:line="360" w:lineRule="auto"/>
              <w:rPr>
                <w:rFonts w:ascii="Times New Roman" w:hAnsi="Times New Roman" w:cs="Times New Roman"/>
              </w:rPr>
            </w:pPr>
            <w:r w:rsidRPr="007C3664">
              <w:rPr>
                <w:rFonts w:ascii="Times New Roman" w:hAnsi="Times New Roman" w:cs="Times New Roman"/>
              </w:rPr>
              <w:lastRenderedPageBreak/>
              <w:t>Non-Imaging</w:t>
            </w:r>
            <w:r>
              <w:rPr>
                <w:rFonts w:ascii="Times New Roman" w:hAnsi="Times New Roman" w:cs="Times New Roman"/>
              </w:rPr>
              <w:t xml:space="preserve"> and Non-Dosimetric</w:t>
            </w:r>
            <w:r w:rsidRPr="007C3664">
              <w:rPr>
                <w:rFonts w:ascii="Times New Roman" w:hAnsi="Times New Roman" w:cs="Times New Roman"/>
              </w:rPr>
              <w:t xml:space="preserve"> Clinical Data</w:t>
            </w:r>
          </w:p>
        </w:tc>
        <w:tc>
          <w:tcPr>
            <w:tcW w:w="2250" w:type="dxa"/>
            <w:tcBorders>
              <w:top w:val="nil"/>
              <w:left w:val="nil"/>
              <w:bottom w:val="single" w:sz="4" w:space="0" w:color="auto"/>
              <w:right w:val="single" w:sz="4" w:space="0" w:color="auto"/>
            </w:tcBorders>
            <w:shd w:val="clear" w:color="auto" w:fill="auto"/>
            <w:noWrap/>
            <w:vAlign w:val="bottom"/>
          </w:tcPr>
          <w:p w14:paraId="4D5749DC" w14:textId="7BD7236A" w:rsidR="001B289B" w:rsidRPr="000D15A9" w:rsidRDefault="001B289B" w:rsidP="000D15A9">
            <w:pPr>
              <w:rPr>
                <w:rFonts w:ascii="Times New Roman" w:hAnsi="Times New Roman" w:cs="Times New Roman"/>
              </w:rPr>
            </w:pPr>
            <w:r w:rsidRPr="000D15A9">
              <w:rPr>
                <w:rFonts w:ascii="Times New Roman" w:hAnsi="Times New Roman" w:cs="Times New Roman"/>
              </w:rPr>
              <w:t>0.6</w:t>
            </w:r>
            <w:r w:rsidR="000D5765" w:rsidRPr="000D15A9">
              <w:rPr>
                <w:rFonts w:ascii="Times New Roman" w:hAnsi="Times New Roman" w:cs="Times New Roman"/>
              </w:rPr>
              <w:t>0</w:t>
            </w:r>
            <w:r w:rsidRPr="000D15A9">
              <w:rPr>
                <w:rFonts w:ascii="Times New Roman" w:hAnsi="Times New Roman" w:cs="Times New Roman"/>
              </w:rPr>
              <w:t xml:space="preserve"> [0.54, 0.67]</w:t>
            </w:r>
          </w:p>
        </w:tc>
        <w:tc>
          <w:tcPr>
            <w:tcW w:w="2578" w:type="dxa"/>
            <w:tcBorders>
              <w:top w:val="nil"/>
              <w:left w:val="nil"/>
              <w:bottom w:val="single" w:sz="4" w:space="0" w:color="auto"/>
              <w:right w:val="single" w:sz="4" w:space="0" w:color="auto"/>
            </w:tcBorders>
            <w:shd w:val="clear" w:color="auto" w:fill="auto"/>
            <w:noWrap/>
            <w:vAlign w:val="bottom"/>
          </w:tcPr>
          <w:p w14:paraId="28B950C5" w14:textId="07769CF0" w:rsidR="001B289B" w:rsidRPr="000D15A9" w:rsidRDefault="001B289B" w:rsidP="000D15A9">
            <w:pPr>
              <w:rPr>
                <w:rFonts w:ascii="Times New Roman" w:hAnsi="Times New Roman" w:cs="Times New Roman"/>
              </w:rPr>
            </w:pPr>
            <w:r w:rsidRPr="000D15A9">
              <w:rPr>
                <w:rFonts w:ascii="Times New Roman" w:hAnsi="Times New Roman" w:cs="Times New Roman"/>
              </w:rPr>
              <w:t>0.16 [0.15, 0.17]</w:t>
            </w:r>
          </w:p>
        </w:tc>
      </w:tr>
      <w:tr w:rsidR="001B289B" w:rsidRPr="00607361" w14:paraId="083D9305" w14:textId="77777777" w:rsidTr="000D15A9">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8E38BBA" w14:textId="77777777" w:rsidR="001B289B" w:rsidRPr="000D15A9" w:rsidRDefault="001B289B" w:rsidP="001B289B">
            <w:pPr>
              <w:spacing w:after="0" w:line="360" w:lineRule="auto"/>
              <w:rPr>
                <w:rFonts w:ascii="Times New Roman" w:hAnsi="Times New Roman" w:cs="Times New Roman"/>
              </w:rPr>
            </w:pPr>
            <w:r w:rsidRPr="000D15A9">
              <w:rPr>
                <w:rFonts w:ascii="Times New Roman" w:hAnsi="Times New Roman" w:cs="Times New Roman"/>
              </w:rPr>
              <w:t>Imaging Clinical Data</w:t>
            </w:r>
          </w:p>
        </w:tc>
        <w:tc>
          <w:tcPr>
            <w:tcW w:w="2250" w:type="dxa"/>
            <w:tcBorders>
              <w:top w:val="nil"/>
              <w:left w:val="nil"/>
              <w:bottom w:val="single" w:sz="4" w:space="0" w:color="auto"/>
              <w:right w:val="single" w:sz="4" w:space="0" w:color="auto"/>
            </w:tcBorders>
            <w:shd w:val="clear" w:color="auto" w:fill="auto"/>
            <w:noWrap/>
            <w:vAlign w:val="bottom"/>
          </w:tcPr>
          <w:p w14:paraId="0C743531" w14:textId="6C6F4760" w:rsidR="001B289B" w:rsidRPr="000D15A9" w:rsidRDefault="001B289B" w:rsidP="000D15A9">
            <w:pPr>
              <w:rPr>
                <w:rFonts w:ascii="Times New Roman" w:hAnsi="Times New Roman" w:cs="Times New Roman"/>
              </w:rPr>
            </w:pPr>
            <w:r w:rsidRPr="000D15A9">
              <w:rPr>
                <w:rFonts w:ascii="Times New Roman" w:hAnsi="Times New Roman" w:cs="Times New Roman"/>
              </w:rPr>
              <w:t>0.61 [0.56, 0.66]</w:t>
            </w:r>
          </w:p>
        </w:tc>
        <w:tc>
          <w:tcPr>
            <w:tcW w:w="2578" w:type="dxa"/>
            <w:tcBorders>
              <w:top w:val="nil"/>
              <w:left w:val="nil"/>
              <w:bottom w:val="single" w:sz="4" w:space="0" w:color="auto"/>
              <w:right w:val="single" w:sz="4" w:space="0" w:color="auto"/>
            </w:tcBorders>
            <w:shd w:val="clear" w:color="auto" w:fill="auto"/>
            <w:noWrap/>
            <w:vAlign w:val="bottom"/>
          </w:tcPr>
          <w:p w14:paraId="61294B60" w14:textId="041223D1" w:rsidR="001B289B" w:rsidRPr="000D15A9" w:rsidRDefault="001B289B" w:rsidP="000D15A9">
            <w:pPr>
              <w:rPr>
                <w:rFonts w:ascii="Times New Roman" w:hAnsi="Times New Roman" w:cs="Times New Roman"/>
              </w:rPr>
            </w:pPr>
            <w:r w:rsidRPr="000D15A9">
              <w:rPr>
                <w:rFonts w:ascii="Times New Roman" w:hAnsi="Times New Roman" w:cs="Times New Roman"/>
              </w:rPr>
              <w:t>0.15 [0.14, 0.16]</w:t>
            </w:r>
          </w:p>
        </w:tc>
      </w:tr>
      <w:tr w:rsidR="001B289B" w:rsidRPr="00607361" w14:paraId="1F1293DC" w14:textId="77777777" w:rsidTr="000D15A9">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3D3DE4EF" w14:textId="77777777" w:rsidR="001B289B" w:rsidRPr="000D15A9" w:rsidRDefault="001B289B" w:rsidP="001B289B">
            <w:pPr>
              <w:spacing w:after="0" w:line="360" w:lineRule="auto"/>
              <w:rPr>
                <w:rFonts w:ascii="Times New Roman" w:hAnsi="Times New Roman" w:cs="Times New Roman"/>
              </w:rPr>
            </w:pPr>
            <w:r w:rsidRPr="000D15A9">
              <w:rPr>
                <w:rFonts w:ascii="Times New Roman" w:hAnsi="Times New Roman" w:cs="Times New Roman"/>
              </w:rPr>
              <w:t>Dosimetric Clinical Data</w:t>
            </w:r>
          </w:p>
        </w:tc>
        <w:tc>
          <w:tcPr>
            <w:tcW w:w="2250" w:type="dxa"/>
            <w:tcBorders>
              <w:top w:val="nil"/>
              <w:left w:val="nil"/>
              <w:bottom w:val="single" w:sz="4" w:space="0" w:color="auto"/>
              <w:right w:val="single" w:sz="4" w:space="0" w:color="auto"/>
            </w:tcBorders>
            <w:shd w:val="clear" w:color="auto" w:fill="auto"/>
            <w:noWrap/>
            <w:vAlign w:val="bottom"/>
          </w:tcPr>
          <w:p w14:paraId="0A846E8F" w14:textId="46F4B8CE" w:rsidR="001B289B" w:rsidRPr="000D15A9" w:rsidRDefault="001B289B" w:rsidP="000D15A9">
            <w:pPr>
              <w:rPr>
                <w:rFonts w:ascii="Times New Roman" w:hAnsi="Times New Roman" w:cs="Times New Roman"/>
              </w:rPr>
            </w:pPr>
            <w:r w:rsidRPr="000D15A9">
              <w:rPr>
                <w:rFonts w:ascii="Times New Roman" w:hAnsi="Times New Roman" w:cs="Times New Roman"/>
              </w:rPr>
              <w:t>0.63 [0.6</w:t>
            </w:r>
            <w:r w:rsidR="000D5765" w:rsidRPr="000D15A9">
              <w:rPr>
                <w:rFonts w:ascii="Times New Roman" w:hAnsi="Times New Roman" w:cs="Times New Roman"/>
              </w:rPr>
              <w:t>0</w:t>
            </w:r>
            <w:r w:rsidRPr="000D15A9">
              <w:rPr>
                <w:rFonts w:ascii="Times New Roman" w:hAnsi="Times New Roman" w:cs="Times New Roman"/>
              </w:rPr>
              <w:t>, 0.66]</w:t>
            </w:r>
          </w:p>
        </w:tc>
        <w:tc>
          <w:tcPr>
            <w:tcW w:w="2578" w:type="dxa"/>
            <w:tcBorders>
              <w:top w:val="nil"/>
              <w:left w:val="nil"/>
              <w:bottom w:val="single" w:sz="4" w:space="0" w:color="auto"/>
              <w:right w:val="single" w:sz="4" w:space="0" w:color="auto"/>
            </w:tcBorders>
            <w:shd w:val="clear" w:color="auto" w:fill="auto"/>
            <w:noWrap/>
            <w:vAlign w:val="bottom"/>
          </w:tcPr>
          <w:p w14:paraId="15920D3D" w14:textId="3562934C" w:rsidR="001B289B" w:rsidRPr="000D15A9" w:rsidRDefault="001B289B" w:rsidP="000D15A9">
            <w:pPr>
              <w:rPr>
                <w:rFonts w:ascii="Times New Roman" w:hAnsi="Times New Roman" w:cs="Times New Roman"/>
              </w:rPr>
            </w:pPr>
            <w:r w:rsidRPr="000D15A9">
              <w:rPr>
                <w:rFonts w:ascii="Times New Roman" w:hAnsi="Times New Roman" w:cs="Times New Roman"/>
              </w:rPr>
              <w:t>0.13 [0.12, 0.15]</w:t>
            </w:r>
          </w:p>
        </w:tc>
      </w:tr>
      <w:tr w:rsidR="001B289B" w:rsidRPr="00607361" w14:paraId="4EFABC90" w14:textId="77777777" w:rsidTr="000449BD">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tcPr>
          <w:p w14:paraId="5EB043E7" w14:textId="0E9193C7" w:rsidR="001B289B" w:rsidRPr="000D15A9" w:rsidRDefault="001B289B" w:rsidP="001B289B">
            <w:pPr>
              <w:spacing w:after="0" w:line="360" w:lineRule="auto"/>
              <w:rPr>
                <w:rFonts w:ascii="Times New Roman" w:hAnsi="Times New Roman" w:cs="Times New Roman"/>
              </w:rPr>
            </w:pPr>
            <w:r w:rsidRPr="000D15A9">
              <w:rPr>
                <w:rFonts w:ascii="Times New Roman" w:hAnsi="Times New Roman" w:cs="Times New Roman"/>
              </w:rPr>
              <w:t>All Clinical Data</w:t>
            </w:r>
          </w:p>
        </w:tc>
        <w:tc>
          <w:tcPr>
            <w:tcW w:w="2250" w:type="dxa"/>
            <w:tcBorders>
              <w:top w:val="nil"/>
              <w:left w:val="nil"/>
              <w:bottom w:val="single" w:sz="4" w:space="0" w:color="auto"/>
              <w:right w:val="single" w:sz="4" w:space="0" w:color="auto"/>
            </w:tcBorders>
            <w:shd w:val="clear" w:color="auto" w:fill="auto"/>
            <w:noWrap/>
            <w:vAlign w:val="bottom"/>
          </w:tcPr>
          <w:p w14:paraId="2B29DE45" w14:textId="23F2DE65" w:rsidR="001B289B" w:rsidRPr="000D15A9" w:rsidRDefault="001B289B" w:rsidP="001B289B">
            <w:pPr>
              <w:spacing w:after="0" w:line="360" w:lineRule="auto"/>
              <w:rPr>
                <w:rFonts w:ascii="Times New Roman" w:hAnsi="Times New Roman" w:cs="Times New Roman"/>
              </w:rPr>
            </w:pPr>
            <w:r w:rsidRPr="000D15A9">
              <w:rPr>
                <w:rFonts w:ascii="Times New Roman" w:hAnsi="Times New Roman" w:cs="Times New Roman"/>
              </w:rPr>
              <w:t>0.59 [0.65, 0.74]</w:t>
            </w:r>
          </w:p>
        </w:tc>
        <w:tc>
          <w:tcPr>
            <w:tcW w:w="2578" w:type="dxa"/>
            <w:tcBorders>
              <w:top w:val="nil"/>
              <w:left w:val="nil"/>
              <w:bottom w:val="single" w:sz="4" w:space="0" w:color="auto"/>
              <w:right w:val="single" w:sz="4" w:space="0" w:color="auto"/>
            </w:tcBorders>
            <w:shd w:val="clear" w:color="auto" w:fill="auto"/>
            <w:noWrap/>
            <w:vAlign w:val="bottom"/>
          </w:tcPr>
          <w:p w14:paraId="0040BF62" w14:textId="374A92A6" w:rsidR="001B289B" w:rsidRPr="000D15A9" w:rsidRDefault="001B289B" w:rsidP="001B289B">
            <w:pPr>
              <w:spacing w:after="0" w:line="360" w:lineRule="auto"/>
              <w:rPr>
                <w:rFonts w:ascii="Times New Roman" w:hAnsi="Times New Roman" w:cs="Times New Roman"/>
              </w:rPr>
            </w:pPr>
            <w:r w:rsidRPr="000D15A9">
              <w:rPr>
                <w:rFonts w:ascii="Times New Roman" w:hAnsi="Times New Roman" w:cs="Times New Roman"/>
              </w:rPr>
              <w:t>0.15 [0.14, 0.16]</w:t>
            </w:r>
          </w:p>
        </w:tc>
      </w:tr>
      <w:tr w:rsidR="001B289B" w:rsidRPr="00607361" w14:paraId="419225A4" w14:textId="77777777" w:rsidTr="000D15A9">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26BF2954" w14:textId="77777777" w:rsidR="001B289B" w:rsidRPr="000D15A9" w:rsidRDefault="001B289B" w:rsidP="001B289B">
            <w:pPr>
              <w:spacing w:after="0" w:line="360" w:lineRule="auto"/>
              <w:rPr>
                <w:rFonts w:ascii="Times New Roman" w:hAnsi="Times New Roman" w:cs="Times New Roman"/>
              </w:rPr>
            </w:pPr>
            <w:r w:rsidRPr="000D15A9">
              <w:rPr>
                <w:rFonts w:ascii="Times New Roman" w:hAnsi="Times New Roman" w:cs="Times New Roman"/>
              </w:rPr>
              <w:t>Radiomics: Tumor Volume</w:t>
            </w:r>
          </w:p>
        </w:tc>
        <w:tc>
          <w:tcPr>
            <w:tcW w:w="2250" w:type="dxa"/>
            <w:tcBorders>
              <w:top w:val="nil"/>
              <w:left w:val="nil"/>
              <w:bottom w:val="single" w:sz="4" w:space="0" w:color="auto"/>
              <w:right w:val="single" w:sz="4" w:space="0" w:color="auto"/>
            </w:tcBorders>
            <w:shd w:val="clear" w:color="auto" w:fill="auto"/>
            <w:noWrap/>
            <w:vAlign w:val="bottom"/>
          </w:tcPr>
          <w:p w14:paraId="0EA13D28" w14:textId="21B9A9FF" w:rsidR="001B289B" w:rsidRPr="000D15A9" w:rsidRDefault="001B289B" w:rsidP="001B289B">
            <w:pPr>
              <w:spacing w:after="0" w:line="360" w:lineRule="auto"/>
              <w:rPr>
                <w:rFonts w:ascii="Times New Roman" w:hAnsi="Times New Roman" w:cs="Times New Roman"/>
              </w:rPr>
            </w:pPr>
            <w:r w:rsidRPr="000D15A9">
              <w:rPr>
                <w:rFonts w:ascii="Times New Roman" w:hAnsi="Times New Roman" w:cs="Times New Roman"/>
              </w:rPr>
              <w:t>0.61 [0.57, 0.66]</w:t>
            </w:r>
          </w:p>
        </w:tc>
        <w:tc>
          <w:tcPr>
            <w:tcW w:w="2578" w:type="dxa"/>
            <w:tcBorders>
              <w:top w:val="nil"/>
              <w:left w:val="nil"/>
              <w:bottom w:val="single" w:sz="4" w:space="0" w:color="auto"/>
              <w:right w:val="single" w:sz="4" w:space="0" w:color="auto"/>
            </w:tcBorders>
            <w:shd w:val="clear" w:color="auto" w:fill="auto"/>
            <w:noWrap/>
            <w:vAlign w:val="bottom"/>
          </w:tcPr>
          <w:p w14:paraId="5AB3DF80" w14:textId="6ABB57E0" w:rsidR="001B289B" w:rsidRPr="000D15A9" w:rsidRDefault="001B289B" w:rsidP="001B289B">
            <w:pPr>
              <w:spacing w:after="0" w:line="360" w:lineRule="auto"/>
              <w:rPr>
                <w:rFonts w:ascii="Times New Roman" w:hAnsi="Times New Roman" w:cs="Times New Roman"/>
              </w:rPr>
            </w:pPr>
            <w:r w:rsidRPr="000D15A9">
              <w:rPr>
                <w:rFonts w:ascii="Times New Roman" w:hAnsi="Times New Roman" w:cs="Times New Roman"/>
              </w:rPr>
              <w:t>0.19 [0.18, 0.21]</w:t>
            </w:r>
          </w:p>
        </w:tc>
      </w:tr>
      <w:tr w:rsidR="001B289B" w:rsidRPr="00607361" w14:paraId="4006DC51" w14:textId="77777777" w:rsidTr="000D15A9">
        <w:trPr>
          <w:trHeight w:val="301"/>
          <w:jc w:val="center"/>
        </w:trPr>
        <w:tc>
          <w:tcPr>
            <w:tcW w:w="4315" w:type="dxa"/>
            <w:tcBorders>
              <w:top w:val="nil"/>
              <w:left w:val="single" w:sz="4" w:space="0" w:color="auto"/>
              <w:bottom w:val="single" w:sz="4" w:space="0" w:color="auto"/>
              <w:right w:val="single" w:sz="4" w:space="0" w:color="auto"/>
            </w:tcBorders>
            <w:shd w:val="clear" w:color="auto" w:fill="auto"/>
            <w:noWrap/>
            <w:vAlign w:val="bottom"/>
            <w:hideMark/>
          </w:tcPr>
          <w:p w14:paraId="1EBACCE3" w14:textId="77777777" w:rsidR="001B289B" w:rsidRPr="000D15A9" w:rsidRDefault="001B289B" w:rsidP="001B289B">
            <w:pPr>
              <w:spacing w:after="0" w:line="360" w:lineRule="auto"/>
              <w:rPr>
                <w:rFonts w:ascii="Times New Roman" w:hAnsi="Times New Roman" w:cs="Times New Roman"/>
              </w:rPr>
            </w:pPr>
            <w:r w:rsidRPr="000D15A9">
              <w:rPr>
                <w:rFonts w:ascii="Times New Roman" w:hAnsi="Times New Roman" w:cs="Times New Roman"/>
              </w:rPr>
              <w:t>Radiomics: Liver Parenchyma</w:t>
            </w:r>
          </w:p>
        </w:tc>
        <w:tc>
          <w:tcPr>
            <w:tcW w:w="2250" w:type="dxa"/>
            <w:tcBorders>
              <w:top w:val="nil"/>
              <w:left w:val="nil"/>
              <w:bottom w:val="single" w:sz="4" w:space="0" w:color="auto"/>
              <w:right w:val="single" w:sz="4" w:space="0" w:color="auto"/>
            </w:tcBorders>
            <w:shd w:val="clear" w:color="auto" w:fill="auto"/>
            <w:noWrap/>
            <w:vAlign w:val="bottom"/>
          </w:tcPr>
          <w:p w14:paraId="7F52DECD" w14:textId="30272E14" w:rsidR="001B289B" w:rsidRPr="000D15A9" w:rsidRDefault="001B289B" w:rsidP="001B289B">
            <w:pPr>
              <w:spacing w:after="0" w:line="360" w:lineRule="auto"/>
              <w:rPr>
                <w:rFonts w:ascii="Times New Roman" w:hAnsi="Times New Roman" w:cs="Times New Roman"/>
              </w:rPr>
            </w:pPr>
            <w:r w:rsidRPr="000D15A9">
              <w:rPr>
                <w:rFonts w:ascii="Times New Roman" w:hAnsi="Times New Roman" w:cs="Times New Roman"/>
              </w:rPr>
              <w:t>0.59 [0.51, 0.66]</w:t>
            </w:r>
          </w:p>
        </w:tc>
        <w:tc>
          <w:tcPr>
            <w:tcW w:w="2578" w:type="dxa"/>
            <w:tcBorders>
              <w:top w:val="nil"/>
              <w:left w:val="nil"/>
              <w:bottom w:val="single" w:sz="4" w:space="0" w:color="auto"/>
              <w:right w:val="single" w:sz="4" w:space="0" w:color="auto"/>
            </w:tcBorders>
            <w:shd w:val="clear" w:color="auto" w:fill="auto"/>
            <w:noWrap/>
            <w:vAlign w:val="bottom"/>
          </w:tcPr>
          <w:p w14:paraId="293A6379" w14:textId="6A1F78D9" w:rsidR="001B289B" w:rsidRPr="000D15A9" w:rsidRDefault="001B289B" w:rsidP="001B289B">
            <w:pPr>
              <w:spacing w:after="0" w:line="360" w:lineRule="auto"/>
              <w:rPr>
                <w:rFonts w:ascii="Times New Roman" w:hAnsi="Times New Roman" w:cs="Times New Roman"/>
              </w:rPr>
            </w:pPr>
            <w:r w:rsidRPr="000D15A9">
              <w:rPr>
                <w:rFonts w:ascii="Times New Roman" w:hAnsi="Times New Roman" w:cs="Times New Roman"/>
              </w:rPr>
              <w:t>0.16 [0.15, 0.18]</w:t>
            </w:r>
          </w:p>
        </w:tc>
      </w:tr>
      <w:tr w:rsidR="001B289B" w:rsidRPr="00607361" w14:paraId="4E3DD365" w14:textId="77777777" w:rsidTr="000D15A9">
        <w:trPr>
          <w:trHeight w:val="301"/>
          <w:jc w:val="center"/>
        </w:trPr>
        <w:tc>
          <w:tcPr>
            <w:tcW w:w="43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0B123A" w14:textId="48887FA4" w:rsidR="001B289B" w:rsidRPr="000D15A9" w:rsidRDefault="001B289B" w:rsidP="001B289B">
            <w:pPr>
              <w:spacing w:after="0" w:line="360" w:lineRule="auto"/>
              <w:rPr>
                <w:rFonts w:ascii="Times New Roman" w:hAnsi="Times New Roman" w:cs="Times New Roman"/>
              </w:rPr>
            </w:pPr>
            <w:r w:rsidRPr="000D15A9">
              <w:rPr>
                <w:rFonts w:ascii="Times New Roman" w:hAnsi="Times New Roman" w:cs="Times New Roman"/>
              </w:rPr>
              <w:t>Radiomics: Liver Parenchyma + Tumor</w:t>
            </w:r>
          </w:p>
        </w:tc>
        <w:tc>
          <w:tcPr>
            <w:tcW w:w="2250" w:type="dxa"/>
            <w:tcBorders>
              <w:top w:val="single" w:sz="4" w:space="0" w:color="auto"/>
              <w:left w:val="nil"/>
              <w:bottom w:val="single" w:sz="4" w:space="0" w:color="auto"/>
              <w:right w:val="single" w:sz="4" w:space="0" w:color="auto"/>
            </w:tcBorders>
            <w:shd w:val="clear" w:color="auto" w:fill="auto"/>
            <w:noWrap/>
            <w:vAlign w:val="bottom"/>
          </w:tcPr>
          <w:p w14:paraId="73C7264A" w14:textId="37957FEF" w:rsidR="001B289B" w:rsidRPr="000D15A9" w:rsidRDefault="001B289B" w:rsidP="001B289B">
            <w:pPr>
              <w:spacing w:after="0" w:line="360" w:lineRule="auto"/>
              <w:rPr>
                <w:rFonts w:ascii="Times New Roman" w:hAnsi="Times New Roman" w:cs="Times New Roman"/>
              </w:rPr>
            </w:pPr>
            <w:r w:rsidRPr="000D15A9">
              <w:rPr>
                <w:rFonts w:ascii="Times New Roman" w:hAnsi="Times New Roman" w:cs="Times New Roman"/>
              </w:rPr>
              <w:t>0.60 [0.54, 0.66]</w:t>
            </w:r>
          </w:p>
        </w:tc>
        <w:tc>
          <w:tcPr>
            <w:tcW w:w="2578" w:type="dxa"/>
            <w:tcBorders>
              <w:top w:val="single" w:sz="4" w:space="0" w:color="auto"/>
              <w:left w:val="nil"/>
              <w:bottom w:val="single" w:sz="4" w:space="0" w:color="auto"/>
              <w:right w:val="single" w:sz="4" w:space="0" w:color="auto"/>
            </w:tcBorders>
            <w:shd w:val="clear" w:color="auto" w:fill="auto"/>
            <w:noWrap/>
            <w:vAlign w:val="bottom"/>
          </w:tcPr>
          <w:p w14:paraId="3A14E263" w14:textId="5842BB55" w:rsidR="001B289B" w:rsidRPr="000D15A9" w:rsidRDefault="001B289B" w:rsidP="001B289B">
            <w:pPr>
              <w:spacing w:after="0" w:line="360" w:lineRule="auto"/>
              <w:rPr>
                <w:rFonts w:ascii="Times New Roman" w:hAnsi="Times New Roman" w:cs="Times New Roman"/>
              </w:rPr>
            </w:pPr>
            <w:r w:rsidRPr="000D15A9">
              <w:rPr>
                <w:rFonts w:ascii="Times New Roman" w:hAnsi="Times New Roman" w:cs="Times New Roman"/>
              </w:rPr>
              <w:t>0.17 [0.14, 0.2</w:t>
            </w:r>
            <w:r w:rsidR="000D5765" w:rsidRPr="000D15A9">
              <w:rPr>
                <w:rFonts w:ascii="Times New Roman" w:hAnsi="Times New Roman" w:cs="Times New Roman"/>
              </w:rPr>
              <w:t>0</w:t>
            </w:r>
            <w:r w:rsidRPr="000D15A9">
              <w:rPr>
                <w:rFonts w:ascii="Times New Roman" w:hAnsi="Times New Roman" w:cs="Times New Roman"/>
              </w:rPr>
              <w:t>]</w:t>
            </w:r>
          </w:p>
        </w:tc>
      </w:tr>
      <w:tr w:rsidR="001B289B" w:rsidRPr="00607361" w14:paraId="0796D675" w14:textId="77777777" w:rsidTr="000D15A9">
        <w:trPr>
          <w:trHeight w:val="301"/>
          <w:jc w:val="center"/>
        </w:trPr>
        <w:tc>
          <w:tcPr>
            <w:tcW w:w="43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22899A" w14:textId="25C4B344" w:rsidR="001B289B" w:rsidRPr="000D15A9" w:rsidRDefault="001B289B" w:rsidP="001B289B">
            <w:pPr>
              <w:spacing w:after="0" w:line="360" w:lineRule="auto"/>
              <w:rPr>
                <w:rFonts w:ascii="Times New Roman" w:hAnsi="Times New Roman" w:cs="Times New Roman"/>
              </w:rPr>
            </w:pPr>
            <w:r w:rsidRPr="000D15A9">
              <w:rPr>
                <w:rFonts w:ascii="Times New Roman" w:hAnsi="Times New Roman" w:cs="Times New Roman"/>
              </w:rPr>
              <w:t>Dosimetric Clinical Data + Radiomics from Liver Parenchyma and Tumor</w:t>
            </w:r>
          </w:p>
        </w:tc>
        <w:tc>
          <w:tcPr>
            <w:tcW w:w="2250" w:type="dxa"/>
            <w:tcBorders>
              <w:top w:val="single" w:sz="4" w:space="0" w:color="auto"/>
              <w:left w:val="nil"/>
              <w:bottom w:val="single" w:sz="4" w:space="0" w:color="auto"/>
              <w:right w:val="single" w:sz="4" w:space="0" w:color="auto"/>
            </w:tcBorders>
            <w:shd w:val="clear" w:color="auto" w:fill="auto"/>
            <w:noWrap/>
            <w:vAlign w:val="bottom"/>
          </w:tcPr>
          <w:p w14:paraId="4E3C46DD" w14:textId="77777777" w:rsidR="001B289B" w:rsidRPr="000D15A9" w:rsidRDefault="001B289B" w:rsidP="001B289B">
            <w:pPr>
              <w:rPr>
                <w:rFonts w:ascii="Times New Roman" w:hAnsi="Times New Roman" w:cs="Times New Roman"/>
              </w:rPr>
            </w:pPr>
            <w:r w:rsidRPr="000D15A9">
              <w:rPr>
                <w:rFonts w:ascii="Times New Roman" w:hAnsi="Times New Roman" w:cs="Times New Roman"/>
              </w:rPr>
              <w:t>0.65 [0.61, 0.69]</w:t>
            </w:r>
          </w:p>
          <w:p w14:paraId="1605915F" w14:textId="77777777" w:rsidR="001B289B" w:rsidRPr="000D15A9" w:rsidRDefault="001B289B" w:rsidP="001B289B">
            <w:pPr>
              <w:spacing w:after="0" w:line="360" w:lineRule="auto"/>
              <w:rPr>
                <w:rFonts w:ascii="Times New Roman" w:hAnsi="Times New Roman" w:cs="Times New Roman"/>
              </w:rPr>
            </w:pPr>
          </w:p>
        </w:tc>
        <w:tc>
          <w:tcPr>
            <w:tcW w:w="2578" w:type="dxa"/>
            <w:tcBorders>
              <w:top w:val="single" w:sz="4" w:space="0" w:color="auto"/>
              <w:left w:val="nil"/>
              <w:bottom w:val="single" w:sz="4" w:space="0" w:color="auto"/>
              <w:right w:val="single" w:sz="4" w:space="0" w:color="auto"/>
            </w:tcBorders>
            <w:shd w:val="clear" w:color="auto" w:fill="auto"/>
            <w:noWrap/>
            <w:vAlign w:val="bottom"/>
          </w:tcPr>
          <w:p w14:paraId="79776ED0" w14:textId="77777777" w:rsidR="001B289B" w:rsidRPr="000D15A9" w:rsidRDefault="001B289B" w:rsidP="001B289B">
            <w:pPr>
              <w:rPr>
                <w:rFonts w:ascii="Times New Roman" w:hAnsi="Times New Roman" w:cs="Times New Roman"/>
              </w:rPr>
            </w:pPr>
            <w:r w:rsidRPr="000D15A9">
              <w:rPr>
                <w:rFonts w:ascii="Times New Roman" w:hAnsi="Times New Roman" w:cs="Times New Roman"/>
              </w:rPr>
              <w:t>0.14 [0.12, 0.17]</w:t>
            </w:r>
          </w:p>
          <w:p w14:paraId="6EA6945E" w14:textId="77777777" w:rsidR="001B289B" w:rsidRPr="000D15A9" w:rsidRDefault="001B289B" w:rsidP="001B289B">
            <w:pPr>
              <w:spacing w:after="0" w:line="360" w:lineRule="auto"/>
              <w:rPr>
                <w:rFonts w:ascii="Times New Roman" w:hAnsi="Times New Roman" w:cs="Times New Roman"/>
              </w:rPr>
            </w:pPr>
          </w:p>
        </w:tc>
      </w:tr>
      <w:tr w:rsidR="00E04C78" w:rsidRPr="00607361" w14:paraId="5CE3CD25" w14:textId="77777777" w:rsidTr="000D15A9">
        <w:trPr>
          <w:trHeight w:val="301"/>
          <w:jc w:val="center"/>
        </w:trPr>
        <w:tc>
          <w:tcPr>
            <w:tcW w:w="431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375944" w14:textId="061E0C3A" w:rsidR="00E04C78" w:rsidRPr="000D15A9" w:rsidRDefault="00E04C78" w:rsidP="00E04C78">
            <w:pPr>
              <w:spacing w:after="0" w:line="360" w:lineRule="auto"/>
              <w:rPr>
                <w:rFonts w:ascii="Times New Roman" w:hAnsi="Times New Roman" w:cs="Times New Roman"/>
              </w:rPr>
            </w:pPr>
            <w:r w:rsidRPr="000D15A9">
              <w:rPr>
                <w:rFonts w:ascii="Times New Roman" w:hAnsi="Times New Roman" w:cs="Times New Roman"/>
              </w:rPr>
              <w:t>All Clinical Data and Radiomics from Liver Parenchyma + Tumor</w:t>
            </w:r>
          </w:p>
        </w:tc>
        <w:tc>
          <w:tcPr>
            <w:tcW w:w="2250" w:type="dxa"/>
            <w:tcBorders>
              <w:top w:val="single" w:sz="4" w:space="0" w:color="auto"/>
              <w:left w:val="nil"/>
              <w:bottom w:val="single" w:sz="4" w:space="0" w:color="auto"/>
              <w:right w:val="single" w:sz="4" w:space="0" w:color="auto"/>
            </w:tcBorders>
            <w:shd w:val="clear" w:color="auto" w:fill="auto"/>
            <w:noWrap/>
            <w:vAlign w:val="bottom"/>
          </w:tcPr>
          <w:p w14:paraId="5AF25D75" w14:textId="77777777" w:rsidR="00E04C78" w:rsidRPr="000D15A9" w:rsidRDefault="00E04C78" w:rsidP="00E04C78">
            <w:pPr>
              <w:rPr>
                <w:rFonts w:ascii="Times New Roman" w:hAnsi="Times New Roman" w:cs="Times New Roman"/>
              </w:rPr>
            </w:pPr>
            <w:r w:rsidRPr="000D15A9">
              <w:rPr>
                <w:rFonts w:ascii="Times New Roman" w:hAnsi="Times New Roman" w:cs="Times New Roman"/>
              </w:rPr>
              <w:t>0.69 [0.63, 0.74]</w:t>
            </w:r>
          </w:p>
          <w:p w14:paraId="4168526E" w14:textId="77777777" w:rsidR="00E04C78" w:rsidRPr="000D15A9" w:rsidRDefault="00E04C78" w:rsidP="00E04C78">
            <w:pPr>
              <w:spacing w:after="0" w:line="360" w:lineRule="auto"/>
              <w:rPr>
                <w:rFonts w:ascii="Times New Roman" w:hAnsi="Times New Roman" w:cs="Times New Roman"/>
              </w:rPr>
            </w:pPr>
          </w:p>
        </w:tc>
        <w:tc>
          <w:tcPr>
            <w:tcW w:w="2578" w:type="dxa"/>
            <w:tcBorders>
              <w:top w:val="single" w:sz="4" w:space="0" w:color="auto"/>
              <w:left w:val="nil"/>
              <w:bottom w:val="single" w:sz="4" w:space="0" w:color="auto"/>
              <w:right w:val="single" w:sz="4" w:space="0" w:color="auto"/>
            </w:tcBorders>
            <w:shd w:val="clear" w:color="auto" w:fill="auto"/>
            <w:noWrap/>
            <w:vAlign w:val="bottom"/>
          </w:tcPr>
          <w:p w14:paraId="1EF835D6" w14:textId="77777777" w:rsidR="00E04C78" w:rsidRPr="000D15A9" w:rsidRDefault="00E04C78" w:rsidP="00E04C78">
            <w:pPr>
              <w:rPr>
                <w:rFonts w:ascii="Times New Roman" w:hAnsi="Times New Roman" w:cs="Times New Roman"/>
              </w:rPr>
            </w:pPr>
            <w:r w:rsidRPr="000D15A9">
              <w:rPr>
                <w:rFonts w:ascii="Times New Roman" w:hAnsi="Times New Roman" w:cs="Times New Roman"/>
              </w:rPr>
              <w:t>0.14 [0.11, 0.17]</w:t>
            </w:r>
          </w:p>
          <w:p w14:paraId="5A2F1FCC" w14:textId="77777777" w:rsidR="00E04C78" w:rsidRPr="000D15A9" w:rsidRDefault="00E04C78" w:rsidP="00E04C78">
            <w:pPr>
              <w:spacing w:after="0" w:line="360" w:lineRule="auto"/>
              <w:rPr>
                <w:rFonts w:ascii="Times New Roman" w:hAnsi="Times New Roman" w:cs="Times New Roman"/>
              </w:rPr>
            </w:pPr>
          </w:p>
        </w:tc>
      </w:tr>
    </w:tbl>
    <w:p w14:paraId="0E9075CC" w14:textId="6E18DAD1" w:rsidR="00297073" w:rsidRDefault="00297073" w:rsidP="00C67140">
      <w:pPr>
        <w:spacing w:after="0" w:line="360" w:lineRule="auto"/>
        <w:rPr>
          <w:rFonts w:ascii="Times New Roman" w:hAnsi="Times New Roman" w:cs="Times New Roman"/>
        </w:rPr>
      </w:pPr>
    </w:p>
    <w:p w14:paraId="7BBD3F4C" w14:textId="713584A3" w:rsidR="003079AF" w:rsidRDefault="003079AF" w:rsidP="003079AF">
      <w:pPr>
        <w:spacing w:after="0" w:line="360" w:lineRule="auto"/>
        <w:rPr>
          <w:rFonts w:ascii="Times New Roman" w:hAnsi="Times New Roman" w:cs="Times New Roman"/>
        </w:rPr>
      </w:pPr>
      <w:r>
        <w:rPr>
          <w:rFonts w:ascii="Times New Roman" w:hAnsi="Times New Roman" w:cs="Times New Roman"/>
        </w:rPr>
        <w:t>Table 2: A summary of accuracy results for each input combination to the model</w:t>
      </w:r>
      <w:r w:rsidR="00372806">
        <w:rPr>
          <w:rFonts w:ascii="Times New Roman" w:hAnsi="Times New Roman" w:cs="Times New Roman"/>
        </w:rPr>
        <w:t xml:space="preserve"> with the standard deviation range</w:t>
      </w:r>
      <w:r>
        <w:rPr>
          <w:rFonts w:ascii="Times New Roman" w:hAnsi="Times New Roman" w:cs="Times New Roman"/>
        </w:rPr>
        <w:t>. The combination that achieved the highest accuracy was using radiomic features from the entire liver and tumor volume. The variances for the models decreased after feature selection. However, there is still overlap within the confidence intervals of the accuracies.</w:t>
      </w:r>
    </w:p>
    <w:p w14:paraId="2FC034FB" w14:textId="77777777" w:rsidR="003079AF" w:rsidRDefault="003079AF" w:rsidP="00C67140">
      <w:pPr>
        <w:spacing w:after="0" w:line="360" w:lineRule="auto"/>
        <w:rPr>
          <w:rFonts w:ascii="Times New Roman" w:hAnsi="Times New Roman" w:cs="Times New Roman"/>
        </w:rPr>
      </w:pPr>
    </w:p>
    <w:p w14:paraId="26954F36" w14:textId="33ADE0E7" w:rsidR="00FA7A36" w:rsidRDefault="000449BD" w:rsidP="00FA7A36">
      <w:pPr>
        <w:spacing w:after="0" w:line="360" w:lineRule="auto"/>
        <w:rPr>
          <w:rFonts w:ascii="Times New Roman" w:hAnsi="Times New Roman" w:cs="Times New Roman"/>
        </w:rPr>
      </w:pPr>
      <w:r>
        <w:rPr>
          <w:rFonts w:ascii="Times New Roman" w:hAnsi="Times New Roman" w:cs="Times New Roman"/>
        </w:rPr>
        <w:t xml:space="preserve">We note that nearly all input dataset variations resulted in a C-index greater than 0.50 within </w:t>
      </w:r>
      <w:r w:rsidR="00257C50">
        <w:rPr>
          <w:rFonts w:ascii="Times New Roman" w:hAnsi="Times New Roman" w:cs="Times New Roman"/>
        </w:rPr>
        <w:t xml:space="preserve">95% confidence interval ranges. </w:t>
      </w:r>
      <w:r>
        <w:rPr>
          <w:rFonts w:ascii="Times New Roman" w:hAnsi="Times New Roman" w:cs="Times New Roman"/>
        </w:rPr>
        <w:t xml:space="preserve">The greatest accuracy occurred when </w:t>
      </w:r>
      <w:r w:rsidR="00257C50">
        <w:rPr>
          <w:rFonts w:ascii="Times New Roman" w:hAnsi="Times New Roman" w:cs="Times New Roman"/>
        </w:rPr>
        <w:t xml:space="preserve">combining both radiomics of the liver </w:t>
      </w:r>
      <w:r>
        <w:rPr>
          <w:rFonts w:ascii="Times New Roman" w:hAnsi="Times New Roman" w:cs="Times New Roman"/>
        </w:rPr>
        <w:t xml:space="preserve">parenchyma and tumor volume </w:t>
      </w:r>
      <w:r w:rsidR="00257C50">
        <w:rPr>
          <w:rFonts w:ascii="Times New Roman" w:hAnsi="Times New Roman" w:cs="Times New Roman"/>
        </w:rPr>
        <w:t xml:space="preserve">with dosimetric data to predict local progression (C-index: </w:t>
      </w:r>
      <w:r w:rsidR="00257C50" w:rsidRPr="007C3664">
        <w:rPr>
          <w:rFonts w:ascii="Times New Roman" w:hAnsi="Times New Roman" w:cs="Times New Roman"/>
        </w:rPr>
        <w:t>0.73 [0.64, 0.82]</w:t>
      </w:r>
      <w:r w:rsidR="00257C50">
        <w:rPr>
          <w:rFonts w:ascii="Times New Roman" w:hAnsi="Times New Roman" w:cs="Times New Roman"/>
        </w:rPr>
        <w:t>)</w:t>
      </w:r>
      <w:r>
        <w:rPr>
          <w:rFonts w:ascii="Times New Roman" w:hAnsi="Times New Roman" w:cs="Times New Roman"/>
        </w:rPr>
        <w:t xml:space="preserve">. </w:t>
      </w:r>
      <w:r w:rsidR="00E27F5D">
        <w:rPr>
          <w:rFonts w:ascii="Times New Roman" w:hAnsi="Times New Roman" w:cs="Times New Roman"/>
        </w:rPr>
        <w:t>Utilizing</w:t>
      </w:r>
      <w:r>
        <w:rPr>
          <w:rFonts w:ascii="Times New Roman" w:hAnsi="Times New Roman" w:cs="Times New Roman"/>
        </w:rPr>
        <w:t xml:space="preserve"> </w:t>
      </w:r>
      <w:r w:rsidR="00257C50">
        <w:rPr>
          <w:rFonts w:ascii="Times New Roman" w:hAnsi="Times New Roman" w:cs="Times New Roman"/>
        </w:rPr>
        <w:t>only radiomic data</w:t>
      </w:r>
      <w:r>
        <w:rPr>
          <w:rFonts w:ascii="Times New Roman" w:hAnsi="Times New Roman" w:cs="Times New Roman"/>
        </w:rPr>
        <w:t xml:space="preserve"> </w:t>
      </w:r>
      <w:r w:rsidR="00257C50">
        <w:rPr>
          <w:rFonts w:ascii="Times New Roman" w:hAnsi="Times New Roman" w:cs="Times New Roman"/>
        </w:rPr>
        <w:t>from the liver parenchyma and tumor volume to predict local progression</w:t>
      </w:r>
      <w:r>
        <w:rPr>
          <w:rFonts w:ascii="Times New Roman" w:hAnsi="Times New Roman" w:cs="Times New Roman"/>
        </w:rPr>
        <w:t xml:space="preserve"> resulted in a C-index of</w:t>
      </w:r>
      <w:r w:rsidR="00257C50">
        <w:rPr>
          <w:rFonts w:ascii="Times New Roman" w:hAnsi="Times New Roman" w:cs="Times New Roman"/>
        </w:rPr>
        <w:t xml:space="preserve"> </w:t>
      </w:r>
      <w:r w:rsidR="00257C50" w:rsidRPr="007C3664">
        <w:rPr>
          <w:rFonts w:ascii="Times New Roman" w:hAnsi="Times New Roman" w:cs="Times New Roman"/>
        </w:rPr>
        <w:t>0.68 [0.62, 0.74]</w:t>
      </w:r>
      <w:r w:rsidR="00E27F5D">
        <w:rPr>
          <w:rFonts w:ascii="Times New Roman" w:eastAsia="Times New Roman" w:hAnsi="Times New Roman" w:cs="Times New Roman"/>
          <w:color w:val="000000"/>
        </w:rPr>
        <w:t>.</w:t>
      </w:r>
      <w:r w:rsidR="00FA7A36">
        <w:rPr>
          <w:rFonts w:ascii="Times New Roman" w:eastAsia="Times New Roman" w:hAnsi="Times New Roman" w:cs="Times New Roman"/>
          <w:color w:val="000000"/>
        </w:rPr>
        <w:t xml:space="preserve"> </w:t>
      </w:r>
      <w:r w:rsidR="00FA7A36">
        <w:rPr>
          <w:rFonts w:ascii="Times New Roman" w:hAnsi="Times New Roman" w:cs="Times New Roman"/>
        </w:rPr>
        <w:t>The IBS of all models were below 0.25, which is the standard threshold to indicate nonrandom prediction</w:t>
      </w:r>
      <w:r w:rsidR="006D78EA">
        <w:rPr>
          <w:rFonts w:ascii="Times New Roman" w:hAnsi="Times New Roman" w:cs="Times New Roman"/>
        </w:rPr>
        <w:t xml:space="preserve"> [25]</w:t>
      </w:r>
      <w:r w:rsidR="00FA7A36">
        <w:rPr>
          <w:rFonts w:ascii="Times New Roman" w:hAnsi="Times New Roman" w:cs="Times New Roman"/>
        </w:rPr>
        <w:t xml:space="preserve">. </w:t>
      </w:r>
    </w:p>
    <w:p w14:paraId="32E25498" w14:textId="2DFBCA36" w:rsidR="00B44F24" w:rsidRDefault="00B44F24" w:rsidP="00C67140">
      <w:pPr>
        <w:spacing w:after="0" w:line="360" w:lineRule="auto"/>
        <w:rPr>
          <w:rFonts w:ascii="Times New Roman" w:eastAsia="Times New Roman" w:hAnsi="Times New Roman" w:cs="Times New Roman"/>
          <w:color w:val="000000"/>
        </w:rPr>
      </w:pPr>
    </w:p>
    <w:p w14:paraId="0DC1C6A8" w14:textId="77777777" w:rsidR="003079AF" w:rsidRPr="003079AF" w:rsidRDefault="003079AF" w:rsidP="00C67140">
      <w:pPr>
        <w:spacing w:after="0" w:line="360" w:lineRule="auto"/>
        <w:rPr>
          <w:rFonts w:ascii="Times New Roman" w:eastAsia="Times New Roman" w:hAnsi="Times New Roman" w:cs="Times New Roman"/>
          <w:color w:val="000000"/>
        </w:rPr>
      </w:pPr>
    </w:p>
    <w:p w14:paraId="77738F91" w14:textId="2F89582E" w:rsidR="00B44F24" w:rsidRDefault="00FF7B86" w:rsidP="00C67140">
      <w:pPr>
        <w:spacing w:after="0" w:line="360" w:lineRule="auto"/>
        <w:rPr>
          <w:rFonts w:ascii="Times New Roman" w:hAnsi="Times New Roman" w:cs="Times New Roman"/>
        </w:rPr>
      </w:pPr>
      <w:r>
        <w:rPr>
          <w:noProof/>
        </w:rPr>
        <w:lastRenderedPageBreak/>
        <w:drawing>
          <wp:inline distT="0" distB="0" distL="0" distR="0" wp14:anchorId="1DEF1D3D" wp14:editId="7771D857">
            <wp:extent cx="5873742" cy="3189767"/>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3"/>
                    <a:stretch>
                      <a:fillRect/>
                    </a:stretch>
                  </pic:blipFill>
                  <pic:spPr>
                    <a:xfrm>
                      <a:off x="0" y="0"/>
                      <a:ext cx="5884900" cy="3195827"/>
                    </a:xfrm>
                    <a:prstGeom prst="rect">
                      <a:avLst/>
                    </a:prstGeom>
                  </pic:spPr>
                </pic:pic>
              </a:graphicData>
            </a:graphic>
          </wp:inline>
        </w:drawing>
      </w:r>
    </w:p>
    <w:p w14:paraId="16D7D7B4" w14:textId="43184C22" w:rsidR="00EF076C" w:rsidRDefault="00B44F24" w:rsidP="00C67140">
      <w:pPr>
        <w:spacing w:after="0" w:line="360" w:lineRule="auto"/>
        <w:rPr>
          <w:rFonts w:ascii="Times New Roman" w:hAnsi="Times New Roman" w:cs="Times New Roman"/>
        </w:rPr>
      </w:pPr>
      <w:r>
        <w:rPr>
          <w:rFonts w:ascii="Times New Roman" w:hAnsi="Times New Roman" w:cs="Times New Roman"/>
        </w:rPr>
        <w:t xml:space="preserve">Figure 4: Comparison of the </w:t>
      </w:r>
      <w:r w:rsidR="00257C50">
        <w:rPr>
          <w:rFonts w:ascii="Times New Roman" w:hAnsi="Times New Roman" w:cs="Times New Roman"/>
        </w:rPr>
        <w:t xml:space="preserve">predicted </w:t>
      </w:r>
      <w:r>
        <w:rPr>
          <w:rFonts w:ascii="Times New Roman" w:hAnsi="Times New Roman" w:cs="Times New Roman"/>
        </w:rPr>
        <w:t>survival (</w:t>
      </w:r>
      <w:r w:rsidR="00257C50">
        <w:rPr>
          <w:rFonts w:ascii="Times New Roman" w:hAnsi="Times New Roman" w:cs="Times New Roman"/>
        </w:rPr>
        <w:t>red</w:t>
      </w:r>
      <w:r>
        <w:rPr>
          <w:rFonts w:ascii="Times New Roman" w:hAnsi="Times New Roman" w:cs="Times New Roman"/>
        </w:rPr>
        <w:t xml:space="preserve">) </w:t>
      </w:r>
      <w:r w:rsidR="00FA7A36">
        <w:rPr>
          <w:rFonts w:ascii="Times New Roman" w:hAnsi="Times New Roman" w:cs="Times New Roman"/>
        </w:rPr>
        <w:t xml:space="preserve">from the random survival forest </w:t>
      </w:r>
      <w:r>
        <w:rPr>
          <w:rFonts w:ascii="Times New Roman" w:hAnsi="Times New Roman" w:cs="Times New Roman"/>
        </w:rPr>
        <w:t>compared to the actual survival (red)</w:t>
      </w:r>
      <w:r w:rsidR="00257C50">
        <w:rPr>
          <w:rFonts w:ascii="Times New Roman" w:hAnsi="Times New Roman" w:cs="Times New Roman"/>
        </w:rPr>
        <w:t xml:space="preserve"> </w:t>
      </w:r>
      <w:r w:rsidR="00FA7A36">
        <w:rPr>
          <w:rFonts w:ascii="Times New Roman" w:hAnsi="Times New Roman" w:cs="Times New Roman"/>
        </w:rPr>
        <w:t>from a Kaplan-Meier model of the outcome data.</w:t>
      </w:r>
      <w:r w:rsidR="00257C50">
        <w:rPr>
          <w:rFonts w:ascii="Times New Roman" w:hAnsi="Times New Roman" w:cs="Times New Roman"/>
        </w:rPr>
        <w:t xml:space="preserve"> </w:t>
      </w:r>
      <w:r w:rsidR="00FA7A36">
        <w:rPr>
          <w:rFonts w:ascii="Times New Roman" w:hAnsi="Times New Roman" w:cs="Times New Roman"/>
        </w:rPr>
        <w:t xml:space="preserve">Comparison include the </w:t>
      </w:r>
      <w:r w:rsidR="00257C50">
        <w:rPr>
          <w:rFonts w:ascii="Times New Roman" w:hAnsi="Times New Roman" w:cs="Times New Roman"/>
        </w:rPr>
        <w:t>best k-fold (left) and worst k-fold (right) during cross-validation from using either radiomics and dosimetric data (top), radiomics data only (middle), or dosimetric data only (bottom). All models achieved a higher C-index than models from previous studies and the usage of radiomic features enhances the accuracy of the model.</w:t>
      </w:r>
    </w:p>
    <w:p w14:paraId="11437F71" w14:textId="50C9E1D7" w:rsidR="00EF076C" w:rsidRDefault="00EF076C" w:rsidP="00C67140">
      <w:pPr>
        <w:spacing w:after="0" w:line="360" w:lineRule="auto"/>
        <w:rPr>
          <w:rFonts w:ascii="Times New Roman" w:hAnsi="Times New Roman" w:cs="Times New Roman"/>
        </w:rPr>
      </w:pPr>
    </w:p>
    <w:tbl>
      <w:tblPr>
        <w:tblStyle w:val="TableGrid"/>
        <w:tblW w:w="9157" w:type="dxa"/>
        <w:tblLook w:val="04A0" w:firstRow="1" w:lastRow="0" w:firstColumn="1" w:lastColumn="0" w:noHBand="0" w:noVBand="1"/>
      </w:tblPr>
      <w:tblGrid>
        <w:gridCol w:w="5935"/>
        <w:gridCol w:w="3222"/>
      </w:tblGrid>
      <w:tr w:rsidR="00FA7A36" w:rsidRPr="00EF076C" w14:paraId="6A678DC2" w14:textId="77777777" w:rsidTr="00FA7A36">
        <w:trPr>
          <w:trHeight w:val="284"/>
        </w:trPr>
        <w:tc>
          <w:tcPr>
            <w:tcW w:w="5935" w:type="dxa"/>
            <w:noWrap/>
            <w:hideMark/>
          </w:tcPr>
          <w:p w14:paraId="7185A1A3" w14:textId="406B9CDE" w:rsidR="00EF076C" w:rsidRPr="000D15A9" w:rsidRDefault="00EF076C" w:rsidP="000D15A9">
            <w:pPr>
              <w:spacing w:line="360" w:lineRule="auto"/>
              <w:rPr>
                <w:rFonts w:ascii="Times New Roman" w:eastAsia="Times New Roman" w:hAnsi="Times New Roman" w:cs="Times New Roman"/>
                <w:b/>
                <w:bCs/>
                <w:color w:val="000000"/>
              </w:rPr>
            </w:pPr>
            <w:r w:rsidRPr="000D15A9">
              <w:rPr>
                <w:rFonts w:ascii="Times New Roman" w:eastAsia="Times New Roman" w:hAnsi="Times New Roman" w:cs="Times New Roman"/>
                <w:b/>
                <w:bCs/>
                <w:color w:val="000000"/>
              </w:rPr>
              <w:t>F</w:t>
            </w:r>
            <w:r>
              <w:rPr>
                <w:rFonts w:ascii="Times New Roman" w:eastAsia="Times New Roman" w:hAnsi="Times New Roman" w:cs="Times New Roman"/>
                <w:b/>
                <w:bCs/>
                <w:color w:val="000000"/>
              </w:rPr>
              <w:t>eature (Dosimetric Only)</w:t>
            </w:r>
          </w:p>
        </w:tc>
        <w:tc>
          <w:tcPr>
            <w:tcW w:w="3222" w:type="dxa"/>
            <w:noWrap/>
            <w:hideMark/>
          </w:tcPr>
          <w:p w14:paraId="2E96CDF2" w14:textId="23F64D17" w:rsidR="00EF076C" w:rsidRPr="000D15A9" w:rsidRDefault="00EF076C" w:rsidP="000D15A9">
            <w:pPr>
              <w:spacing w:line="360" w:lineRule="auto"/>
              <w:rPr>
                <w:rFonts w:ascii="Times New Roman" w:eastAsia="Times New Roman" w:hAnsi="Times New Roman" w:cs="Times New Roman"/>
                <w:b/>
                <w:bCs/>
                <w:color w:val="000000"/>
              </w:rPr>
            </w:pPr>
            <w:r w:rsidRPr="000D15A9">
              <w:rPr>
                <w:rFonts w:ascii="Times New Roman" w:eastAsia="Times New Roman" w:hAnsi="Times New Roman" w:cs="Times New Roman"/>
                <w:b/>
                <w:bCs/>
                <w:color w:val="000000"/>
              </w:rPr>
              <w:t xml:space="preserve">Importance </w:t>
            </w:r>
            <w:r w:rsidR="00FA7A36">
              <w:rPr>
                <w:rFonts w:ascii="Times New Roman" w:eastAsia="Times New Roman" w:hAnsi="Times New Roman" w:cs="Times New Roman"/>
                <w:b/>
                <w:bCs/>
                <w:color w:val="000000"/>
              </w:rPr>
              <w:t xml:space="preserve">Score </w:t>
            </w:r>
            <w:r w:rsidRPr="000D15A9">
              <w:rPr>
                <w:rFonts w:ascii="Times New Roman" w:eastAsia="Times New Roman" w:hAnsi="Times New Roman" w:cs="Times New Roman"/>
                <w:b/>
                <w:bCs/>
                <w:color w:val="000000"/>
              </w:rPr>
              <w:t>(95% CI)</w:t>
            </w:r>
          </w:p>
        </w:tc>
      </w:tr>
      <w:tr w:rsidR="00FA7A36" w:rsidRPr="00EF076C" w14:paraId="19475D0A" w14:textId="77777777" w:rsidTr="00FA7A36">
        <w:trPr>
          <w:trHeight w:val="284"/>
        </w:trPr>
        <w:tc>
          <w:tcPr>
            <w:tcW w:w="5935" w:type="dxa"/>
            <w:noWrap/>
            <w:hideMark/>
          </w:tcPr>
          <w:p w14:paraId="21B64B4E" w14:textId="77777777" w:rsidR="00EF076C" w:rsidRPr="000D15A9" w:rsidRDefault="00EF076C" w:rsidP="000D15A9">
            <w:pPr>
              <w:spacing w:line="360" w:lineRule="auto"/>
              <w:rPr>
                <w:rFonts w:ascii="Times New Roman" w:eastAsia="Times New Roman" w:hAnsi="Times New Roman" w:cs="Times New Roman"/>
                <w:color w:val="000000"/>
              </w:rPr>
            </w:pPr>
            <w:r w:rsidRPr="000D15A9">
              <w:rPr>
                <w:rFonts w:ascii="Times New Roman" w:eastAsia="Times New Roman" w:hAnsi="Times New Roman" w:cs="Times New Roman"/>
                <w:color w:val="000000"/>
              </w:rPr>
              <w:t>Max Dose</w:t>
            </w:r>
          </w:p>
        </w:tc>
        <w:tc>
          <w:tcPr>
            <w:tcW w:w="3222" w:type="dxa"/>
            <w:noWrap/>
            <w:hideMark/>
          </w:tcPr>
          <w:p w14:paraId="6973C487" w14:textId="77777777" w:rsidR="00EF076C" w:rsidRPr="000D15A9" w:rsidRDefault="00EF076C" w:rsidP="000D15A9">
            <w:pPr>
              <w:spacing w:line="360" w:lineRule="auto"/>
              <w:rPr>
                <w:rFonts w:ascii="Times New Roman" w:eastAsia="Times New Roman" w:hAnsi="Times New Roman" w:cs="Times New Roman"/>
                <w:color w:val="000000"/>
              </w:rPr>
            </w:pPr>
            <w:r w:rsidRPr="000D15A9">
              <w:rPr>
                <w:rFonts w:ascii="Times New Roman" w:eastAsia="Times New Roman" w:hAnsi="Times New Roman" w:cs="Times New Roman"/>
                <w:color w:val="000000"/>
              </w:rPr>
              <w:t>10.84 [6.35, 15.34]</w:t>
            </w:r>
          </w:p>
        </w:tc>
      </w:tr>
      <w:tr w:rsidR="00FA7A36" w:rsidRPr="00EF076C" w14:paraId="26F87E8F" w14:textId="77777777" w:rsidTr="00FA7A36">
        <w:trPr>
          <w:trHeight w:val="284"/>
        </w:trPr>
        <w:tc>
          <w:tcPr>
            <w:tcW w:w="5935" w:type="dxa"/>
            <w:noWrap/>
            <w:hideMark/>
          </w:tcPr>
          <w:p w14:paraId="61C914FC" w14:textId="01DA38C9" w:rsidR="00EF076C" w:rsidRPr="000D15A9" w:rsidRDefault="00EF076C" w:rsidP="000D15A9">
            <w:pPr>
              <w:spacing w:line="360" w:lineRule="auto"/>
              <w:rPr>
                <w:rFonts w:ascii="Times New Roman" w:eastAsia="Times New Roman" w:hAnsi="Times New Roman" w:cs="Times New Roman"/>
                <w:color w:val="000000"/>
              </w:rPr>
            </w:pPr>
            <w:r w:rsidRPr="000D15A9">
              <w:rPr>
                <w:rFonts w:ascii="Times New Roman" w:eastAsia="Times New Roman" w:hAnsi="Times New Roman" w:cs="Times New Roman"/>
                <w:color w:val="000000"/>
              </w:rPr>
              <w:t>Carcinoembryonic Antigen at Radiotherapy</w:t>
            </w:r>
          </w:p>
        </w:tc>
        <w:tc>
          <w:tcPr>
            <w:tcW w:w="3222" w:type="dxa"/>
            <w:noWrap/>
            <w:hideMark/>
          </w:tcPr>
          <w:p w14:paraId="7A36E4E8" w14:textId="77777777" w:rsidR="00EF076C" w:rsidRPr="000D15A9" w:rsidRDefault="00EF076C" w:rsidP="000D15A9">
            <w:pPr>
              <w:spacing w:line="360" w:lineRule="auto"/>
              <w:rPr>
                <w:rFonts w:ascii="Times New Roman" w:eastAsia="Times New Roman" w:hAnsi="Times New Roman" w:cs="Times New Roman"/>
                <w:color w:val="000000"/>
              </w:rPr>
            </w:pPr>
            <w:r w:rsidRPr="000D15A9">
              <w:rPr>
                <w:rFonts w:ascii="Times New Roman" w:eastAsia="Times New Roman" w:hAnsi="Times New Roman" w:cs="Times New Roman"/>
                <w:color w:val="000000"/>
              </w:rPr>
              <w:t>2.69 [-0.43, 5.81]</w:t>
            </w:r>
          </w:p>
        </w:tc>
      </w:tr>
      <w:tr w:rsidR="00FA7A36" w:rsidRPr="00EF076C" w14:paraId="477F19C1" w14:textId="77777777" w:rsidTr="00FA7A36">
        <w:trPr>
          <w:trHeight w:val="284"/>
        </w:trPr>
        <w:tc>
          <w:tcPr>
            <w:tcW w:w="5935" w:type="dxa"/>
            <w:noWrap/>
            <w:hideMark/>
          </w:tcPr>
          <w:p w14:paraId="261C0B8B" w14:textId="77777777" w:rsidR="00EF076C" w:rsidRPr="000D15A9" w:rsidRDefault="00EF076C" w:rsidP="000D15A9">
            <w:pPr>
              <w:spacing w:line="360" w:lineRule="auto"/>
              <w:rPr>
                <w:rFonts w:ascii="Times New Roman" w:eastAsia="Times New Roman" w:hAnsi="Times New Roman" w:cs="Times New Roman"/>
                <w:color w:val="000000"/>
              </w:rPr>
            </w:pPr>
            <w:r w:rsidRPr="000D15A9">
              <w:rPr>
                <w:rFonts w:ascii="Times New Roman" w:eastAsia="Times New Roman" w:hAnsi="Times New Roman" w:cs="Times New Roman"/>
                <w:color w:val="000000"/>
              </w:rPr>
              <w:t>Lines of Chemotherapy</w:t>
            </w:r>
          </w:p>
        </w:tc>
        <w:tc>
          <w:tcPr>
            <w:tcW w:w="3222" w:type="dxa"/>
            <w:noWrap/>
            <w:hideMark/>
          </w:tcPr>
          <w:p w14:paraId="1CF393F0" w14:textId="77777777" w:rsidR="00EF076C" w:rsidRPr="000D15A9" w:rsidRDefault="00EF076C" w:rsidP="000D15A9">
            <w:pPr>
              <w:spacing w:line="360" w:lineRule="auto"/>
              <w:rPr>
                <w:rFonts w:ascii="Times New Roman" w:eastAsia="Times New Roman" w:hAnsi="Times New Roman" w:cs="Times New Roman"/>
                <w:color w:val="000000"/>
              </w:rPr>
            </w:pPr>
            <w:r w:rsidRPr="000D15A9">
              <w:rPr>
                <w:rFonts w:ascii="Times New Roman" w:eastAsia="Times New Roman" w:hAnsi="Times New Roman" w:cs="Times New Roman"/>
                <w:color w:val="000000"/>
              </w:rPr>
              <w:t>2.53 [1.16, 3.9]</w:t>
            </w:r>
          </w:p>
        </w:tc>
      </w:tr>
      <w:tr w:rsidR="00FA7A36" w:rsidRPr="00EF076C" w14:paraId="6CC539E4" w14:textId="77777777" w:rsidTr="00FA7A36">
        <w:trPr>
          <w:trHeight w:val="284"/>
        </w:trPr>
        <w:tc>
          <w:tcPr>
            <w:tcW w:w="5935" w:type="dxa"/>
            <w:noWrap/>
            <w:hideMark/>
          </w:tcPr>
          <w:p w14:paraId="720BEA76" w14:textId="77777777" w:rsidR="00EF076C" w:rsidRPr="000D15A9" w:rsidRDefault="00EF076C" w:rsidP="000D15A9">
            <w:pPr>
              <w:spacing w:line="360" w:lineRule="auto"/>
              <w:rPr>
                <w:rFonts w:ascii="Times New Roman" w:eastAsia="Times New Roman" w:hAnsi="Times New Roman" w:cs="Times New Roman"/>
                <w:color w:val="000000"/>
              </w:rPr>
            </w:pPr>
            <w:r w:rsidRPr="000D15A9">
              <w:rPr>
                <w:rFonts w:ascii="Times New Roman" w:eastAsia="Times New Roman" w:hAnsi="Times New Roman" w:cs="Times New Roman"/>
                <w:color w:val="000000"/>
              </w:rPr>
              <w:t>Pump Before Radiotherapy</w:t>
            </w:r>
          </w:p>
        </w:tc>
        <w:tc>
          <w:tcPr>
            <w:tcW w:w="3222" w:type="dxa"/>
            <w:noWrap/>
            <w:hideMark/>
          </w:tcPr>
          <w:p w14:paraId="4E2E998B" w14:textId="77777777" w:rsidR="00EF076C" w:rsidRPr="000D15A9" w:rsidRDefault="00EF076C" w:rsidP="000D15A9">
            <w:pPr>
              <w:spacing w:line="360" w:lineRule="auto"/>
              <w:rPr>
                <w:rFonts w:ascii="Times New Roman" w:eastAsia="Times New Roman" w:hAnsi="Times New Roman" w:cs="Times New Roman"/>
                <w:color w:val="000000"/>
              </w:rPr>
            </w:pPr>
            <w:r w:rsidRPr="000D15A9">
              <w:rPr>
                <w:rFonts w:ascii="Times New Roman" w:eastAsia="Times New Roman" w:hAnsi="Times New Roman" w:cs="Times New Roman"/>
                <w:color w:val="000000"/>
              </w:rPr>
              <w:t>-0.81 [-1.57, -0.05]</w:t>
            </w:r>
          </w:p>
        </w:tc>
      </w:tr>
    </w:tbl>
    <w:p w14:paraId="6BE9DB3B" w14:textId="654ADC35" w:rsidR="00EF076C" w:rsidRDefault="00EF076C" w:rsidP="00C67140">
      <w:pPr>
        <w:spacing w:after="0" w:line="360" w:lineRule="auto"/>
        <w:rPr>
          <w:rFonts w:ascii="Times New Roman" w:hAnsi="Times New Roman" w:cs="Times New Roman"/>
        </w:rPr>
      </w:pPr>
    </w:p>
    <w:p w14:paraId="03EECB2D" w14:textId="7BF1BE0F" w:rsidR="00EF076C" w:rsidRDefault="00EF076C" w:rsidP="00C67140">
      <w:pPr>
        <w:spacing w:after="0" w:line="360" w:lineRule="auto"/>
        <w:rPr>
          <w:rFonts w:ascii="Times New Roman" w:hAnsi="Times New Roman" w:cs="Times New Roman"/>
        </w:rPr>
      </w:pPr>
      <w:r>
        <w:rPr>
          <w:rFonts w:ascii="Times New Roman" w:hAnsi="Times New Roman" w:cs="Times New Roman"/>
        </w:rPr>
        <w:t xml:space="preserve">Table </w:t>
      </w:r>
      <w:r w:rsidR="00951D2C">
        <w:rPr>
          <w:rFonts w:ascii="Times New Roman" w:hAnsi="Times New Roman" w:cs="Times New Roman"/>
        </w:rPr>
        <w:t>3</w:t>
      </w:r>
      <w:r>
        <w:rPr>
          <w:rFonts w:ascii="Times New Roman" w:hAnsi="Times New Roman" w:cs="Times New Roman"/>
        </w:rPr>
        <w:t>: The feature importances for the random survival forest model utilizing dosimetric features as input data with no radiomic features. Max dose was observed to be the most predictive feature, significantly with more information gain than any other dosimetric feature.</w:t>
      </w:r>
    </w:p>
    <w:p w14:paraId="04508B1C" w14:textId="77777777" w:rsidR="00EF076C" w:rsidRDefault="00EF076C" w:rsidP="00C67140">
      <w:pPr>
        <w:spacing w:after="0" w:line="360" w:lineRule="auto"/>
        <w:rPr>
          <w:rFonts w:ascii="Times New Roman" w:hAnsi="Times New Roman" w:cs="Times New Roman"/>
        </w:rPr>
      </w:pPr>
    </w:p>
    <w:tbl>
      <w:tblPr>
        <w:tblW w:w="9135" w:type="dxa"/>
        <w:tblLook w:val="04A0" w:firstRow="1" w:lastRow="0" w:firstColumn="1" w:lastColumn="0" w:noHBand="0" w:noVBand="1"/>
      </w:tblPr>
      <w:tblGrid>
        <w:gridCol w:w="5935"/>
        <w:gridCol w:w="3200"/>
      </w:tblGrid>
      <w:tr w:rsidR="00EF076C" w:rsidRPr="00EF076C" w14:paraId="791C28B9" w14:textId="77777777" w:rsidTr="000D15A9">
        <w:trPr>
          <w:trHeight w:val="238"/>
        </w:trPr>
        <w:tc>
          <w:tcPr>
            <w:tcW w:w="59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0D819E" w14:textId="266AB6BF" w:rsidR="00EF076C" w:rsidRPr="00EF076C" w:rsidRDefault="00EF076C" w:rsidP="00EF076C">
            <w:pPr>
              <w:spacing w:after="0" w:line="360" w:lineRule="auto"/>
              <w:rPr>
                <w:rFonts w:ascii="Times New Roman" w:eastAsia="Times New Roman" w:hAnsi="Times New Roman" w:cs="Times New Roman"/>
                <w:b/>
                <w:bCs/>
                <w:color w:val="000000"/>
              </w:rPr>
            </w:pPr>
            <w:r w:rsidRPr="00EF076C">
              <w:rPr>
                <w:rFonts w:ascii="Times New Roman" w:eastAsia="Times New Roman" w:hAnsi="Times New Roman" w:cs="Times New Roman"/>
                <w:b/>
                <w:bCs/>
                <w:color w:val="000000"/>
              </w:rPr>
              <w:t>Feature</w:t>
            </w:r>
            <w:r>
              <w:rPr>
                <w:rFonts w:ascii="Times New Roman" w:eastAsia="Times New Roman" w:hAnsi="Times New Roman" w:cs="Times New Roman"/>
                <w:b/>
                <w:bCs/>
                <w:color w:val="000000"/>
              </w:rPr>
              <w:t xml:space="preserve"> (Radiomics on Liver Plus Tumor Volume Only)</w:t>
            </w:r>
          </w:p>
        </w:tc>
        <w:tc>
          <w:tcPr>
            <w:tcW w:w="3200" w:type="dxa"/>
            <w:tcBorders>
              <w:top w:val="single" w:sz="4" w:space="0" w:color="auto"/>
              <w:left w:val="nil"/>
              <w:bottom w:val="single" w:sz="4" w:space="0" w:color="auto"/>
              <w:right w:val="single" w:sz="4" w:space="0" w:color="auto"/>
            </w:tcBorders>
            <w:shd w:val="clear" w:color="auto" w:fill="auto"/>
            <w:noWrap/>
            <w:vAlign w:val="bottom"/>
            <w:hideMark/>
          </w:tcPr>
          <w:p w14:paraId="2632776C" w14:textId="5CAB5328" w:rsidR="00EF076C" w:rsidRPr="00EF076C" w:rsidRDefault="00EF076C" w:rsidP="00EF076C">
            <w:pPr>
              <w:spacing w:after="0" w:line="360" w:lineRule="auto"/>
              <w:rPr>
                <w:rFonts w:ascii="Times New Roman" w:eastAsia="Times New Roman" w:hAnsi="Times New Roman" w:cs="Times New Roman"/>
                <w:b/>
                <w:bCs/>
                <w:color w:val="000000"/>
              </w:rPr>
            </w:pPr>
            <w:r w:rsidRPr="00EF076C">
              <w:rPr>
                <w:rFonts w:ascii="Times New Roman" w:eastAsia="Times New Roman" w:hAnsi="Times New Roman" w:cs="Times New Roman"/>
                <w:b/>
                <w:bCs/>
                <w:color w:val="000000"/>
              </w:rPr>
              <w:t>Importance</w:t>
            </w:r>
            <w:r w:rsidR="00FA7A36">
              <w:rPr>
                <w:rFonts w:ascii="Times New Roman" w:eastAsia="Times New Roman" w:hAnsi="Times New Roman" w:cs="Times New Roman"/>
                <w:b/>
                <w:bCs/>
                <w:color w:val="000000"/>
              </w:rPr>
              <w:t xml:space="preserve"> Score</w:t>
            </w:r>
            <w:r w:rsidRPr="00EF076C">
              <w:rPr>
                <w:rFonts w:ascii="Times New Roman" w:eastAsia="Times New Roman" w:hAnsi="Times New Roman" w:cs="Times New Roman"/>
                <w:b/>
                <w:bCs/>
                <w:color w:val="000000"/>
              </w:rPr>
              <w:t xml:space="preserve"> (95% CI)</w:t>
            </w:r>
          </w:p>
        </w:tc>
      </w:tr>
      <w:tr w:rsidR="00EF076C" w:rsidRPr="00EF076C" w14:paraId="14C6EDD6" w14:textId="77777777" w:rsidTr="000D15A9">
        <w:trPr>
          <w:trHeight w:val="238"/>
        </w:trPr>
        <w:tc>
          <w:tcPr>
            <w:tcW w:w="59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532DC7" w14:textId="77777777" w:rsidR="00EF076C" w:rsidRPr="000D15A9" w:rsidRDefault="00EF076C" w:rsidP="00EF076C">
            <w:pPr>
              <w:spacing w:after="0" w:line="360" w:lineRule="auto"/>
              <w:rPr>
                <w:rFonts w:ascii="Times New Roman" w:eastAsia="Times New Roman" w:hAnsi="Times New Roman" w:cs="Times New Roman"/>
                <w:color w:val="000000"/>
              </w:rPr>
            </w:pPr>
            <w:r w:rsidRPr="000D15A9">
              <w:rPr>
                <w:rFonts w:ascii="Times New Roman" w:eastAsia="Times New Roman" w:hAnsi="Times New Roman" w:cs="Times New Roman"/>
                <w:color w:val="000000"/>
              </w:rPr>
              <w:t>Neighborhood Gray Tone Difference Matrix Strength</w:t>
            </w:r>
          </w:p>
        </w:tc>
        <w:tc>
          <w:tcPr>
            <w:tcW w:w="3200" w:type="dxa"/>
            <w:tcBorders>
              <w:top w:val="single" w:sz="4" w:space="0" w:color="auto"/>
              <w:left w:val="nil"/>
              <w:bottom w:val="single" w:sz="4" w:space="0" w:color="auto"/>
              <w:right w:val="single" w:sz="4" w:space="0" w:color="auto"/>
            </w:tcBorders>
            <w:shd w:val="clear" w:color="auto" w:fill="auto"/>
            <w:noWrap/>
            <w:vAlign w:val="bottom"/>
            <w:hideMark/>
          </w:tcPr>
          <w:p w14:paraId="3A100CC6" w14:textId="77777777" w:rsidR="00EF076C" w:rsidRPr="000D15A9" w:rsidRDefault="00EF076C" w:rsidP="00EF076C">
            <w:pPr>
              <w:spacing w:after="0" w:line="360" w:lineRule="auto"/>
              <w:rPr>
                <w:rFonts w:ascii="Times New Roman" w:eastAsia="Times New Roman" w:hAnsi="Times New Roman" w:cs="Times New Roman"/>
                <w:color w:val="000000"/>
              </w:rPr>
            </w:pPr>
            <w:r w:rsidRPr="000D15A9">
              <w:rPr>
                <w:rFonts w:ascii="Times New Roman" w:eastAsia="Times New Roman" w:hAnsi="Times New Roman" w:cs="Times New Roman"/>
                <w:color w:val="000000"/>
              </w:rPr>
              <w:t>3.74 [2.25, 5.22]</w:t>
            </w:r>
          </w:p>
        </w:tc>
      </w:tr>
      <w:tr w:rsidR="00EF076C" w:rsidRPr="00EF076C" w14:paraId="02CEFD19" w14:textId="77777777" w:rsidTr="000D15A9">
        <w:trPr>
          <w:trHeight w:val="238"/>
        </w:trPr>
        <w:tc>
          <w:tcPr>
            <w:tcW w:w="59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9EDF6B" w14:textId="77777777" w:rsidR="00EF076C" w:rsidRPr="000D15A9" w:rsidRDefault="00EF076C" w:rsidP="00EF076C">
            <w:pPr>
              <w:spacing w:after="0" w:line="360" w:lineRule="auto"/>
              <w:rPr>
                <w:rFonts w:ascii="Times New Roman" w:eastAsia="Times New Roman" w:hAnsi="Times New Roman" w:cs="Times New Roman"/>
                <w:color w:val="000000"/>
              </w:rPr>
            </w:pPr>
            <w:r w:rsidRPr="000D15A9">
              <w:rPr>
                <w:rFonts w:ascii="Times New Roman" w:eastAsia="Times New Roman" w:hAnsi="Times New Roman" w:cs="Times New Roman"/>
                <w:color w:val="000000"/>
              </w:rPr>
              <w:t>Neighborhood Gray Tone Difference Matrix Busyness</w:t>
            </w:r>
          </w:p>
        </w:tc>
        <w:tc>
          <w:tcPr>
            <w:tcW w:w="3200" w:type="dxa"/>
            <w:tcBorders>
              <w:top w:val="single" w:sz="4" w:space="0" w:color="auto"/>
              <w:left w:val="nil"/>
              <w:bottom w:val="single" w:sz="4" w:space="0" w:color="auto"/>
              <w:right w:val="single" w:sz="4" w:space="0" w:color="auto"/>
            </w:tcBorders>
            <w:shd w:val="clear" w:color="auto" w:fill="auto"/>
            <w:noWrap/>
            <w:vAlign w:val="bottom"/>
            <w:hideMark/>
          </w:tcPr>
          <w:p w14:paraId="1FEDD9F3" w14:textId="77777777" w:rsidR="00EF076C" w:rsidRPr="000D15A9" w:rsidRDefault="00EF076C" w:rsidP="00EF076C">
            <w:pPr>
              <w:spacing w:after="0" w:line="360" w:lineRule="auto"/>
              <w:rPr>
                <w:rFonts w:ascii="Times New Roman" w:eastAsia="Times New Roman" w:hAnsi="Times New Roman" w:cs="Times New Roman"/>
                <w:color w:val="000000"/>
              </w:rPr>
            </w:pPr>
            <w:r w:rsidRPr="000D15A9">
              <w:rPr>
                <w:rFonts w:ascii="Times New Roman" w:eastAsia="Times New Roman" w:hAnsi="Times New Roman" w:cs="Times New Roman"/>
                <w:color w:val="000000"/>
              </w:rPr>
              <w:t>3.32 [2.5, 4.15]</w:t>
            </w:r>
          </w:p>
        </w:tc>
      </w:tr>
      <w:tr w:rsidR="00EF076C" w:rsidRPr="00EF076C" w14:paraId="7A15145A" w14:textId="77777777" w:rsidTr="000D15A9">
        <w:trPr>
          <w:trHeight w:val="238"/>
        </w:trPr>
        <w:tc>
          <w:tcPr>
            <w:tcW w:w="59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D055F0" w14:textId="77777777" w:rsidR="00EF076C" w:rsidRPr="000D15A9" w:rsidRDefault="00EF076C" w:rsidP="00EF076C">
            <w:pPr>
              <w:spacing w:after="0" w:line="360" w:lineRule="auto"/>
              <w:rPr>
                <w:rFonts w:ascii="Times New Roman" w:eastAsia="Times New Roman" w:hAnsi="Times New Roman" w:cs="Times New Roman"/>
                <w:color w:val="000000"/>
              </w:rPr>
            </w:pPr>
            <w:r w:rsidRPr="000D15A9">
              <w:rPr>
                <w:rFonts w:ascii="Times New Roman" w:eastAsia="Times New Roman" w:hAnsi="Times New Roman" w:cs="Times New Roman"/>
                <w:color w:val="000000"/>
              </w:rPr>
              <w:lastRenderedPageBreak/>
              <w:t>Kurtosis</w:t>
            </w:r>
          </w:p>
        </w:tc>
        <w:tc>
          <w:tcPr>
            <w:tcW w:w="3200" w:type="dxa"/>
            <w:tcBorders>
              <w:top w:val="single" w:sz="4" w:space="0" w:color="auto"/>
              <w:left w:val="nil"/>
              <w:bottom w:val="single" w:sz="4" w:space="0" w:color="auto"/>
              <w:right w:val="single" w:sz="4" w:space="0" w:color="auto"/>
            </w:tcBorders>
            <w:shd w:val="clear" w:color="auto" w:fill="auto"/>
            <w:noWrap/>
            <w:vAlign w:val="bottom"/>
            <w:hideMark/>
          </w:tcPr>
          <w:p w14:paraId="287DB853" w14:textId="77777777" w:rsidR="00EF076C" w:rsidRPr="000D15A9" w:rsidRDefault="00EF076C" w:rsidP="00EF076C">
            <w:pPr>
              <w:spacing w:after="0" w:line="360" w:lineRule="auto"/>
              <w:rPr>
                <w:rFonts w:ascii="Times New Roman" w:eastAsia="Times New Roman" w:hAnsi="Times New Roman" w:cs="Times New Roman"/>
                <w:color w:val="000000"/>
              </w:rPr>
            </w:pPr>
            <w:r w:rsidRPr="000D15A9">
              <w:rPr>
                <w:rFonts w:ascii="Times New Roman" w:eastAsia="Times New Roman" w:hAnsi="Times New Roman" w:cs="Times New Roman"/>
                <w:color w:val="000000"/>
              </w:rPr>
              <w:t>1.97 [1.58, 2.37]</w:t>
            </w:r>
          </w:p>
        </w:tc>
      </w:tr>
      <w:tr w:rsidR="00EF076C" w:rsidRPr="00EF076C" w14:paraId="4F3E50A8" w14:textId="77777777" w:rsidTr="000D15A9">
        <w:trPr>
          <w:trHeight w:val="238"/>
        </w:trPr>
        <w:tc>
          <w:tcPr>
            <w:tcW w:w="59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BAB67C" w14:textId="77777777" w:rsidR="00EF076C" w:rsidRPr="000D15A9" w:rsidRDefault="00EF076C" w:rsidP="00EF076C">
            <w:pPr>
              <w:spacing w:after="0" w:line="360" w:lineRule="auto"/>
              <w:rPr>
                <w:rFonts w:ascii="Times New Roman" w:eastAsia="Times New Roman" w:hAnsi="Times New Roman" w:cs="Times New Roman"/>
                <w:color w:val="000000"/>
              </w:rPr>
            </w:pPr>
            <w:r w:rsidRPr="000D15A9">
              <w:rPr>
                <w:rFonts w:ascii="Times New Roman" w:eastAsia="Times New Roman" w:hAnsi="Times New Roman" w:cs="Times New Roman"/>
                <w:color w:val="000000"/>
              </w:rPr>
              <w:t>Maximum 2D Diameter Slice</w:t>
            </w:r>
          </w:p>
        </w:tc>
        <w:tc>
          <w:tcPr>
            <w:tcW w:w="3200" w:type="dxa"/>
            <w:tcBorders>
              <w:top w:val="single" w:sz="4" w:space="0" w:color="auto"/>
              <w:left w:val="nil"/>
              <w:bottom w:val="single" w:sz="4" w:space="0" w:color="auto"/>
              <w:right w:val="single" w:sz="4" w:space="0" w:color="auto"/>
            </w:tcBorders>
            <w:shd w:val="clear" w:color="auto" w:fill="auto"/>
            <w:noWrap/>
            <w:vAlign w:val="bottom"/>
            <w:hideMark/>
          </w:tcPr>
          <w:p w14:paraId="36F77B34" w14:textId="3E416A40" w:rsidR="00EF076C" w:rsidRPr="000D15A9" w:rsidRDefault="00EF076C" w:rsidP="00EF076C">
            <w:pPr>
              <w:spacing w:after="0" w:line="360" w:lineRule="auto"/>
              <w:rPr>
                <w:rFonts w:ascii="Times New Roman" w:eastAsia="Times New Roman" w:hAnsi="Times New Roman" w:cs="Times New Roman"/>
                <w:color w:val="000000"/>
              </w:rPr>
            </w:pPr>
            <w:r w:rsidRPr="000D15A9">
              <w:rPr>
                <w:rFonts w:ascii="Times New Roman" w:eastAsia="Times New Roman" w:hAnsi="Times New Roman" w:cs="Times New Roman"/>
                <w:color w:val="000000"/>
              </w:rPr>
              <w:t>1.45 [0.2</w:t>
            </w:r>
            <w:r w:rsidR="008E324E">
              <w:rPr>
                <w:rFonts w:ascii="Times New Roman" w:eastAsia="Times New Roman" w:hAnsi="Times New Roman" w:cs="Times New Roman"/>
                <w:color w:val="000000"/>
              </w:rPr>
              <w:t>0</w:t>
            </w:r>
            <w:r w:rsidRPr="000D15A9">
              <w:rPr>
                <w:rFonts w:ascii="Times New Roman" w:eastAsia="Times New Roman" w:hAnsi="Times New Roman" w:cs="Times New Roman"/>
                <w:color w:val="000000"/>
              </w:rPr>
              <w:t>, 2.69]</w:t>
            </w:r>
          </w:p>
        </w:tc>
      </w:tr>
      <w:tr w:rsidR="00EF076C" w:rsidRPr="00EF076C" w14:paraId="53B71DF0" w14:textId="77777777" w:rsidTr="000D15A9">
        <w:trPr>
          <w:trHeight w:val="238"/>
        </w:trPr>
        <w:tc>
          <w:tcPr>
            <w:tcW w:w="59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923E9" w14:textId="77777777" w:rsidR="00EF076C" w:rsidRPr="000D15A9" w:rsidRDefault="00EF076C" w:rsidP="00EF076C">
            <w:pPr>
              <w:spacing w:after="0" w:line="360" w:lineRule="auto"/>
              <w:rPr>
                <w:rFonts w:ascii="Times New Roman" w:eastAsia="Times New Roman" w:hAnsi="Times New Roman" w:cs="Times New Roman"/>
                <w:color w:val="000000"/>
              </w:rPr>
            </w:pPr>
            <w:r w:rsidRPr="000D15A9">
              <w:rPr>
                <w:rFonts w:ascii="Times New Roman" w:eastAsia="Times New Roman" w:hAnsi="Times New Roman" w:cs="Times New Roman"/>
                <w:color w:val="000000"/>
              </w:rPr>
              <w:t>Gray Level Size Zone Matrix Low Gray Level Emphasis</w:t>
            </w:r>
          </w:p>
        </w:tc>
        <w:tc>
          <w:tcPr>
            <w:tcW w:w="3200" w:type="dxa"/>
            <w:tcBorders>
              <w:top w:val="single" w:sz="4" w:space="0" w:color="auto"/>
              <w:left w:val="nil"/>
              <w:bottom w:val="single" w:sz="4" w:space="0" w:color="auto"/>
              <w:right w:val="single" w:sz="4" w:space="0" w:color="auto"/>
            </w:tcBorders>
            <w:shd w:val="clear" w:color="auto" w:fill="auto"/>
            <w:noWrap/>
            <w:vAlign w:val="bottom"/>
            <w:hideMark/>
          </w:tcPr>
          <w:p w14:paraId="07D3642F" w14:textId="77777777" w:rsidR="00EF076C" w:rsidRPr="000D15A9" w:rsidRDefault="00EF076C" w:rsidP="00EF076C">
            <w:pPr>
              <w:spacing w:after="0" w:line="360" w:lineRule="auto"/>
              <w:rPr>
                <w:rFonts w:ascii="Times New Roman" w:eastAsia="Times New Roman" w:hAnsi="Times New Roman" w:cs="Times New Roman"/>
                <w:color w:val="000000"/>
              </w:rPr>
            </w:pPr>
            <w:r w:rsidRPr="000D15A9">
              <w:rPr>
                <w:rFonts w:ascii="Times New Roman" w:eastAsia="Times New Roman" w:hAnsi="Times New Roman" w:cs="Times New Roman"/>
                <w:color w:val="000000"/>
              </w:rPr>
              <w:t>0.33 [-0.75, 1.42]</w:t>
            </w:r>
          </w:p>
        </w:tc>
      </w:tr>
      <w:tr w:rsidR="00EF076C" w:rsidRPr="00EF076C" w14:paraId="5AC55F2C" w14:textId="77777777" w:rsidTr="000D15A9">
        <w:trPr>
          <w:trHeight w:val="238"/>
        </w:trPr>
        <w:tc>
          <w:tcPr>
            <w:tcW w:w="59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04693D" w14:textId="77777777" w:rsidR="00EF076C" w:rsidRPr="000D15A9" w:rsidRDefault="00EF076C" w:rsidP="00EF076C">
            <w:pPr>
              <w:spacing w:after="0" w:line="360" w:lineRule="auto"/>
              <w:rPr>
                <w:rFonts w:ascii="Times New Roman" w:eastAsia="Times New Roman" w:hAnsi="Times New Roman" w:cs="Times New Roman"/>
                <w:color w:val="000000"/>
              </w:rPr>
            </w:pPr>
            <w:r w:rsidRPr="000D15A9">
              <w:rPr>
                <w:rFonts w:ascii="Times New Roman" w:eastAsia="Times New Roman" w:hAnsi="Times New Roman" w:cs="Times New Roman"/>
                <w:color w:val="000000"/>
              </w:rPr>
              <w:t>Neighborhood Gray Tone Difference Matrix Contrast</w:t>
            </w:r>
          </w:p>
        </w:tc>
        <w:tc>
          <w:tcPr>
            <w:tcW w:w="3200" w:type="dxa"/>
            <w:tcBorders>
              <w:top w:val="single" w:sz="4" w:space="0" w:color="auto"/>
              <w:left w:val="nil"/>
              <w:bottom w:val="single" w:sz="4" w:space="0" w:color="auto"/>
              <w:right w:val="single" w:sz="4" w:space="0" w:color="auto"/>
            </w:tcBorders>
            <w:shd w:val="clear" w:color="auto" w:fill="auto"/>
            <w:noWrap/>
            <w:vAlign w:val="bottom"/>
            <w:hideMark/>
          </w:tcPr>
          <w:p w14:paraId="4B4615F6" w14:textId="77777777" w:rsidR="00EF076C" w:rsidRPr="000D15A9" w:rsidRDefault="00EF076C" w:rsidP="00EF076C">
            <w:pPr>
              <w:spacing w:after="0" w:line="360" w:lineRule="auto"/>
              <w:rPr>
                <w:rFonts w:ascii="Times New Roman" w:eastAsia="Times New Roman" w:hAnsi="Times New Roman" w:cs="Times New Roman"/>
                <w:color w:val="000000"/>
              </w:rPr>
            </w:pPr>
            <w:r w:rsidRPr="000D15A9">
              <w:rPr>
                <w:rFonts w:ascii="Times New Roman" w:eastAsia="Times New Roman" w:hAnsi="Times New Roman" w:cs="Times New Roman"/>
                <w:color w:val="000000"/>
              </w:rPr>
              <w:t>0.02 [-0.78, 0.82]</w:t>
            </w:r>
          </w:p>
        </w:tc>
      </w:tr>
      <w:tr w:rsidR="00EF076C" w:rsidRPr="00EF076C" w14:paraId="2B597F7F" w14:textId="77777777" w:rsidTr="000D15A9">
        <w:trPr>
          <w:trHeight w:val="238"/>
        </w:trPr>
        <w:tc>
          <w:tcPr>
            <w:tcW w:w="59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E10EE6" w14:textId="77777777" w:rsidR="00EF076C" w:rsidRPr="000D15A9" w:rsidRDefault="00EF076C" w:rsidP="00EF076C">
            <w:pPr>
              <w:spacing w:after="0" w:line="360" w:lineRule="auto"/>
              <w:rPr>
                <w:rFonts w:ascii="Times New Roman" w:eastAsia="Times New Roman" w:hAnsi="Times New Roman" w:cs="Times New Roman"/>
                <w:color w:val="000000"/>
              </w:rPr>
            </w:pPr>
            <w:r w:rsidRPr="000D15A9">
              <w:rPr>
                <w:rFonts w:ascii="Times New Roman" w:eastAsia="Times New Roman" w:hAnsi="Times New Roman" w:cs="Times New Roman"/>
                <w:color w:val="000000"/>
              </w:rPr>
              <w:t>Skewness</w:t>
            </w:r>
          </w:p>
        </w:tc>
        <w:tc>
          <w:tcPr>
            <w:tcW w:w="3200" w:type="dxa"/>
            <w:tcBorders>
              <w:top w:val="single" w:sz="4" w:space="0" w:color="auto"/>
              <w:left w:val="nil"/>
              <w:bottom w:val="single" w:sz="4" w:space="0" w:color="auto"/>
              <w:right w:val="single" w:sz="4" w:space="0" w:color="auto"/>
            </w:tcBorders>
            <w:shd w:val="clear" w:color="auto" w:fill="auto"/>
            <w:noWrap/>
            <w:vAlign w:val="bottom"/>
            <w:hideMark/>
          </w:tcPr>
          <w:p w14:paraId="35056752" w14:textId="77777777" w:rsidR="00EF076C" w:rsidRPr="000D15A9" w:rsidRDefault="00EF076C" w:rsidP="00EF076C">
            <w:pPr>
              <w:spacing w:after="0" w:line="360" w:lineRule="auto"/>
              <w:rPr>
                <w:rFonts w:ascii="Times New Roman" w:eastAsia="Times New Roman" w:hAnsi="Times New Roman" w:cs="Times New Roman"/>
                <w:color w:val="000000"/>
              </w:rPr>
            </w:pPr>
            <w:r w:rsidRPr="000D15A9">
              <w:rPr>
                <w:rFonts w:ascii="Times New Roman" w:eastAsia="Times New Roman" w:hAnsi="Times New Roman" w:cs="Times New Roman"/>
                <w:color w:val="000000"/>
              </w:rPr>
              <w:t>-0.25 [-0.81, 0.31]</w:t>
            </w:r>
          </w:p>
        </w:tc>
      </w:tr>
      <w:tr w:rsidR="00EF076C" w:rsidRPr="00EF076C" w14:paraId="26D683CA" w14:textId="77777777" w:rsidTr="000D15A9">
        <w:trPr>
          <w:trHeight w:val="238"/>
        </w:trPr>
        <w:tc>
          <w:tcPr>
            <w:tcW w:w="59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7CE249" w14:textId="77777777" w:rsidR="00EF076C" w:rsidRPr="000D15A9" w:rsidRDefault="00EF076C" w:rsidP="00EF076C">
            <w:pPr>
              <w:spacing w:after="0" w:line="360" w:lineRule="auto"/>
              <w:rPr>
                <w:rFonts w:ascii="Times New Roman" w:eastAsia="Times New Roman" w:hAnsi="Times New Roman" w:cs="Times New Roman"/>
                <w:color w:val="000000"/>
              </w:rPr>
            </w:pPr>
            <w:r w:rsidRPr="000D15A9">
              <w:rPr>
                <w:rFonts w:ascii="Times New Roman" w:eastAsia="Times New Roman" w:hAnsi="Times New Roman" w:cs="Times New Roman"/>
                <w:color w:val="000000"/>
              </w:rPr>
              <w:t>Gray Level Co-occurrence Matrix Cluster Shade</w:t>
            </w:r>
          </w:p>
        </w:tc>
        <w:tc>
          <w:tcPr>
            <w:tcW w:w="3200" w:type="dxa"/>
            <w:tcBorders>
              <w:top w:val="single" w:sz="4" w:space="0" w:color="auto"/>
              <w:left w:val="nil"/>
              <w:bottom w:val="single" w:sz="4" w:space="0" w:color="auto"/>
              <w:right w:val="single" w:sz="4" w:space="0" w:color="auto"/>
            </w:tcBorders>
            <w:shd w:val="clear" w:color="auto" w:fill="auto"/>
            <w:noWrap/>
            <w:vAlign w:val="bottom"/>
            <w:hideMark/>
          </w:tcPr>
          <w:p w14:paraId="0901D860" w14:textId="77777777" w:rsidR="00EF076C" w:rsidRPr="000D15A9" w:rsidRDefault="00EF076C" w:rsidP="00EF076C">
            <w:pPr>
              <w:spacing w:after="0" w:line="360" w:lineRule="auto"/>
              <w:rPr>
                <w:rFonts w:ascii="Times New Roman" w:eastAsia="Times New Roman" w:hAnsi="Times New Roman" w:cs="Times New Roman"/>
                <w:color w:val="000000"/>
              </w:rPr>
            </w:pPr>
            <w:r w:rsidRPr="000D15A9">
              <w:rPr>
                <w:rFonts w:ascii="Times New Roman" w:eastAsia="Times New Roman" w:hAnsi="Times New Roman" w:cs="Times New Roman"/>
                <w:color w:val="000000"/>
              </w:rPr>
              <w:t>-0.88 [-2.78, 1.01]</w:t>
            </w:r>
          </w:p>
        </w:tc>
      </w:tr>
    </w:tbl>
    <w:p w14:paraId="5CF87E41" w14:textId="5795366C" w:rsidR="00BB3697" w:rsidRDefault="00BB3697" w:rsidP="00C67140">
      <w:pPr>
        <w:spacing w:after="0" w:line="360" w:lineRule="auto"/>
        <w:rPr>
          <w:rFonts w:ascii="Times New Roman" w:hAnsi="Times New Roman" w:cs="Times New Roman"/>
        </w:rPr>
      </w:pPr>
    </w:p>
    <w:p w14:paraId="7A7BBB22" w14:textId="0A13F07B" w:rsidR="00EF076C" w:rsidRDefault="00EF076C" w:rsidP="00EF076C">
      <w:pPr>
        <w:spacing w:after="0" w:line="360" w:lineRule="auto"/>
        <w:rPr>
          <w:rFonts w:ascii="Times New Roman" w:hAnsi="Times New Roman" w:cs="Times New Roman"/>
        </w:rPr>
      </w:pPr>
      <w:r>
        <w:rPr>
          <w:rFonts w:ascii="Times New Roman" w:hAnsi="Times New Roman" w:cs="Times New Roman"/>
        </w:rPr>
        <w:t xml:space="preserve">Table </w:t>
      </w:r>
      <w:r w:rsidR="00951D2C">
        <w:rPr>
          <w:rFonts w:ascii="Times New Roman" w:hAnsi="Times New Roman" w:cs="Times New Roman"/>
        </w:rPr>
        <w:t>4</w:t>
      </w:r>
      <w:r>
        <w:rPr>
          <w:rFonts w:ascii="Times New Roman" w:hAnsi="Times New Roman" w:cs="Times New Roman"/>
        </w:rPr>
        <w:t>: The feature importances for the random survival forest model utilizing radiomic features extracted from the liver and tumor volume as input data with no dosimetric features. Gray tone difference matrix computations yielded the most predictive features and it is observed that the differences in predictivity is less than with dosimetric features, where Max Dose was overwhelmingly the most predictive variable.</w:t>
      </w:r>
    </w:p>
    <w:p w14:paraId="467EBED2" w14:textId="1B1F389D" w:rsidR="00297073" w:rsidRDefault="00297073" w:rsidP="00C67140">
      <w:pPr>
        <w:spacing w:after="0" w:line="360" w:lineRule="auto"/>
        <w:rPr>
          <w:rFonts w:ascii="Times New Roman" w:hAnsi="Times New Roman" w:cs="Times New Roman"/>
        </w:rPr>
      </w:pPr>
    </w:p>
    <w:tbl>
      <w:tblPr>
        <w:tblStyle w:val="TableGrid"/>
        <w:tblW w:w="9175" w:type="dxa"/>
        <w:tblLook w:val="04A0" w:firstRow="1" w:lastRow="0" w:firstColumn="1" w:lastColumn="0" w:noHBand="0" w:noVBand="1"/>
      </w:tblPr>
      <w:tblGrid>
        <w:gridCol w:w="5935"/>
        <w:gridCol w:w="3240"/>
      </w:tblGrid>
      <w:tr w:rsidR="00EF076C" w:rsidRPr="00EF076C" w14:paraId="6E7757E2" w14:textId="77777777" w:rsidTr="000D15A9">
        <w:trPr>
          <w:trHeight w:val="300"/>
        </w:trPr>
        <w:tc>
          <w:tcPr>
            <w:tcW w:w="5935" w:type="dxa"/>
            <w:noWrap/>
            <w:hideMark/>
          </w:tcPr>
          <w:p w14:paraId="56CA0172" w14:textId="77777777" w:rsidR="00EF076C" w:rsidRPr="000D15A9" w:rsidRDefault="00EF076C" w:rsidP="000D15A9">
            <w:pPr>
              <w:spacing w:line="360" w:lineRule="auto"/>
              <w:rPr>
                <w:rFonts w:ascii="Times New Roman" w:eastAsia="Times New Roman" w:hAnsi="Times New Roman" w:cs="Times New Roman"/>
                <w:b/>
                <w:bCs/>
                <w:color w:val="000000"/>
              </w:rPr>
            </w:pPr>
            <w:r w:rsidRPr="000D15A9">
              <w:rPr>
                <w:rFonts w:ascii="Times New Roman" w:eastAsia="Times New Roman" w:hAnsi="Times New Roman" w:cs="Times New Roman"/>
                <w:b/>
                <w:bCs/>
                <w:color w:val="000000"/>
              </w:rPr>
              <w:t>Feature</w:t>
            </w:r>
          </w:p>
        </w:tc>
        <w:tc>
          <w:tcPr>
            <w:tcW w:w="3240" w:type="dxa"/>
            <w:noWrap/>
            <w:hideMark/>
          </w:tcPr>
          <w:p w14:paraId="1EA6577F" w14:textId="686755D7" w:rsidR="00EF076C" w:rsidRPr="000D15A9" w:rsidRDefault="00FA7A36" w:rsidP="000D15A9">
            <w:pPr>
              <w:spacing w:line="360" w:lineRule="auto"/>
              <w:rPr>
                <w:rFonts w:ascii="Times New Roman" w:eastAsia="Times New Roman" w:hAnsi="Times New Roman" w:cs="Times New Roman"/>
                <w:b/>
                <w:bCs/>
                <w:color w:val="000000"/>
              </w:rPr>
            </w:pPr>
            <w:r w:rsidRPr="00EF076C">
              <w:rPr>
                <w:rFonts w:ascii="Times New Roman" w:eastAsia="Times New Roman" w:hAnsi="Times New Roman" w:cs="Times New Roman"/>
                <w:b/>
                <w:bCs/>
                <w:color w:val="000000"/>
              </w:rPr>
              <w:t>Importance</w:t>
            </w:r>
            <w:r>
              <w:rPr>
                <w:rFonts w:ascii="Times New Roman" w:eastAsia="Times New Roman" w:hAnsi="Times New Roman" w:cs="Times New Roman"/>
                <w:b/>
                <w:bCs/>
                <w:color w:val="000000"/>
              </w:rPr>
              <w:t xml:space="preserve"> Score</w:t>
            </w:r>
            <w:r w:rsidRPr="00EF076C">
              <w:rPr>
                <w:rFonts w:ascii="Times New Roman" w:eastAsia="Times New Roman" w:hAnsi="Times New Roman" w:cs="Times New Roman"/>
                <w:b/>
                <w:bCs/>
                <w:color w:val="000000"/>
              </w:rPr>
              <w:t xml:space="preserve"> </w:t>
            </w:r>
            <w:r w:rsidR="00EF076C" w:rsidRPr="000D15A9">
              <w:rPr>
                <w:rFonts w:ascii="Times New Roman" w:eastAsia="Times New Roman" w:hAnsi="Times New Roman" w:cs="Times New Roman"/>
                <w:b/>
                <w:bCs/>
                <w:color w:val="000000"/>
              </w:rPr>
              <w:t>(95% CI)</w:t>
            </w:r>
          </w:p>
        </w:tc>
      </w:tr>
      <w:tr w:rsidR="00EF076C" w:rsidRPr="00EF076C" w14:paraId="31A7C80F" w14:textId="77777777" w:rsidTr="000D15A9">
        <w:trPr>
          <w:trHeight w:val="300"/>
        </w:trPr>
        <w:tc>
          <w:tcPr>
            <w:tcW w:w="5935" w:type="dxa"/>
            <w:noWrap/>
            <w:hideMark/>
          </w:tcPr>
          <w:p w14:paraId="73737481" w14:textId="77777777" w:rsidR="00EF076C" w:rsidRPr="000D15A9" w:rsidRDefault="00EF076C" w:rsidP="000D15A9">
            <w:pPr>
              <w:spacing w:line="360" w:lineRule="auto"/>
              <w:rPr>
                <w:rFonts w:ascii="Times New Roman" w:eastAsia="Times New Roman" w:hAnsi="Times New Roman" w:cs="Times New Roman"/>
                <w:color w:val="000000"/>
              </w:rPr>
            </w:pPr>
            <w:r w:rsidRPr="000D15A9">
              <w:rPr>
                <w:rFonts w:ascii="Times New Roman" w:eastAsia="Times New Roman" w:hAnsi="Times New Roman" w:cs="Times New Roman"/>
                <w:color w:val="000000"/>
              </w:rPr>
              <w:t>Max Dose</w:t>
            </w:r>
          </w:p>
        </w:tc>
        <w:tc>
          <w:tcPr>
            <w:tcW w:w="3240" w:type="dxa"/>
            <w:noWrap/>
            <w:hideMark/>
          </w:tcPr>
          <w:p w14:paraId="2F497F5C" w14:textId="77777777" w:rsidR="00EF076C" w:rsidRPr="000D15A9" w:rsidRDefault="00EF076C" w:rsidP="000D15A9">
            <w:pPr>
              <w:spacing w:line="360" w:lineRule="auto"/>
              <w:rPr>
                <w:rFonts w:ascii="Times New Roman" w:eastAsia="Times New Roman" w:hAnsi="Times New Roman" w:cs="Times New Roman"/>
                <w:color w:val="000000"/>
              </w:rPr>
            </w:pPr>
            <w:r w:rsidRPr="000D15A9">
              <w:rPr>
                <w:rFonts w:ascii="Times New Roman" w:eastAsia="Times New Roman" w:hAnsi="Times New Roman" w:cs="Times New Roman"/>
                <w:color w:val="000000"/>
              </w:rPr>
              <w:t>3.83 [1.05, 6.62]</w:t>
            </w:r>
          </w:p>
        </w:tc>
      </w:tr>
      <w:tr w:rsidR="00EF076C" w:rsidRPr="00EF076C" w14:paraId="3DB8F7C7" w14:textId="77777777" w:rsidTr="000D15A9">
        <w:trPr>
          <w:trHeight w:val="300"/>
        </w:trPr>
        <w:tc>
          <w:tcPr>
            <w:tcW w:w="5935" w:type="dxa"/>
            <w:noWrap/>
            <w:hideMark/>
          </w:tcPr>
          <w:p w14:paraId="0CB2C6E9" w14:textId="77777777" w:rsidR="00EF076C" w:rsidRPr="000D15A9" w:rsidRDefault="00EF076C" w:rsidP="000D15A9">
            <w:pPr>
              <w:spacing w:line="360" w:lineRule="auto"/>
              <w:rPr>
                <w:rFonts w:ascii="Times New Roman" w:eastAsia="Times New Roman" w:hAnsi="Times New Roman" w:cs="Times New Roman"/>
                <w:color w:val="000000"/>
              </w:rPr>
            </w:pPr>
            <w:r w:rsidRPr="000D15A9">
              <w:rPr>
                <w:rFonts w:ascii="Times New Roman" w:eastAsia="Times New Roman" w:hAnsi="Times New Roman" w:cs="Times New Roman"/>
                <w:color w:val="000000"/>
              </w:rPr>
              <w:t>Neighborhood Gray Tone Difference Matrix Strength</w:t>
            </w:r>
          </w:p>
        </w:tc>
        <w:tc>
          <w:tcPr>
            <w:tcW w:w="3240" w:type="dxa"/>
            <w:noWrap/>
            <w:hideMark/>
          </w:tcPr>
          <w:p w14:paraId="41859BDB" w14:textId="08C37261" w:rsidR="00EF076C" w:rsidRPr="000D15A9" w:rsidRDefault="00EF076C" w:rsidP="000D15A9">
            <w:pPr>
              <w:spacing w:line="360" w:lineRule="auto"/>
              <w:rPr>
                <w:rFonts w:ascii="Times New Roman" w:eastAsia="Times New Roman" w:hAnsi="Times New Roman" w:cs="Times New Roman"/>
                <w:color w:val="000000"/>
              </w:rPr>
            </w:pPr>
            <w:r w:rsidRPr="000D15A9">
              <w:rPr>
                <w:rFonts w:ascii="Times New Roman" w:eastAsia="Times New Roman" w:hAnsi="Times New Roman" w:cs="Times New Roman"/>
                <w:color w:val="000000"/>
              </w:rPr>
              <w:t>1.9</w:t>
            </w:r>
            <w:r w:rsidR="00FA7A36">
              <w:rPr>
                <w:rFonts w:ascii="Times New Roman" w:eastAsia="Times New Roman" w:hAnsi="Times New Roman" w:cs="Times New Roman"/>
                <w:color w:val="000000"/>
              </w:rPr>
              <w:t>0</w:t>
            </w:r>
            <w:r w:rsidRPr="000D15A9">
              <w:rPr>
                <w:rFonts w:ascii="Times New Roman" w:eastAsia="Times New Roman" w:hAnsi="Times New Roman" w:cs="Times New Roman"/>
                <w:color w:val="000000"/>
              </w:rPr>
              <w:t xml:space="preserve"> [0.93, 2.86]</w:t>
            </w:r>
          </w:p>
        </w:tc>
      </w:tr>
      <w:tr w:rsidR="00EF076C" w:rsidRPr="00EF076C" w14:paraId="450CD8A5" w14:textId="77777777" w:rsidTr="000D15A9">
        <w:trPr>
          <w:trHeight w:val="300"/>
        </w:trPr>
        <w:tc>
          <w:tcPr>
            <w:tcW w:w="5935" w:type="dxa"/>
            <w:noWrap/>
            <w:hideMark/>
          </w:tcPr>
          <w:p w14:paraId="7C065140" w14:textId="77777777" w:rsidR="00EF076C" w:rsidRPr="000D15A9" w:rsidRDefault="00EF076C" w:rsidP="000D15A9">
            <w:pPr>
              <w:spacing w:line="360" w:lineRule="auto"/>
              <w:rPr>
                <w:rFonts w:ascii="Times New Roman" w:eastAsia="Times New Roman" w:hAnsi="Times New Roman" w:cs="Times New Roman"/>
                <w:color w:val="000000"/>
              </w:rPr>
            </w:pPr>
            <w:r w:rsidRPr="000D15A9">
              <w:rPr>
                <w:rFonts w:ascii="Times New Roman" w:eastAsia="Times New Roman" w:hAnsi="Times New Roman" w:cs="Times New Roman"/>
                <w:color w:val="000000"/>
              </w:rPr>
              <w:t>Lines of Chemotherapy</w:t>
            </w:r>
          </w:p>
        </w:tc>
        <w:tc>
          <w:tcPr>
            <w:tcW w:w="3240" w:type="dxa"/>
            <w:noWrap/>
            <w:hideMark/>
          </w:tcPr>
          <w:p w14:paraId="1967FACA" w14:textId="77777777" w:rsidR="00EF076C" w:rsidRPr="000D15A9" w:rsidRDefault="00EF076C" w:rsidP="000D15A9">
            <w:pPr>
              <w:spacing w:line="360" w:lineRule="auto"/>
              <w:rPr>
                <w:rFonts w:ascii="Times New Roman" w:eastAsia="Times New Roman" w:hAnsi="Times New Roman" w:cs="Times New Roman"/>
                <w:color w:val="000000"/>
              </w:rPr>
            </w:pPr>
            <w:r w:rsidRPr="000D15A9">
              <w:rPr>
                <w:rFonts w:ascii="Times New Roman" w:eastAsia="Times New Roman" w:hAnsi="Times New Roman" w:cs="Times New Roman"/>
                <w:color w:val="000000"/>
              </w:rPr>
              <w:t>1.36 [0.38, 2.35]</w:t>
            </w:r>
          </w:p>
        </w:tc>
      </w:tr>
      <w:tr w:rsidR="00EF076C" w:rsidRPr="00EF076C" w14:paraId="1016B736" w14:textId="77777777" w:rsidTr="000D15A9">
        <w:trPr>
          <w:trHeight w:val="300"/>
        </w:trPr>
        <w:tc>
          <w:tcPr>
            <w:tcW w:w="5935" w:type="dxa"/>
            <w:noWrap/>
            <w:hideMark/>
          </w:tcPr>
          <w:p w14:paraId="18E013CD" w14:textId="77777777" w:rsidR="00EF076C" w:rsidRPr="000D15A9" w:rsidRDefault="00EF076C" w:rsidP="000D15A9">
            <w:pPr>
              <w:spacing w:line="360" w:lineRule="auto"/>
              <w:rPr>
                <w:rFonts w:ascii="Times New Roman" w:eastAsia="Times New Roman" w:hAnsi="Times New Roman" w:cs="Times New Roman"/>
                <w:color w:val="000000"/>
              </w:rPr>
            </w:pPr>
            <w:r w:rsidRPr="000D15A9">
              <w:rPr>
                <w:rFonts w:ascii="Times New Roman" w:eastAsia="Times New Roman" w:hAnsi="Times New Roman" w:cs="Times New Roman"/>
                <w:color w:val="000000"/>
              </w:rPr>
              <w:t>Gray Level Size Zone Matrix Low Gray Level Emphasis</w:t>
            </w:r>
          </w:p>
        </w:tc>
        <w:tc>
          <w:tcPr>
            <w:tcW w:w="3240" w:type="dxa"/>
            <w:noWrap/>
            <w:hideMark/>
          </w:tcPr>
          <w:p w14:paraId="67645B7D" w14:textId="77777777" w:rsidR="00EF076C" w:rsidRPr="000D15A9" w:rsidRDefault="00EF076C" w:rsidP="000D15A9">
            <w:pPr>
              <w:spacing w:line="360" w:lineRule="auto"/>
              <w:rPr>
                <w:rFonts w:ascii="Times New Roman" w:eastAsia="Times New Roman" w:hAnsi="Times New Roman" w:cs="Times New Roman"/>
                <w:color w:val="000000"/>
              </w:rPr>
            </w:pPr>
            <w:r w:rsidRPr="000D15A9">
              <w:rPr>
                <w:rFonts w:ascii="Times New Roman" w:eastAsia="Times New Roman" w:hAnsi="Times New Roman" w:cs="Times New Roman"/>
                <w:color w:val="000000"/>
              </w:rPr>
              <w:t>1.01 [-0.37, 2.39]</w:t>
            </w:r>
          </w:p>
        </w:tc>
      </w:tr>
      <w:tr w:rsidR="00EF076C" w:rsidRPr="00EF076C" w14:paraId="7A1BB426" w14:textId="77777777" w:rsidTr="000D15A9">
        <w:trPr>
          <w:trHeight w:val="300"/>
        </w:trPr>
        <w:tc>
          <w:tcPr>
            <w:tcW w:w="5935" w:type="dxa"/>
            <w:noWrap/>
            <w:hideMark/>
          </w:tcPr>
          <w:p w14:paraId="527F3C34" w14:textId="77777777" w:rsidR="00EF076C" w:rsidRPr="000D15A9" w:rsidRDefault="00EF076C" w:rsidP="000D15A9">
            <w:pPr>
              <w:spacing w:line="360" w:lineRule="auto"/>
              <w:rPr>
                <w:rFonts w:ascii="Times New Roman" w:eastAsia="Times New Roman" w:hAnsi="Times New Roman" w:cs="Times New Roman"/>
                <w:color w:val="000000"/>
              </w:rPr>
            </w:pPr>
            <w:r w:rsidRPr="000D15A9">
              <w:rPr>
                <w:rFonts w:ascii="Times New Roman" w:eastAsia="Times New Roman" w:hAnsi="Times New Roman" w:cs="Times New Roman"/>
                <w:color w:val="000000"/>
              </w:rPr>
              <w:t>KRAS Mutation</w:t>
            </w:r>
          </w:p>
        </w:tc>
        <w:tc>
          <w:tcPr>
            <w:tcW w:w="3240" w:type="dxa"/>
            <w:noWrap/>
            <w:hideMark/>
          </w:tcPr>
          <w:p w14:paraId="76356975" w14:textId="4D07A357" w:rsidR="00EF076C" w:rsidRPr="000D15A9" w:rsidRDefault="00EF076C" w:rsidP="000D15A9">
            <w:pPr>
              <w:spacing w:line="360" w:lineRule="auto"/>
              <w:rPr>
                <w:rFonts w:ascii="Times New Roman" w:eastAsia="Times New Roman" w:hAnsi="Times New Roman" w:cs="Times New Roman"/>
                <w:color w:val="000000"/>
              </w:rPr>
            </w:pPr>
            <w:r w:rsidRPr="000D15A9">
              <w:rPr>
                <w:rFonts w:ascii="Times New Roman" w:eastAsia="Times New Roman" w:hAnsi="Times New Roman" w:cs="Times New Roman"/>
                <w:color w:val="000000"/>
              </w:rPr>
              <w:t>0.65 [0.1</w:t>
            </w:r>
            <w:r w:rsidR="00FA7A36">
              <w:rPr>
                <w:rFonts w:ascii="Times New Roman" w:eastAsia="Times New Roman" w:hAnsi="Times New Roman" w:cs="Times New Roman"/>
                <w:color w:val="000000"/>
              </w:rPr>
              <w:t>0</w:t>
            </w:r>
            <w:r w:rsidRPr="000D15A9">
              <w:rPr>
                <w:rFonts w:ascii="Times New Roman" w:eastAsia="Times New Roman" w:hAnsi="Times New Roman" w:cs="Times New Roman"/>
                <w:color w:val="000000"/>
              </w:rPr>
              <w:t>, 1.19]</w:t>
            </w:r>
          </w:p>
        </w:tc>
      </w:tr>
      <w:tr w:rsidR="00EF076C" w:rsidRPr="00EF076C" w14:paraId="0A884357" w14:textId="77777777" w:rsidTr="000D15A9">
        <w:trPr>
          <w:trHeight w:val="300"/>
        </w:trPr>
        <w:tc>
          <w:tcPr>
            <w:tcW w:w="5935" w:type="dxa"/>
            <w:noWrap/>
            <w:hideMark/>
          </w:tcPr>
          <w:p w14:paraId="13DAFF62" w14:textId="580F9F25" w:rsidR="00EF076C" w:rsidRPr="000D15A9" w:rsidRDefault="00EF076C" w:rsidP="000D15A9">
            <w:pPr>
              <w:spacing w:line="360" w:lineRule="auto"/>
              <w:rPr>
                <w:rFonts w:ascii="Times New Roman" w:eastAsia="Times New Roman" w:hAnsi="Times New Roman" w:cs="Times New Roman"/>
                <w:color w:val="000000"/>
              </w:rPr>
            </w:pPr>
            <w:r w:rsidRPr="000D15A9">
              <w:rPr>
                <w:rFonts w:ascii="Times New Roman" w:eastAsia="Times New Roman" w:hAnsi="Times New Roman" w:cs="Times New Roman"/>
                <w:color w:val="000000"/>
              </w:rPr>
              <w:t>Carcinoembryonic Antigen at Radiotherapy</w:t>
            </w:r>
          </w:p>
        </w:tc>
        <w:tc>
          <w:tcPr>
            <w:tcW w:w="3240" w:type="dxa"/>
            <w:noWrap/>
            <w:hideMark/>
          </w:tcPr>
          <w:p w14:paraId="53840387" w14:textId="77777777" w:rsidR="00EF076C" w:rsidRPr="000D15A9" w:rsidRDefault="00EF076C" w:rsidP="000D15A9">
            <w:pPr>
              <w:spacing w:line="360" w:lineRule="auto"/>
              <w:rPr>
                <w:rFonts w:ascii="Times New Roman" w:eastAsia="Times New Roman" w:hAnsi="Times New Roman" w:cs="Times New Roman"/>
                <w:color w:val="000000"/>
              </w:rPr>
            </w:pPr>
            <w:r w:rsidRPr="000D15A9">
              <w:rPr>
                <w:rFonts w:ascii="Times New Roman" w:eastAsia="Times New Roman" w:hAnsi="Times New Roman" w:cs="Times New Roman"/>
                <w:color w:val="000000"/>
              </w:rPr>
              <w:t>0.48 [-1.11, 2.08]</w:t>
            </w:r>
          </w:p>
        </w:tc>
      </w:tr>
      <w:tr w:rsidR="00EF076C" w:rsidRPr="00EF076C" w14:paraId="38B2B67B" w14:textId="77777777" w:rsidTr="000D15A9">
        <w:trPr>
          <w:trHeight w:val="300"/>
        </w:trPr>
        <w:tc>
          <w:tcPr>
            <w:tcW w:w="5935" w:type="dxa"/>
            <w:noWrap/>
            <w:hideMark/>
          </w:tcPr>
          <w:p w14:paraId="288C064C" w14:textId="77777777" w:rsidR="00EF076C" w:rsidRPr="000D15A9" w:rsidRDefault="00EF076C" w:rsidP="000D15A9">
            <w:pPr>
              <w:spacing w:line="360" w:lineRule="auto"/>
              <w:rPr>
                <w:rFonts w:ascii="Times New Roman" w:eastAsia="Times New Roman" w:hAnsi="Times New Roman" w:cs="Times New Roman"/>
                <w:color w:val="000000"/>
              </w:rPr>
            </w:pPr>
            <w:r w:rsidRPr="000D15A9">
              <w:rPr>
                <w:rFonts w:ascii="Times New Roman" w:eastAsia="Times New Roman" w:hAnsi="Times New Roman" w:cs="Times New Roman"/>
                <w:color w:val="000000"/>
              </w:rPr>
              <w:t>Gray Level Size Zone Matrix Nonuniformity</w:t>
            </w:r>
          </w:p>
        </w:tc>
        <w:tc>
          <w:tcPr>
            <w:tcW w:w="3240" w:type="dxa"/>
            <w:noWrap/>
            <w:hideMark/>
          </w:tcPr>
          <w:p w14:paraId="1EDA5319" w14:textId="77777777" w:rsidR="00EF076C" w:rsidRPr="000D15A9" w:rsidRDefault="00EF076C" w:rsidP="000D15A9">
            <w:pPr>
              <w:spacing w:line="360" w:lineRule="auto"/>
              <w:rPr>
                <w:rFonts w:ascii="Times New Roman" w:eastAsia="Times New Roman" w:hAnsi="Times New Roman" w:cs="Times New Roman"/>
                <w:color w:val="000000"/>
              </w:rPr>
            </w:pPr>
            <w:r w:rsidRPr="000D15A9">
              <w:rPr>
                <w:rFonts w:ascii="Times New Roman" w:eastAsia="Times New Roman" w:hAnsi="Times New Roman" w:cs="Times New Roman"/>
                <w:color w:val="000000"/>
              </w:rPr>
              <w:t>0.48 [-0.32, 1.27]</w:t>
            </w:r>
          </w:p>
        </w:tc>
      </w:tr>
      <w:tr w:rsidR="00EF076C" w:rsidRPr="00EF076C" w14:paraId="378FE1A9" w14:textId="77777777" w:rsidTr="000D15A9">
        <w:trPr>
          <w:trHeight w:val="300"/>
        </w:trPr>
        <w:tc>
          <w:tcPr>
            <w:tcW w:w="5935" w:type="dxa"/>
            <w:noWrap/>
            <w:hideMark/>
          </w:tcPr>
          <w:p w14:paraId="3B0F62B4" w14:textId="77777777" w:rsidR="00EF076C" w:rsidRPr="000D15A9" w:rsidRDefault="00EF076C" w:rsidP="000D15A9">
            <w:pPr>
              <w:spacing w:line="360" w:lineRule="auto"/>
              <w:rPr>
                <w:rFonts w:ascii="Times New Roman" w:eastAsia="Times New Roman" w:hAnsi="Times New Roman" w:cs="Times New Roman"/>
                <w:color w:val="000000"/>
              </w:rPr>
            </w:pPr>
            <w:r w:rsidRPr="000D15A9">
              <w:rPr>
                <w:rFonts w:ascii="Times New Roman" w:eastAsia="Times New Roman" w:hAnsi="Times New Roman" w:cs="Times New Roman"/>
                <w:color w:val="000000"/>
              </w:rPr>
              <w:t>Gray Level Co-occurrence Matrix Cluster Shade</w:t>
            </w:r>
          </w:p>
        </w:tc>
        <w:tc>
          <w:tcPr>
            <w:tcW w:w="3240" w:type="dxa"/>
            <w:noWrap/>
            <w:hideMark/>
          </w:tcPr>
          <w:p w14:paraId="584A5AF2" w14:textId="77777777" w:rsidR="00EF076C" w:rsidRPr="000D15A9" w:rsidRDefault="00EF076C" w:rsidP="000D15A9">
            <w:pPr>
              <w:spacing w:line="360" w:lineRule="auto"/>
              <w:rPr>
                <w:rFonts w:ascii="Times New Roman" w:eastAsia="Times New Roman" w:hAnsi="Times New Roman" w:cs="Times New Roman"/>
                <w:color w:val="000000"/>
              </w:rPr>
            </w:pPr>
            <w:r w:rsidRPr="000D15A9">
              <w:rPr>
                <w:rFonts w:ascii="Times New Roman" w:eastAsia="Times New Roman" w:hAnsi="Times New Roman" w:cs="Times New Roman"/>
                <w:color w:val="000000"/>
              </w:rPr>
              <w:t>0.17 [-0.98, 1.32]</w:t>
            </w:r>
          </w:p>
        </w:tc>
      </w:tr>
      <w:tr w:rsidR="00EF076C" w:rsidRPr="00EF076C" w14:paraId="229CF2D5" w14:textId="77777777" w:rsidTr="000D15A9">
        <w:trPr>
          <w:trHeight w:val="300"/>
        </w:trPr>
        <w:tc>
          <w:tcPr>
            <w:tcW w:w="5935" w:type="dxa"/>
            <w:noWrap/>
            <w:hideMark/>
          </w:tcPr>
          <w:p w14:paraId="25D0F1E1" w14:textId="77777777" w:rsidR="00EF076C" w:rsidRPr="000D15A9" w:rsidRDefault="00EF076C" w:rsidP="000D15A9">
            <w:pPr>
              <w:spacing w:line="360" w:lineRule="auto"/>
              <w:rPr>
                <w:rFonts w:ascii="Times New Roman" w:eastAsia="Times New Roman" w:hAnsi="Times New Roman" w:cs="Times New Roman"/>
                <w:color w:val="000000"/>
              </w:rPr>
            </w:pPr>
            <w:r w:rsidRPr="000D15A9">
              <w:rPr>
                <w:rFonts w:ascii="Times New Roman" w:eastAsia="Times New Roman" w:hAnsi="Times New Roman" w:cs="Times New Roman"/>
                <w:color w:val="000000"/>
              </w:rPr>
              <w:t>Pump Before Radiotherapy</w:t>
            </w:r>
          </w:p>
        </w:tc>
        <w:tc>
          <w:tcPr>
            <w:tcW w:w="3240" w:type="dxa"/>
            <w:noWrap/>
            <w:hideMark/>
          </w:tcPr>
          <w:p w14:paraId="5BDC0447" w14:textId="77777777" w:rsidR="00EF076C" w:rsidRPr="000D15A9" w:rsidRDefault="00EF076C" w:rsidP="000D15A9">
            <w:pPr>
              <w:spacing w:line="360" w:lineRule="auto"/>
              <w:rPr>
                <w:rFonts w:ascii="Times New Roman" w:eastAsia="Times New Roman" w:hAnsi="Times New Roman" w:cs="Times New Roman"/>
                <w:color w:val="000000"/>
              </w:rPr>
            </w:pPr>
            <w:r w:rsidRPr="000D15A9">
              <w:rPr>
                <w:rFonts w:ascii="Times New Roman" w:eastAsia="Times New Roman" w:hAnsi="Times New Roman" w:cs="Times New Roman"/>
                <w:color w:val="000000"/>
              </w:rPr>
              <w:t>-0.08 [-1.21, 1.04]</w:t>
            </w:r>
          </w:p>
        </w:tc>
      </w:tr>
      <w:tr w:rsidR="00EF076C" w:rsidRPr="00EF076C" w14:paraId="154F8716" w14:textId="77777777" w:rsidTr="000D15A9">
        <w:trPr>
          <w:trHeight w:val="300"/>
        </w:trPr>
        <w:tc>
          <w:tcPr>
            <w:tcW w:w="5935" w:type="dxa"/>
            <w:noWrap/>
            <w:hideMark/>
          </w:tcPr>
          <w:p w14:paraId="7A1CA373" w14:textId="77777777" w:rsidR="00EF076C" w:rsidRPr="000D15A9" w:rsidRDefault="00EF076C" w:rsidP="000D15A9">
            <w:pPr>
              <w:spacing w:line="360" w:lineRule="auto"/>
              <w:rPr>
                <w:rFonts w:ascii="Times New Roman" w:eastAsia="Times New Roman" w:hAnsi="Times New Roman" w:cs="Times New Roman"/>
                <w:color w:val="000000"/>
              </w:rPr>
            </w:pPr>
            <w:r w:rsidRPr="000D15A9">
              <w:rPr>
                <w:rFonts w:ascii="Times New Roman" w:eastAsia="Times New Roman" w:hAnsi="Times New Roman" w:cs="Times New Roman"/>
                <w:color w:val="000000"/>
              </w:rPr>
              <w:t>Skewness</w:t>
            </w:r>
          </w:p>
        </w:tc>
        <w:tc>
          <w:tcPr>
            <w:tcW w:w="3240" w:type="dxa"/>
            <w:noWrap/>
            <w:hideMark/>
          </w:tcPr>
          <w:p w14:paraId="37B77D52" w14:textId="77777777" w:rsidR="00EF076C" w:rsidRPr="000D15A9" w:rsidRDefault="00EF076C" w:rsidP="000D15A9">
            <w:pPr>
              <w:spacing w:line="360" w:lineRule="auto"/>
              <w:rPr>
                <w:rFonts w:ascii="Times New Roman" w:eastAsia="Times New Roman" w:hAnsi="Times New Roman" w:cs="Times New Roman"/>
                <w:color w:val="000000"/>
              </w:rPr>
            </w:pPr>
            <w:r w:rsidRPr="000D15A9">
              <w:rPr>
                <w:rFonts w:ascii="Times New Roman" w:eastAsia="Times New Roman" w:hAnsi="Times New Roman" w:cs="Times New Roman"/>
                <w:color w:val="000000"/>
              </w:rPr>
              <w:t>-0.29 [-0.73, 0.15]</w:t>
            </w:r>
          </w:p>
        </w:tc>
      </w:tr>
    </w:tbl>
    <w:p w14:paraId="2B3A3481" w14:textId="0405B392" w:rsidR="00621201" w:rsidRDefault="00621201" w:rsidP="00C67140">
      <w:pPr>
        <w:spacing w:after="0" w:line="360" w:lineRule="auto"/>
        <w:rPr>
          <w:rFonts w:ascii="Times New Roman" w:hAnsi="Times New Roman" w:cs="Times New Roman"/>
        </w:rPr>
      </w:pPr>
    </w:p>
    <w:p w14:paraId="027CD1D0" w14:textId="391231F9" w:rsidR="00EF076C" w:rsidRDefault="00EF076C" w:rsidP="00EF076C">
      <w:pPr>
        <w:spacing w:after="0" w:line="360" w:lineRule="auto"/>
        <w:rPr>
          <w:rFonts w:ascii="Times New Roman" w:hAnsi="Times New Roman" w:cs="Times New Roman"/>
        </w:rPr>
      </w:pPr>
      <w:r>
        <w:rPr>
          <w:rFonts w:ascii="Times New Roman" w:hAnsi="Times New Roman" w:cs="Times New Roman"/>
        </w:rPr>
        <w:t xml:space="preserve">Table </w:t>
      </w:r>
      <w:r w:rsidR="00951D2C">
        <w:rPr>
          <w:rFonts w:ascii="Times New Roman" w:hAnsi="Times New Roman" w:cs="Times New Roman"/>
        </w:rPr>
        <w:t>5</w:t>
      </w:r>
      <w:r>
        <w:rPr>
          <w:rFonts w:ascii="Times New Roman" w:hAnsi="Times New Roman" w:cs="Times New Roman"/>
        </w:rPr>
        <w:t>: The feature importances for the random survival forest model when utilizing both dosimetric and radiomic features. As expected, both gray tone difference matrices and max dose features resulted in high predictive value. However, the importance of max dose was decreased compared to when using only dosimetric data, indicating that the model is still able to predict survival with the remaining radiomic features.</w:t>
      </w:r>
    </w:p>
    <w:p w14:paraId="03BCC1DE" w14:textId="77777777" w:rsidR="00EF076C" w:rsidRDefault="00EF076C" w:rsidP="00C67140">
      <w:pPr>
        <w:spacing w:after="0" w:line="360" w:lineRule="auto"/>
        <w:rPr>
          <w:rFonts w:ascii="Times New Roman" w:hAnsi="Times New Roman" w:cs="Times New Roman"/>
        </w:rPr>
      </w:pPr>
    </w:p>
    <w:p w14:paraId="4E67057C" w14:textId="6314DC5D" w:rsidR="00621201" w:rsidRPr="00F306F9" w:rsidRDefault="00621201" w:rsidP="00C67140">
      <w:pPr>
        <w:spacing w:after="0" w:line="360" w:lineRule="auto"/>
        <w:rPr>
          <w:rFonts w:ascii="Times New Roman" w:hAnsi="Times New Roman" w:cs="Times New Roman"/>
        </w:rPr>
      </w:pPr>
      <w:r>
        <w:rPr>
          <w:rFonts w:ascii="Times New Roman" w:hAnsi="Times New Roman" w:cs="Times New Roman"/>
        </w:rPr>
        <w:t xml:space="preserve">The most predictive radiomic feature was the neighboring gray tone difference matrix strength, though with a large variance in importance over the </w:t>
      </w:r>
      <w:r w:rsidR="00FA7A36">
        <w:rPr>
          <w:rFonts w:ascii="Times New Roman" w:hAnsi="Times New Roman" w:cs="Times New Roman"/>
        </w:rPr>
        <w:t xml:space="preserve">4 </w:t>
      </w:r>
      <w:r>
        <w:rPr>
          <w:rFonts w:ascii="Times New Roman" w:hAnsi="Times New Roman" w:cs="Times New Roman"/>
        </w:rPr>
        <w:t>k-folds. The features that were assess</w:t>
      </w:r>
      <w:r w:rsidR="00933A3A">
        <w:rPr>
          <w:rFonts w:ascii="Times New Roman" w:hAnsi="Times New Roman" w:cs="Times New Roman"/>
        </w:rPr>
        <w:t>ed</w:t>
      </w:r>
      <w:r>
        <w:rPr>
          <w:rFonts w:ascii="Times New Roman" w:hAnsi="Times New Roman" w:cs="Times New Roman"/>
        </w:rPr>
        <w:t xml:space="preserve"> were all filtered </w:t>
      </w:r>
      <w:r>
        <w:rPr>
          <w:rFonts w:ascii="Times New Roman" w:hAnsi="Times New Roman" w:cs="Times New Roman"/>
        </w:rPr>
        <w:lastRenderedPageBreak/>
        <w:t>features, hence, the majority of the radiomic features extracted were not use</w:t>
      </w:r>
      <w:r w:rsidR="00933A3A">
        <w:rPr>
          <w:rFonts w:ascii="Times New Roman" w:hAnsi="Times New Roman" w:cs="Times New Roman"/>
        </w:rPr>
        <w:t xml:space="preserve">d </w:t>
      </w:r>
      <w:r>
        <w:rPr>
          <w:rFonts w:ascii="Times New Roman" w:hAnsi="Times New Roman" w:cs="Times New Roman"/>
        </w:rPr>
        <w:t xml:space="preserve">in modelling nor were their importances computed. </w:t>
      </w:r>
      <w:r w:rsidR="00FA7A36">
        <w:rPr>
          <w:rFonts w:ascii="Times New Roman" w:hAnsi="Times New Roman" w:cs="Times New Roman"/>
        </w:rPr>
        <w:t>The most predictive clinical variable was the dosimetric feature of</w:t>
      </w:r>
      <w:r>
        <w:rPr>
          <w:rFonts w:ascii="Times New Roman" w:hAnsi="Times New Roman" w:cs="Times New Roman"/>
        </w:rPr>
        <w:t xml:space="preserve"> maximum dosage</w:t>
      </w:r>
      <w:r w:rsidR="00FA7A36">
        <w:rPr>
          <w:rFonts w:ascii="Times New Roman" w:hAnsi="Times New Roman" w:cs="Times New Roman"/>
        </w:rPr>
        <w:t>,</w:t>
      </w:r>
      <w:r>
        <w:rPr>
          <w:rFonts w:ascii="Times New Roman" w:hAnsi="Times New Roman" w:cs="Times New Roman"/>
        </w:rPr>
        <w:t xml:space="preserve"> </w:t>
      </w:r>
      <w:r w:rsidR="00933A3A">
        <w:rPr>
          <w:rFonts w:ascii="Times New Roman" w:hAnsi="Times New Roman" w:cs="Times New Roman"/>
        </w:rPr>
        <w:t xml:space="preserve">having </w:t>
      </w:r>
      <w:r w:rsidR="00FA7A36">
        <w:rPr>
          <w:rFonts w:ascii="Times New Roman" w:hAnsi="Times New Roman" w:cs="Times New Roman"/>
        </w:rPr>
        <w:t xml:space="preserve">the </w:t>
      </w:r>
      <w:r>
        <w:rPr>
          <w:rFonts w:ascii="Times New Roman" w:hAnsi="Times New Roman" w:cs="Times New Roman"/>
        </w:rPr>
        <w:t>greatest feature importance</w:t>
      </w:r>
      <w:r w:rsidR="00FA7A36">
        <w:rPr>
          <w:rFonts w:ascii="Times New Roman" w:hAnsi="Times New Roman" w:cs="Times New Roman"/>
        </w:rPr>
        <w:t xml:space="preserve"> beyond the 95% confidence interval of any other clinical feature</w:t>
      </w:r>
      <w:r>
        <w:rPr>
          <w:rFonts w:ascii="Times New Roman" w:hAnsi="Times New Roman" w:cs="Times New Roman"/>
        </w:rPr>
        <w:t>.</w:t>
      </w:r>
      <w:r w:rsidR="00FA7A36">
        <w:rPr>
          <w:rFonts w:ascii="Times New Roman" w:hAnsi="Times New Roman" w:cs="Times New Roman"/>
        </w:rPr>
        <w:t xml:space="preserve"> However, in the combined radiomics and dosimetric data model, the feature importance of maximum dose decreased, indicating that other radiomic features can predict survival even with maximum dose ignored.</w:t>
      </w:r>
    </w:p>
    <w:p w14:paraId="1041A8C7" w14:textId="77777777" w:rsidR="00621201" w:rsidRDefault="00621201" w:rsidP="00C67140">
      <w:pPr>
        <w:spacing w:after="0" w:line="360" w:lineRule="auto"/>
        <w:rPr>
          <w:rFonts w:ascii="Times New Roman" w:hAnsi="Times New Roman" w:cs="Times New Roman"/>
          <w:b/>
          <w:bCs/>
          <w:sz w:val="28"/>
          <w:szCs w:val="28"/>
        </w:rPr>
      </w:pPr>
    </w:p>
    <w:p w14:paraId="1FB1A5A7" w14:textId="6255F704" w:rsidR="003812A5" w:rsidRPr="003812A5" w:rsidRDefault="00230F61" w:rsidP="00C67140">
      <w:pPr>
        <w:spacing w:after="0" w:line="360" w:lineRule="auto"/>
        <w:rPr>
          <w:rFonts w:ascii="Times New Roman" w:hAnsi="Times New Roman" w:cs="Times New Roman"/>
          <w:b/>
          <w:bCs/>
          <w:sz w:val="28"/>
          <w:szCs w:val="28"/>
        </w:rPr>
      </w:pPr>
      <w:r w:rsidRPr="00230F61">
        <w:rPr>
          <w:rFonts w:ascii="Times New Roman" w:hAnsi="Times New Roman" w:cs="Times New Roman"/>
          <w:b/>
          <w:bCs/>
          <w:sz w:val="28"/>
          <w:szCs w:val="28"/>
        </w:rPr>
        <w:t>Discussion</w:t>
      </w:r>
    </w:p>
    <w:p w14:paraId="6A9AE5CB" w14:textId="6425530B" w:rsidR="00F306F9" w:rsidRPr="00F306F9" w:rsidRDefault="003812A5" w:rsidP="00C67140">
      <w:pPr>
        <w:spacing w:after="0" w:line="360" w:lineRule="auto"/>
        <w:rPr>
          <w:rFonts w:ascii="Times New Roman" w:hAnsi="Times New Roman" w:cs="Times New Roman"/>
        </w:rPr>
      </w:pPr>
      <w:r>
        <w:rPr>
          <w:rFonts w:ascii="Times New Roman" w:hAnsi="Times New Roman" w:cs="Times New Roman"/>
        </w:rPr>
        <w:t xml:space="preserve">The goal of the study was to develop a method utilizing radiomics and machine learning to predict time until local progression of CLM patients. In this study, radiomic features from a liver CT scan and clinical variables were used as input to a random survival forest was evaluated by comparing predicted survival to actual outcome data to evaluate prediction performance especially compared to previous methods. </w:t>
      </w:r>
      <w:commentRangeStart w:id="25"/>
      <w:commentRangeStart w:id="26"/>
      <w:r w:rsidR="00F306F9" w:rsidRPr="00F306F9">
        <w:rPr>
          <w:rFonts w:ascii="Times New Roman" w:hAnsi="Times New Roman" w:cs="Times New Roman"/>
        </w:rPr>
        <w:t xml:space="preserve">The IBS of every dataset combination was below the threshold of 0.25, indicating that the predictions by the RSF model is non-random and information-gaining </w:t>
      </w:r>
      <w:r w:rsidR="002E42B4">
        <w:rPr>
          <w:rFonts w:ascii="Times New Roman" w:hAnsi="Times New Roman" w:cs="Times New Roman"/>
        </w:rPr>
        <w:t>[</w:t>
      </w:r>
      <w:r w:rsidR="006D78EA">
        <w:rPr>
          <w:rFonts w:ascii="Times New Roman" w:hAnsi="Times New Roman" w:cs="Times New Roman"/>
        </w:rPr>
        <w:t>25</w:t>
      </w:r>
      <w:r w:rsidR="00CE7595">
        <w:rPr>
          <w:rFonts w:ascii="Times New Roman" w:hAnsi="Times New Roman" w:cs="Times New Roman"/>
        </w:rPr>
        <w:t>]</w:t>
      </w:r>
      <w:r w:rsidR="00F306F9" w:rsidRPr="00F306F9">
        <w:rPr>
          <w:rFonts w:ascii="Times New Roman" w:hAnsi="Times New Roman" w:cs="Times New Roman"/>
        </w:rPr>
        <w:t xml:space="preserve">. </w:t>
      </w:r>
      <w:commentRangeStart w:id="27"/>
      <w:commentRangeStart w:id="28"/>
      <w:commentRangeStart w:id="29"/>
      <w:commentRangeStart w:id="30"/>
      <w:r w:rsidR="00F306F9" w:rsidRPr="00F306F9">
        <w:rPr>
          <w:rFonts w:ascii="Times New Roman" w:hAnsi="Times New Roman" w:cs="Times New Roman"/>
        </w:rPr>
        <w:t xml:space="preserve">An additional strength of our study is that our method was cross-validated </w:t>
      </w:r>
      <w:r w:rsidR="00FA7A36">
        <w:rPr>
          <w:rFonts w:ascii="Times New Roman" w:hAnsi="Times New Roman" w:cs="Times New Roman"/>
        </w:rPr>
        <w:t>4</w:t>
      </w:r>
      <w:r w:rsidR="00FA7A36" w:rsidRPr="00F306F9">
        <w:rPr>
          <w:rFonts w:ascii="Times New Roman" w:hAnsi="Times New Roman" w:cs="Times New Roman"/>
        </w:rPr>
        <w:t xml:space="preserve"> </w:t>
      </w:r>
      <w:r w:rsidR="00F306F9" w:rsidRPr="00F306F9">
        <w:rPr>
          <w:rFonts w:ascii="Times New Roman" w:hAnsi="Times New Roman" w:cs="Times New Roman"/>
        </w:rPr>
        <w:t>times, rather than testing on the same data used for modelling in order to prevent inflated accuracies due to overfitting.</w:t>
      </w:r>
      <w:commentRangeEnd w:id="27"/>
      <w:r w:rsidR="00933A3A">
        <w:rPr>
          <w:rStyle w:val="CommentReference"/>
        </w:rPr>
        <w:commentReference w:id="27"/>
      </w:r>
      <w:commentRangeEnd w:id="28"/>
      <w:r w:rsidR="00372806">
        <w:rPr>
          <w:rStyle w:val="CommentReference"/>
        </w:rPr>
        <w:commentReference w:id="28"/>
      </w:r>
      <w:commentRangeEnd w:id="29"/>
      <w:r w:rsidR="00372806">
        <w:rPr>
          <w:rStyle w:val="CommentReference"/>
        </w:rPr>
        <w:commentReference w:id="29"/>
      </w:r>
      <w:commentRangeEnd w:id="25"/>
      <w:commentRangeEnd w:id="26"/>
      <w:commentRangeEnd w:id="30"/>
      <w:r w:rsidR="00330D1A">
        <w:rPr>
          <w:rStyle w:val="CommentReference"/>
        </w:rPr>
        <w:commentReference w:id="30"/>
      </w:r>
      <w:r w:rsidR="00402ED1">
        <w:rPr>
          <w:rStyle w:val="CommentReference"/>
        </w:rPr>
        <w:commentReference w:id="25"/>
      </w:r>
      <w:r>
        <w:rPr>
          <w:rStyle w:val="CommentReference"/>
        </w:rPr>
        <w:commentReference w:id="26"/>
      </w:r>
    </w:p>
    <w:p w14:paraId="536E79BB" w14:textId="77777777" w:rsidR="00F306F9" w:rsidRPr="00F306F9" w:rsidRDefault="00F306F9" w:rsidP="00C67140">
      <w:pPr>
        <w:spacing w:after="0" w:line="360" w:lineRule="auto"/>
        <w:rPr>
          <w:rFonts w:ascii="Times New Roman" w:hAnsi="Times New Roman" w:cs="Times New Roman"/>
        </w:rPr>
      </w:pPr>
    </w:p>
    <w:p w14:paraId="3DE99B9E" w14:textId="417BB3BA" w:rsidR="009F2CCB" w:rsidRPr="00F306F9" w:rsidRDefault="00F306F9" w:rsidP="00C67140">
      <w:pPr>
        <w:spacing w:after="0" w:line="360" w:lineRule="auto"/>
        <w:rPr>
          <w:rFonts w:ascii="Times New Roman" w:hAnsi="Times New Roman" w:cs="Times New Roman"/>
        </w:rPr>
      </w:pPr>
      <w:r w:rsidRPr="00F306F9">
        <w:rPr>
          <w:rFonts w:ascii="Times New Roman" w:hAnsi="Times New Roman" w:cs="Times New Roman"/>
        </w:rPr>
        <w:t>Without feature selection, although the survival model performed with an average C-index greater than 0.</w:t>
      </w:r>
      <w:r w:rsidR="00FA7A36">
        <w:rPr>
          <w:rFonts w:ascii="Times New Roman" w:hAnsi="Times New Roman" w:cs="Times New Roman"/>
        </w:rPr>
        <w:t>55</w:t>
      </w:r>
      <w:r w:rsidRPr="00F306F9">
        <w:rPr>
          <w:rFonts w:ascii="Times New Roman" w:hAnsi="Times New Roman" w:cs="Times New Roman"/>
        </w:rPr>
        <w:t xml:space="preserve">, </w:t>
      </w:r>
      <w:r w:rsidR="00933A3A">
        <w:rPr>
          <w:rFonts w:ascii="Times New Roman" w:hAnsi="Times New Roman" w:cs="Times New Roman"/>
        </w:rPr>
        <w:t>there was a large variance in performance across the cross-validation folds</w:t>
      </w:r>
      <w:r w:rsidR="00FA7A36">
        <w:rPr>
          <w:rFonts w:ascii="Times New Roman" w:hAnsi="Times New Roman" w:cs="Times New Roman"/>
        </w:rPr>
        <w:t xml:space="preserve"> and the accuracy overall was less than that with feature selection</w:t>
      </w:r>
      <w:r w:rsidRPr="00F306F9">
        <w:rPr>
          <w:rFonts w:ascii="Times New Roman" w:hAnsi="Times New Roman" w:cs="Times New Roman"/>
        </w:rPr>
        <w:t xml:space="preserve">. </w:t>
      </w:r>
      <w:r w:rsidR="00FA7A36">
        <w:rPr>
          <w:rFonts w:ascii="Times New Roman" w:hAnsi="Times New Roman" w:cs="Times New Roman"/>
        </w:rPr>
        <w:t>This is likely due to overfitting as the number of input variables (e.g. all 108 radiomic features vs. a maximum of 9 when feature selected) defines the number of dimensions in the optimization problem for the machine learning model. With higher dimensionality, the model is susceptible to overfitting to the training data, especially if there are insufficient number of samples to train the model, resulting in a lower accuracy in the testing data.</w:t>
      </w:r>
    </w:p>
    <w:p w14:paraId="6493C60E" w14:textId="77777777" w:rsidR="00F306F9" w:rsidRPr="00F306F9" w:rsidRDefault="00F306F9" w:rsidP="00C67140">
      <w:pPr>
        <w:spacing w:after="0" w:line="360" w:lineRule="auto"/>
        <w:rPr>
          <w:rFonts w:ascii="Times New Roman" w:hAnsi="Times New Roman" w:cs="Times New Roman"/>
        </w:rPr>
      </w:pPr>
    </w:p>
    <w:p w14:paraId="1421E50D" w14:textId="6AC18324" w:rsidR="00F306F9" w:rsidRPr="00F306F9" w:rsidRDefault="004D511E" w:rsidP="00C67140">
      <w:pPr>
        <w:spacing w:after="0" w:line="360" w:lineRule="auto"/>
        <w:rPr>
          <w:rFonts w:ascii="Times New Roman" w:hAnsi="Times New Roman" w:cs="Times New Roman"/>
        </w:rPr>
      </w:pPr>
      <w:r>
        <w:rPr>
          <w:rFonts w:ascii="Times New Roman" w:hAnsi="Times New Roman" w:cs="Times New Roman"/>
        </w:rPr>
        <w:t>As</w:t>
      </w:r>
      <w:r w:rsidR="00372806">
        <w:rPr>
          <w:rFonts w:ascii="Times New Roman" w:hAnsi="Times New Roman" w:cs="Times New Roman"/>
        </w:rPr>
        <w:t xml:space="preserve"> discussed in the Existing Work section</w:t>
      </w:r>
      <w:r w:rsidR="00F306F9" w:rsidRPr="00F306F9">
        <w:rPr>
          <w:rFonts w:ascii="Times New Roman" w:hAnsi="Times New Roman" w:cs="Times New Roman"/>
        </w:rPr>
        <w:t xml:space="preserve">, most </w:t>
      </w:r>
      <w:r>
        <w:rPr>
          <w:rFonts w:ascii="Times New Roman" w:hAnsi="Times New Roman" w:cs="Times New Roman"/>
        </w:rPr>
        <w:t xml:space="preserve">prior </w:t>
      </w:r>
      <w:r w:rsidR="00F306F9" w:rsidRPr="00F306F9">
        <w:rPr>
          <w:rFonts w:ascii="Times New Roman" w:hAnsi="Times New Roman" w:cs="Times New Roman"/>
        </w:rPr>
        <w:t xml:space="preserve">studies reported a C-index lower than 0.60 when tested on dataset that was not used in creating the prediction model, with one study achieving a C-index of 0.64 </w:t>
      </w:r>
      <w:r w:rsidR="002E42B4">
        <w:rPr>
          <w:rFonts w:ascii="Times New Roman" w:hAnsi="Times New Roman" w:cs="Times New Roman"/>
        </w:rPr>
        <w:t>[</w:t>
      </w:r>
      <w:r w:rsidR="006D78EA">
        <w:rPr>
          <w:rFonts w:ascii="Times New Roman" w:hAnsi="Times New Roman" w:cs="Times New Roman"/>
        </w:rPr>
        <w:t>12</w:t>
      </w:r>
      <w:r w:rsidR="002E42B4">
        <w:rPr>
          <w:rFonts w:ascii="Times New Roman" w:hAnsi="Times New Roman" w:cs="Times New Roman"/>
        </w:rPr>
        <w:t>]</w:t>
      </w:r>
      <w:r>
        <w:rPr>
          <w:rFonts w:ascii="Times New Roman" w:hAnsi="Times New Roman" w:cs="Times New Roman"/>
        </w:rPr>
        <w:t>.</w:t>
      </w:r>
      <w:r w:rsidR="00F306F9" w:rsidRPr="00F306F9">
        <w:rPr>
          <w:rFonts w:ascii="Times New Roman" w:hAnsi="Times New Roman" w:cs="Times New Roman"/>
        </w:rPr>
        <w:t xml:space="preserve"> Utilizing clinical data </w:t>
      </w:r>
      <w:r w:rsidR="00FA7A36">
        <w:rPr>
          <w:rFonts w:ascii="Times New Roman" w:hAnsi="Times New Roman" w:cs="Times New Roman"/>
        </w:rPr>
        <w:t>that excludes dosimetric variables</w:t>
      </w:r>
      <w:r w:rsidR="00FA7A36" w:rsidRPr="00F306F9">
        <w:rPr>
          <w:rFonts w:ascii="Times New Roman" w:hAnsi="Times New Roman" w:cs="Times New Roman"/>
        </w:rPr>
        <w:t xml:space="preserve"> </w:t>
      </w:r>
      <w:r w:rsidR="00F306F9" w:rsidRPr="00F306F9">
        <w:rPr>
          <w:rFonts w:ascii="Times New Roman" w:hAnsi="Times New Roman" w:cs="Times New Roman"/>
        </w:rPr>
        <w:t xml:space="preserve">resulted in prediction C-indices within </w:t>
      </w:r>
      <w:r w:rsidR="002E42B4">
        <w:rPr>
          <w:rFonts w:ascii="Times New Roman" w:hAnsi="Times New Roman" w:cs="Times New Roman"/>
        </w:rPr>
        <w:t>this range,</w:t>
      </w:r>
      <w:r w:rsidR="00F306F9" w:rsidRPr="00F306F9">
        <w:rPr>
          <w:rFonts w:ascii="Times New Roman" w:hAnsi="Times New Roman" w:cs="Times New Roman"/>
        </w:rPr>
        <w:t xml:space="preserve"> though we did not have access to three of the variables in </w:t>
      </w:r>
      <w:r w:rsidR="00E27F5D">
        <w:rPr>
          <w:rFonts w:ascii="Times New Roman" w:hAnsi="Times New Roman" w:cs="Times New Roman"/>
        </w:rPr>
        <w:t>the model by Wang et al. [</w:t>
      </w:r>
      <w:r w:rsidR="006D78EA">
        <w:rPr>
          <w:rFonts w:ascii="Times New Roman" w:hAnsi="Times New Roman" w:cs="Times New Roman"/>
        </w:rPr>
        <w:t>15</w:t>
      </w:r>
      <w:r w:rsidR="00E27F5D">
        <w:rPr>
          <w:rFonts w:ascii="Times New Roman" w:hAnsi="Times New Roman" w:cs="Times New Roman"/>
        </w:rPr>
        <w:t>]</w:t>
      </w:r>
      <w:r w:rsidR="00F306F9" w:rsidRPr="00F306F9">
        <w:rPr>
          <w:rFonts w:ascii="Times New Roman" w:hAnsi="Times New Roman" w:cs="Times New Roman"/>
        </w:rPr>
        <w:t xml:space="preserve">. </w:t>
      </w:r>
      <w:r>
        <w:rPr>
          <w:rFonts w:ascii="Times New Roman" w:hAnsi="Times New Roman" w:cs="Times New Roman"/>
        </w:rPr>
        <w:t>In future studies, a fairer comparison between manual scoring systems and automated RSF methods could be done by ensuring that all clinical variables used to produce the score</w:t>
      </w:r>
      <w:r w:rsidR="000955FF">
        <w:rPr>
          <w:rFonts w:ascii="Times New Roman" w:hAnsi="Times New Roman" w:cs="Times New Roman"/>
        </w:rPr>
        <w:t xml:space="preserve"> are available to the RSF.</w:t>
      </w:r>
      <w:r w:rsidR="00FA7A36">
        <w:rPr>
          <w:rFonts w:ascii="Times New Roman" w:hAnsi="Times New Roman" w:cs="Times New Roman"/>
        </w:rPr>
        <w:t xml:space="preserve"> Utilizing radiomic models of the liver parenchyma and tumor model or dosimetric data exceeded the best performing model from previous studies.</w:t>
      </w:r>
    </w:p>
    <w:p w14:paraId="674C0361" w14:textId="77777777" w:rsidR="00F306F9" w:rsidRPr="00F306F9" w:rsidRDefault="00F306F9" w:rsidP="00C67140">
      <w:pPr>
        <w:spacing w:after="0" w:line="360" w:lineRule="auto"/>
        <w:rPr>
          <w:rFonts w:ascii="Times New Roman" w:hAnsi="Times New Roman" w:cs="Times New Roman"/>
        </w:rPr>
      </w:pPr>
    </w:p>
    <w:p w14:paraId="0CA3CCEA" w14:textId="6A86E189" w:rsidR="00621201" w:rsidRPr="00F306F9" w:rsidRDefault="0055213A">
      <w:pPr>
        <w:spacing w:after="0" w:line="360" w:lineRule="auto"/>
        <w:rPr>
          <w:rFonts w:ascii="Times New Roman" w:hAnsi="Times New Roman" w:cs="Times New Roman"/>
        </w:rPr>
      </w:pPr>
      <w:r>
        <w:rPr>
          <w:rFonts w:ascii="Times New Roman" w:hAnsi="Times New Roman" w:cs="Times New Roman"/>
        </w:rPr>
        <w:t xml:space="preserve">The best performing </w:t>
      </w:r>
      <w:r w:rsidR="009F2CCB">
        <w:rPr>
          <w:rFonts w:ascii="Times New Roman" w:hAnsi="Times New Roman" w:cs="Times New Roman"/>
        </w:rPr>
        <w:t xml:space="preserve">radiomic </w:t>
      </w:r>
      <w:r>
        <w:rPr>
          <w:rFonts w:ascii="Times New Roman" w:hAnsi="Times New Roman" w:cs="Times New Roman"/>
        </w:rPr>
        <w:t>model</w:t>
      </w:r>
      <w:r w:rsidR="00FB7F8F">
        <w:rPr>
          <w:rFonts w:ascii="Times New Roman" w:hAnsi="Times New Roman" w:cs="Times New Roman"/>
        </w:rPr>
        <w:t xml:space="preserve"> </w:t>
      </w:r>
      <w:r>
        <w:rPr>
          <w:rFonts w:ascii="Times New Roman" w:hAnsi="Times New Roman" w:cs="Times New Roman"/>
        </w:rPr>
        <w:t>was</w:t>
      </w:r>
      <w:r w:rsidR="00FB7F8F">
        <w:rPr>
          <w:rFonts w:ascii="Times New Roman" w:hAnsi="Times New Roman" w:cs="Times New Roman"/>
        </w:rPr>
        <w:t xml:space="preserve"> </w:t>
      </w:r>
      <w:r w:rsidR="009F2CCB">
        <w:rPr>
          <w:rFonts w:ascii="Times New Roman" w:hAnsi="Times New Roman" w:cs="Times New Roman"/>
        </w:rPr>
        <w:t xml:space="preserve">utilizing radiomic </w:t>
      </w:r>
      <w:r w:rsidR="00FB7F8F">
        <w:rPr>
          <w:rFonts w:ascii="Times New Roman" w:hAnsi="Times New Roman" w:cs="Times New Roman"/>
        </w:rPr>
        <w:t xml:space="preserve">features extracted from the union of the liver parenchyma and tumor, with feature selection enabled, achieving a C-index </w:t>
      </w:r>
      <w:r w:rsidR="009F2CCB">
        <w:rPr>
          <w:rFonts w:ascii="Times New Roman" w:hAnsi="Times New Roman" w:cs="Times New Roman"/>
        </w:rPr>
        <w:t xml:space="preserve">(95% CI) </w:t>
      </w:r>
      <w:r w:rsidR="00FB7F8F">
        <w:rPr>
          <w:rFonts w:ascii="Times New Roman" w:hAnsi="Times New Roman" w:cs="Times New Roman"/>
        </w:rPr>
        <w:t>of</w:t>
      </w:r>
      <w:r w:rsidR="009F2CCB">
        <w:rPr>
          <w:rFonts w:ascii="Times New Roman" w:hAnsi="Times New Roman" w:cs="Times New Roman"/>
        </w:rPr>
        <w:t xml:space="preserve"> 0.68 (0.62 – 0.74)</w:t>
      </w:r>
      <w:r w:rsidR="00FB7F8F">
        <w:rPr>
          <w:rFonts w:ascii="Times New Roman" w:hAnsi="Times New Roman" w:cs="Times New Roman"/>
        </w:rPr>
        <w:t>.</w:t>
      </w:r>
      <w:r w:rsidR="00F306F9" w:rsidRPr="00F306F9">
        <w:rPr>
          <w:rFonts w:ascii="Times New Roman" w:hAnsi="Times New Roman" w:cs="Times New Roman"/>
        </w:rPr>
        <w:t xml:space="preserve"> The C-index accuracy is greater t</w:t>
      </w:r>
      <w:r w:rsidR="009F2CCB">
        <w:rPr>
          <w:rFonts w:ascii="Times New Roman" w:hAnsi="Times New Roman" w:cs="Times New Roman"/>
        </w:rPr>
        <w:t>han</w:t>
      </w:r>
      <w:r w:rsidR="00F306F9" w:rsidRPr="00F306F9">
        <w:rPr>
          <w:rFonts w:ascii="Times New Roman" w:hAnsi="Times New Roman" w:cs="Times New Roman"/>
        </w:rPr>
        <w:t xml:space="preserve"> any previous studies to our knowledge. </w:t>
      </w:r>
      <w:r w:rsidR="009F2CCB">
        <w:rPr>
          <w:rFonts w:ascii="Times New Roman" w:hAnsi="Times New Roman" w:cs="Times New Roman"/>
        </w:rPr>
        <w:t xml:space="preserve">An RSF model trained from dosimetric data resulted also in a high accuracy </w:t>
      </w:r>
      <w:r w:rsidR="006D78EA">
        <w:rPr>
          <w:rFonts w:ascii="Times New Roman" w:hAnsi="Times New Roman" w:cs="Times New Roman"/>
        </w:rPr>
        <w:t>with a</w:t>
      </w:r>
      <w:r w:rsidR="009F2CCB">
        <w:rPr>
          <w:rFonts w:ascii="Times New Roman" w:hAnsi="Times New Roman" w:cs="Times New Roman"/>
        </w:rPr>
        <w:t xml:space="preserve"> C-index (95% CI)</w:t>
      </w:r>
      <w:r w:rsidR="006D78EA">
        <w:rPr>
          <w:rFonts w:ascii="Times New Roman" w:hAnsi="Times New Roman" w:cs="Times New Roman"/>
        </w:rPr>
        <w:t xml:space="preserve"> of </w:t>
      </w:r>
      <w:r w:rsidR="009F2CCB">
        <w:rPr>
          <w:rFonts w:ascii="Times New Roman" w:hAnsi="Times New Roman" w:cs="Times New Roman"/>
        </w:rPr>
        <w:t>0.72 (0.64 – 0.79). When combining both, the high accuracy is retained, which a C-index</w:t>
      </w:r>
      <w:r w:rsidR="006D78EA">
        <w:rPr>
          <w:rFonts w:ascii="Times New Roman" w:hAnsi="Times New Roman" w:cs="Times New Roman"/>
        </w:rPr>
        <w:t xml:space="preserve"> (95% CI)</w:t>
      </w:r>
      <w:r w:rsidR="009F2CCB">
        <w:rPr>
          <w:rFonts w:ascii="Times New Roman" w:hAnsi="Times New Roman" w:cs="Times New Roman"/>
        </w:rPr>
        <w:t xml:space="preserve"> of 0.73 (0.64, 0.82). In the combined mode, the two most predictive features were max dose with a feature importance score</w:t>
      </w:r>
      <w:r w:rsidR="006D78EA">
        <w:rPr>
          <w:rFonts w:ascii="Times New Roman" w:hAnsi="Times New Roman" w:cs="Times New Roman"/>
        </w:rPr>
        <w:t xml:space="preserve"> (95% CI)</w:t>
      </w:r>
      <w:r w:rsidR="009F2CCB">
        <w:rPr>
          <w:rFonts w:ascii="Times New Roman" w:hAnsi="Times New Roman" w:cs="Times New Roman"/>
        </w:rPr>
        <w:t xml:space="preserve"> of 3.83 (1.05 – 6.62) and neighboring gray tone difference matrix strength with a feature importance score </w:t>
      </w:r>
      <w:r w:rsidR="006D78EA">
        <w:rPr>
          <w:rFonts w:ascii="Times New Roman" w:hAnsi="Times New Roman" w:cs="Times New Roman"/>
        </w:rPr>
        <w:t xml:space="preserve">(95% CI) </w:t>
      </w:r>
      <w:r w:rsidR="009F2CCB">
        <w:rPr>
          <w:rFonts w:ascii="Times New Roman" w:hAnsi="Times New Roman" w:cs="Times New Roman"/>
        </w:rPr>
        <w:t>of 1.90 (0.93 – 2.86). Moreover, the feature importance</w:t>
      </w:r>
      <w:r w:rsidR="006D78EA">
        <w:rPr>
          <w:rFonts w:ascii="Times New Roman" w:hAnsi="Times New Roman" w:cs="Times New Roman"/>
        </w:rPr>
        <w:t xml:space="preserve"> (95% CI)</w:t>
      </w:r>
      <w:r w:rsidR="009F2CCB">
        <w:rPr>
          <w:rFonts w:ascii="Times New Roman" w:hAnsi="Times New Roman" w:cs="Times New Roman"/>
        </w:rPr>
        <w:t xml:space="preserve"> of max dose decreased from </w:t>
      </w:r>
      <w:r w:rsidR="009F2CCB" w:rsidRPr="007C3664">
        <w:rPr>
          <w:rFonts w:ascii="Times New Roman" w:eastAsia="Times New Roman" w:hAnsi="Times New Roman" w:cs="Times New Roman"/>
          <w:color w:val="000000"/>
        </w:rPr>
        <w:t xml:space="preserve">10.84 </w:t>
      </w:r>
      <w:r w:rsidR="009F2CCB">
        <w:rPr>
          <w:rFonts w:ascii="Times New Roman" w:eastAsia="Times New Roman" w:hAnsi="Times New Roman" w:cs="Times New Roman"/>
          <w:color w:val="000000"/>
        </w:rPr>
        <w:t>(</w:t>
      </w:r>
      <w:r w:rsidR="009F2CCB" w:rsidRPr="007C3664">
        <w:rPr>
          <w:rFonts w:ascii="Times New Roman" w:eastAsia="Times New Roman" w:hAnsi="Times New Roman" w:cs="Times New Roman"/>
          <w:color w:val="000000"/>
        </w:rPr>
        <w:t>6.35, 15.34</w:t>
      </w:r>
      <w:r w:rsidR="009F2CCB">
        <w:rPr>
          <w:rFonts w:ascii="Times New Roman" w:eastAsia="Times New Roman" w:hAnsi="Times New Roman" w:cs="Times New Roman"/>
          <w:color w:val="000000"/>
        </w:rPr>
        <w:t>) in the dosimetric data only model, indicating that the radiomic features contribute to prediction even when combined with dosimetric data.</w:t>
      </w:r>
      <w:r w:rsidR="009F2CCB">
        <w:rPr>
          <w:rFonts w:ascii="Times New Roman" w:hAnsi="Times New Roman" w:cs="Times New Roman"/>
        </w:rPr>
        <w:t xml:space="preserve"> The </w:t>
      </w:r>
      <w:commentRangeStart w:id="31"/>
      <w:commentRangeStart w:id="32"/>
      <w:r w:rsidR="00FB7F8F">
        <w:rPr>
          <w:rFonts w:ascii="Times New Roman" w:hAnsi="Times New Roman" w:cs="Times New Roman"/>
        </w:rPr>
        <w:t xml:space="preserve">high performance of </w:t>
      </w:r>
      <w:r w:rsidR="009F2CCB">
        <w:rPr>
          <w:rFonts w:ascii="Times New Roman" w:hAnsi="Times New Roman" w:cs="Times New Roman"/>
        </w:rPr>
        <w:t>radiomics model</w:t>
      </w:r>
      <w:r w:rsidR="00E0599B">
        <w:rPr>
          <w:rFonts w:ascii="Times New Roman" w:hAnsi="Times New Roman" w:cs="Times New Roman"/>
        </w:rPr>
        <w:t xml:space="preserve"> suggest</w:t>
      </w:r>
      <w:r w:rsidR="009F2CCB">
        <w:rPr>
          <w:rFonts w:ascii="Times New Roman" w:hAnsi="Times New Roman" w:cs="Times New Roman"/>
        </w:rPr>
        <w:t>s</w:t>
      </w:r>
      <w:r w:rsidR="00E0599B">
        <w:rPr>
          <w:rFonts w:ascii="Times New Roman" w:hAnsi="Times New Roman" w:cs="Times New Roman"/>
        </w:rPr>
        <w:t xml:space="preserve"> that there is </w:t>
      </w:r>
      <w:r w:rsidR="009D702F">
        <w:rPr>
          <w:rFonts w:ascii="Times New Roman" w:hAnsi="Times New Roman" w:cs="Times New Roman"/>
        </w:rPr>
        <w:t>predictive</w:t>
      </w:r>
      <w:r w:rsidR="00E0599B">
        <w:rPr>
          <w:rFonts w:ascii="Times New Roman" w:hAnsi="Times New Roman" w:cs="Times New Roman"/>
        </w:rPr>
        <w:t xml:space="preserve"> </w:t>
      </w:r>
      <w:r w:rsidR="009D702F">
        <w:rPr>
          <w:rFonts w:ascii="Times New Roman" w:hAnsi="Times New Roman" w:cs="Times New Roman"/>
        </w:rPr>
        <w:t>textural</w:t>
      </w:r>
      <w:r w:rsidR="00E0599B">
        <w:rPr>
          <w:rFonts w:ascii="Times New Roman" w:hAnsi="Times New Roman" w:cs="Times New Roman"/>
        </w:rPr>
        <w:t xml:space="preserve"> information within the liver parenchyma and tumor volume </w:t>
      </w:r>
      <w:r w:rsidR="009D702F">
        <w:rPr>
          <w:rFonts w:ascii="Times New Roman" w:hAnsi="Times New Roman" w:cs="Times New Roman"/>
        </w:rPr>
        <w:t xml:space="preserve">that may be investigated further to understand structural changes leading to a different prognosis. </w:t>
      </w:r>
      <w:commentRangeEnd w:id="31"/>
      <w:r>
        <w:rPr>
          <w:rStyle w:val="CommentReference"/>
        </w:rPr>
        <w:commentReference w:id="31"/>
      </w:r>
      <w:commentRangeEnd w:id="32"/>
      <w:r w:rsidR="00F04FF3">
        <w:rPr>
          <w:rStyle w:val="CommentReference"/>
        </w:rPr>
        <w:commentReference w:id="32"/>
      </w:r>
      <w:r w:rsidR="00F04FF3">
        <w:rPr>
          <w:rFonts w:ascii="Times New Roman" w:hAnsi="Times New Roman" w:cs="Times New Roman"/>
        </w:rPr>
        <w:t>This is consistent with findings from Simpson et al. [1</w:t>
      </w:r>
      <w:r w:rsidR="006D78EA">
        <w:rPr>
          <w:rFonts w:ascii="Times New Roman" w:hAnsi="Times New Roman" w:cs="Times New Roman"/>
        </w:rPr>
        <w:t>7</w:t>
      </w:r>
      <w:r w:rsidR="00F04FF3">
        <w:rPr>
          <w:rFonts w:ascii="Times New Roman" w:hAnsi="Times New Roman" w:cs="Times New Roman"/>
        </w:rPr>
        <w:t xml:space="preserve">], who observed that increased homogeneity of liver texture is associated with recurrence. </w:t>
      </w:r>
    </w:p>
    <w:p w14:paraId="7DF59C44" w14:textId="77777777" w:rsidR="00F306F9" w:rsidRPr="00F306F9" w:rsidRDefault="00F306F9" w:rsidP="00C67140">
      <w:pPr>
        <w:spacing w:after="0" w:line="360" w:lineRule="auto"/>
        <w:rPr>
          <w:rFonts w:ascii="Times New Roman" w:hAnsi="Times New Roman" w:cs="Times New Roman"/>
        </w:rPr>
      </w:pPr>
    </w:p>
    <w:p w14:paraId="5278D7E2" w14:textId="2CD1792B" w:rsidR="00F306F9" w:rsidRPr="00F306F9" w:rsidRDefault="00F306F9" w:rsidP="00C67140">
      <w:pPr>
        <w:spacing w:after="0" w:line="360" w:lineRule="auto"/>
        <w:rPr>
          <w:rFonts w:ascii="Times New Roman" w:hAnsi="Times New Roman" w:cs="Times New Roman"/>
        </w:rPr>
      </w:pPr>
      <w:r w:rsidRPr="00F306F9">
        <w:rPr>
          <w:rFonts w:ascii="Times New Roman" w:hAnsi="Times New Roman" w:cs="Times New Roman"/>
        </w:rPr>
        <w:t xml:space="preserve">The accuracy of the RSF has two major implications. First, radiomic features provide </w:t>
      </w:r>
      <w:r w:rsidR="009F2CCB">
        <w:rPr>
          <w:rFonts w:ascii="Times New Roman" w:hAnsi="Times New Roman" w:cs="Times New Roman"/>
        </w:rPr>
        <w:t>predictive information related to</w:t>
      </w:r>
      <w:r w:rsidR="009F2CCB" w:rsidRPr="00F306F9">
        <w:rPr>
          <w:rFonts w:ascii="Times New Roman" w:hAnsi="Times New Roman" w:cs="Times New Roman"/>
        </w:rPr>
        <w:t xml:space="preserve"> </w:t>
      </w:r>
      <w:r w:rsidRPr="00F306F9">
        <w:rPr>
          <w:rFonts w:ascii="Times New Roman" w:hAnsi="Times New Roman" w:cs="Times New Roman"/>
        </w:rPr>
        <w:t xml:space="preserve">to tumor progression. Changes in liver texture visualized on a CT image can be quantified with features associated with progression. </w:t>
      </w:r>
      <w:r w:rsidR="00F04FF3">
        <w:rPr>
          <w:rFonts w:ascii="Times New Roman" w:hAnsi="Times New Roman" w:cs="Times New Roman"/>
        </w:rPr>
        <w:t>Although subjective labelling results in inter-observer error in segmentation of the volume of interest, the extraction</w:t>
      </w:r>
      <w:r w:rsidR="008E6757">
        <w:rPr>
          <w:rFonts w:ascii="Times New Roman" w:hAnsi="Times New Roman" w:cs="Times New Roman"/>
        </w:rPr>
        <w:t xml:space="preserve"> radiomic features is quantitative and automated</w:t>
      </w:r>
      <w:r w:rsidR="00F04FF3">
        <w:rPr>
          <w:rFonts w:ascii="Times New Roman" w:hAnsi="Times New Roman" w:cs="Times New Roman"/>
        </w:rPr>
        <w:t xml:space="preserve"> compared to manual analysis of the volume, reducing variability</w:t>
      </w:r>
      <w:commentRangeStart w:id="33"/>
      <w:commentRangeStart w:id="34"/>
      <w:r w:rsidRPr="00F306F9">
        <w:rPr>
          <w:rFonts w:ascii="Times New Roman" w:hAnsi="Times New Roman" w:cs="Times New Roman"/>
        </w:rPr>
        <w:t>.</w:t>
      </w:r>
      <w:commentRangeEnd w:id="33"/>
      <w:r w:rsidR="008E6757">
        <w:rPr>
          <w:rStyle w:val="CommentReference"/>
        </w:rPr>
        <w:commentReference w:id="33"/>
      </w:r>
      <w:commentRangeEnd w:id="34"/>
      <w:r w:rsidR="00427202">
        <w:rPr>
          <w:rStyle w:val="CommentReference"/>
        </w:rPr>
        <w:commentReference w:id="34"/>
      </w:r>
      <w:r w:rsidRPr="00F306F9">
        <w:rPr>
          <w:rFonts w:ascii="Times New Roman" w:hAnsi="Times New Roman" w:cs="Times New Roman"/>
        </w:rPr>
        <w:t xml:space="preserve"> The regions of interest can be analyzed in future studies, such as with histological analysis, to investigate what changes have occurred in the liver that are either protective or susceptible to recurrence. </w:t>
      </w:r>
      <w:r w:rsidR="00621201">
        <w:rPr>
          <w:rFonts w:ascii="Times New Roman" w:hAnsi="Times New Roman" w:cs="Times New Roman"/>
        </w:rPr>
        <w:t xml:space="preserve">For instance, kurtosis measures the weight of the tails in a distribution and with kurtosis being a predictive feature, there may </w:t>
      </w:r>
      <w:r w:rsidR="008E6757">
        <w:rPr>
          <w:rFonts w:ascii="Times New Roman" w:hAnsi="Times New Roman" w:cs="Times New Roman"/>
        </w:rPr>
        <w:t xml:space="preserve">be </w:t>
      </w:r>
      <w:r w:rsidR="00621201">
        <w:rPr>
          <w:rFonts w:ascii="Times New Roman" w:hAnsi="Times New Roman" w:cs="Times New Roman"/>
        </w:rPr>
        <w:t xml:space="preserve">structural changes associated with </w:t>
      </w:r>
      <w:r w:rsidR="00402ED1">
        <w:rPr>
          <w:rFonts w:ascii="Times New Roman" w:hAnsi="Times New Roman" w:cs="Times New Roman"/>
        </w:rPr>
        <w:t xml:space="preserve">local control </w:t>
      </w:r>
      <w:r w:rsidR="00621201">
        <w:rPr>
          <w:rFonts w:ascii="Times New Roman" w:hAnsi="Times New Roman" w:cs="Times New Roman"/>
        </w:rPr>
        <w:t xml:space="preserve">when a liver has extreme </w:t>
      </w:r>
      <w:commentRangeStart w:id="35"/>
      <w:r w:rsidR="00621201">
        <w:rPr>
          <w:rFonts w:ascii="Times New Roman" w:hAnsi="Times New Roman" w:cs="Times New Roman"/>
        </w:rPr>
        <w:t>hyp</w:t>
      </w:r>
      <w:r w:rsidR="008E6757">
        <w:rPr>
          <w:rFonts w:ascii="Times New Roman" w:hAnsi="Times New Roman" w:cs="Times New Roman"/>
        </w:rPr>
        <w:t>er</w:t>
      </w:r>
      <w:r w:rsidR="00621201">
        <w:rPr>
          <w:rFonts w:ascii="Times New Roman" w:hAnsi="Times New Roman" w:cs="Times New Roman"/>
        </w:rPr>
        <w:t xml:space="preserve">intense and hypointense </w:t>
      </w:r>
      <w:commentRangeEnd w:id="35"/>
      <w:r w:rsidR="008E6757">
        <w:rPr>
          <w:rStyle w:val="CommentReference"/>
        </w:rPr>
        <w:commentReference w:id="35"/>
      </w:r>
      <w:r w:rsidR="00621201">
        <w:rPr>
          <w:rFonts w:ascii="Times New Roman" w:hAnsi="Times New Roman" w:cs="Times New Roman"/>
        </w:rPr>
        <w:t xml:space="preserve">regions. </w:t>
      </w:r>
      <w:r w:rsidRPr="00F306F9">
        <w:rPr>
          <w:rFonts w:ascii="Times New Roman" w:hAnsi="Times New Roman" w:cs="Times New Roman"/>
        </w:rPr>
        <w:t>The second major implication is machine learning methods such as our RSF model can perform prediction tasks that have been historically difficult with linear and manual scoring methods. This supports the potential for machine learning to be used in the future to aid clinical decision making.</w:t>
      </w:r>
    </w:p>
    <w:p w14:paraId="00FEEA9F" w14:textId="77777777" w:rsidR="00F306F9" w:rsidRPr="00F306F9" w:rsidRDefault="00F306F9" w:rsidP="00C67140">
      <w:pPr>
        <w:spacing w:after="0" w:line="360" w:lineRule="auto"/>
        <w:rPr>
          <w:rFonts w:ascii="Times New Roman" w:hAnsi="Times New Roman" w:cs="Times New Roman"/>
        </w:rPr>
      </w:pPr>
    </w:p>
    <w:p w14:paraId="755DCE8B" w14:textId="599CC6D1" w:rsidR="00F306F9" w:rsidRPr="00621201" w:rsidRDefault="00187321" w:rsidP="00C67140">
      <w:pPr>
        <w:spacing w:after="0" w:line="360" w:lineRule="auto"/>
        <w:rPr>
          <w:rFonts w:ascii="Times New Roman" w:hAnsi="Times New Roman" w:cs="Times New Roman"/>
          <w:b/>
          <w:bCs/>
          <w:sz w:val="28"/>
          <w:szCs w:val="28"/>
        </w:rPr>
      </w:pPr>
      <w:r w:rsidRPr="00C15527">
        <w:rPr>
          <w:rFonts w:ascii="Times New Roman" w:hAnsi="Times New Roman" w:cs="Times New Roman"/>
          <w:b/>
          <w:bCs/>
          <w:sz w:val="28"/>
          <w:szCs w:val="28"/>
        </w:rPr>
        <w:t>Limitations</w:t>
      </w:r>
    </w:p>
    <w:p w14:paraId="2AC9ADD9" w14:textId="675E3698" w:rsidR="00F306F9" w:rsidRPr="00F306F9" w:rsidRDefault="00F306F9" w:rsidP="00C67140">
      <w:pPr>
        <w:spacing w:after="0" w:line="360" w:lineRule="auto"/>
        <w:rPr>
          <w:rFonts w:ascii="Times New Roman" w:hAnsi="Times New Roman" w:cs="Times New Roman"/>
        </w:rPr>
      </w:pPr>
      <w:r w:rsidRPr="00F306F9">
        <w:rPr>
          <w:rFonts w:ascii="Times New Roman" w:hAnsi="Times New Roman" w:cs="Times New Roman"/>
        </w:rPr>
        <w:t xml:space="preserve">A limitation of the study is the sample size. The model was able to achieve a C-index greater than previous studies, however, further validation with a diverse patient population from different centers for instance can evaluate the generalizability of the model with greater statistical power. </w:t>
      </w:r>
      <w:r w:rsidR="00621201">
        <w:rPr>
          <w:rFonts w:ascii="Times New Roman" w:hAnsi="Times New Roman" w:cs="Times New Roman"/>
        </w:rPr>
        <w:t xml:space="preserve">A wide uncertainty in C-index values indicates that when tested on a different subset of patients, the model accuracy is not </w:t>
      </w:r>
      <w:r w:rsidR="00621201">
        <w:rPr>
          <w:rFonts w:ascii="Times New Roman" w:hAnsi="Times New Roman" w:cs="Times New Roman"/>
        </w:rPr>
        <w:lastRenderedPageBreak/>
        <w:t xml:space="preserve">consistent. In our study, we limited the cross-validation to </w:t>
      </w:r>
      <w:r w:rsidR="009F2CCB">
        <w:rPr>
          <w:rFonts w:ascii="Times New Roman" w:hAnsi="Times New Roman" w:cs="Times New Roman"/>
        </w:rPr>
        <w:t xml:space="preserve">4 </w:t>
      </w:r>
      <w:r w:rsidR="00621201">
        <w:rPr>
          <w:rFonts w:ascii="Times New Roman" w:hAnsi="Times New Roman" w:cs="Times New Roman"/>
        </w:rPr>
        <w:t xml:space="preserve">k-folds. With a larger sample size, higher-order cross-validation, such as with </w:t>
      </w:r>
      <w:r w:rsidR="009F2CCB">
        <w:rPr>
          <w:rFonts w:ascii="Times New Roman" w:hAnsi="Times New Roman" w:cs="Times New Roman"/>
        </w:rPr>
        <w:t xml:space="preserve">5 k-folds or </w:t>
      </w:r>
      <w:r w:rsidR="00621201">
        <w:rPr>
          <w:rFonts w:ascii="Times New Roman" w:hAnsi="Times New Roman" w:cs="Times New Roman"/>
        </w:rPr>
        <w:t xml:space="preserve">10 k-folds, may be conducted to have more testing sets so that evaluation of the model has more statistical power. </w:t>
      </w:r>
      <w:r w:rsidRPr="00F306F9">
        <w:rPr>
          <w:rFonts w:ascii="Times New Roman" w:hAnsi="Times New Roman" w:cs="Times New Roman"/>
        </w:rPr>
        <w:t>Feature selection</w:t>
      </w:r>
      <w:r w:rsidR="00C67140">
        <w:rPr>
          <w:rFonts w:ascii="Times New Roman" w:hAnsi="Times New Roman" w:cs="Times New Roman"/>
        </w:rPr>
        <w:t xml:space="preserve"> </w:t>
      </w:r>
      <w:r w:rsidRPr="00F306F9">
        <w:rPr>
          <w:rFonts w:ascii="Times New Roman" w:hAnsi="Times New Roman" w:cs="Times New Roman"/>
        </w:rPr>
        <w:t xml:space="preserve">may not be necessary with sufficient samples as with sufficient computational power, a random forest can in theory filter variables that have low predictive information gain </w:t>
      </w:r>
      <w:r w:rsidR="00CE7595">
        <w:rPr>
          <w:rFonts w:ascii="Times New Roman" w:hAnsi="Times New Roman" w:cs="Times New Roman"/>
        </w:rPr>
        <w:t>[</w:t>
      </w:r>
      <w:r w:rsidR="006D78EA">
        <w:rPr>
          <w:rFonts w:ascii="Times New Roman" w:hAnsi="Times New Roman" w:cs="Times New Roman"/>
        </w:rPr>
        <w:t>26</w:t>
      </w:r>
      <w:r w:rsidR="00CE7595">
        <w:rPr>
          <w:rFonts w:ascii="Times New Roman" w:hAnsi="Times New Roman" w:cs="Times New Roman"/>
        </w:rPr>
        <w:t>]</w:t>
      </w:r>
      <w:r w:rsidRPr="00F306F9">
        <w:rPr>
          <w:rFonts w:ascii="Times New Roman" w:hAnsi="Times New Roman" w:cs="Times New Roman"/>
        </w:rPr>
        <w:t>. Future studies may also include patients before and after radiotherapy, as texture in CT scans may change after treatment.</w:t>
      </w:r>
    </w:p>
    <w:p w14:paraId="161F2158" w14:textId="77777777" w:rsidR="00F306F9" w:rsidRPr="00F306F9" w:rsidRDefault="00F306F9" w:rsidP="00C67140">
      <w:pPr>
        <w:spacing w:after="0" w:line="360" w:lineRule="auto"/>
        <w:rPr>
          <w:rFonts w:ascii="Times New Roman" w:hAnsi="Times New Roman" w:cs="Times New Roman"/>
        </w:rPr>
      </w:pPr>
    </w:p>
    <w:p w14:paraId="434EF9B2" w14:textId="12A30B5C" w:rsidR="00F306F9" w:rsidRPr="00F306F9" w:rsidRDefault="00F306F9" w:rsidP="00C67140">
      <w:pPr>
        <w:spacing w:after="0" w:line="360" w:lineRule="auto"/>
        <w:rPr>
          <w:rFonts w:ascii="Times New Roman" w:hAnsi="Times New Roman" w:cs="Times New Roman"/>
        </w:rPr>
      </w:pPr>
      <w:r w:rsidRPr="00F306F9">
        <w:rPr>
          <w:rFonts w:ascii="Times New Roman" w:hAnsi="Times New Roman" w:cs="Times New Roman"/>
        </w:rPr>
        <w:t xml:space="preserve">Although the </w:t>
      </w:r>
      <w:r w:rsidR="008E6757">
        <w:rPr>
          <w:rFonts w:ascii="Times New Roman" w:hAnsi="Times New Roman" w:cs="Times New Roman"/>
        </w:rPr>
        <w:t xml:space="preserve">model </w:t>
      </w:r>
      <w:r w:rsidRPr="00F306F9">
        <w:rPr>
          <w:rFonts w:ascii="Times New Roman" w:hAnsi="Times New Roman" w:cs="Times New Roman"/>
        </w:rPr>
        <w:t xml:space="preserve">accuracy </w:t>
      </w:r>
      <w:r w:rsidR="00391D98">
        <w:rPr>
          <w:rFonts w:ascii="Times New Roman" w:hAnsi="Times New Roman" w:cs="Times New Roman"/>
        </w:rPr>
        <w:t>supports the idea</w:t>
      </w:r>
      <w:r w:rsidRPr="00F306F9">
        <w:rPr>
          <w:rFonts w:ascii="Times New Roman" w:hAnsi="Times New Roman" w:cs="Times New Roman"/>
        </w:rPr>
        <w:t xml:space="preserve"> that the radiomic features are predictive, we are limited in the </w:t>
      </w:r>
      <w:r w:rsidR="00391D98">
        <w:rPr>
          <w:rFonts w:ascii="Times New Roman" w:hAnsi="Times New Roman" w:cs="Times New Roman"/>
        </w:rPr>
        <w:t xml:space="preserve">medical </w:t>
      </w:r>
      <w:r w:rsidRPr="00F306F9">
        <w:rPr>
          <w:rFonts w:ascii="Times New Roman" w:hAnsi="Times New Roman" w:cs="Times New Roman"/>
        </w:rPr>
        <w:t xml:space="preserve">interpretation of these features. For instance, </w:t>
      </w:r>
      <w:r w:rsidR="00391D98">
        <w:rPr>
          <w:rFonts w:ascii="Times New Roman" w:hAnsi="Times New Roman" w:cs="Times New Roman"/>
        </w:rPr>
        <w:t xml:space="preserve">high </w:t>
      </w:r>
      <w:r w:rsidRPr="00F306F9">
        <w:rPr>
          <w:rFonts w:ascii="Times New Roman" w:hAnsi="Times New Roman" w:cs="Times New Roman"/>
        </w:rPr>
        <w:t xml:space="preserve">skewness </w:t>
      </w:r>
      <w:r w:rsidR="00391D98">
        <w:rPr>
          <w:rFonts w:ascii="Times New Roman" w:hAnsi="Times New Roman" w:cs="Times New Roman"/>
        </w:rPr>
        <w:t>indicates</w:t>
      </w:r>
      <w:r w:rsidRPr="00F306F9">
        <w:rPr>
          <w:rFonts w:ascii="Times New Roman" w:hAnsi="Times New Roman" w:cs="Times New Roman"/>
        </w:rPr>
        <w:t xml:space="preserve"> that the </w:t>
      </w:r>
      <w:r w:rsidR="00391D98">
        <w:rPr>
          <w:rFonts w:ascii="Times New Roman" w:hAnsi="Times New Roman" w:cs="Times New Roman"/>
        </w:rPr>
        <w:t>intensities in the region of interest are</w:t>
      </w:r>
      <w:r w:rsidRPr="00F306F9">
        <w:rPr>
          <w:rFonts w:ascii="Times New Roman" w:hAnsi="Times New Roman" w:cs="Times New Roman"/>
        </w:rPr>
        <w:t xml:space="preserve"> not symmetrically distributed. This may indicate inhomogeneous interactions of electromagnetic radiation with the liver tissue, but the cause of the inhomogeneity is not well understood. Hence, although our study can assess the performance of a survival model, the features determined to be predictive require future studies to understand how they can be descriptive of the pathophysiology of metastases.</w:t>
      </w:r>
    </w:p>
    <w:p w14:paraId="47CDFB81" w14:textId="77777777" w:rsidR="00F306F9" w:rsidRPr="00F306F9" w:rsidRDefault="00F306F9" w:rsidP="00C67140">
      <w:pPr>
        <w:spacing w:after="0" w:line="360" w:lineRule="auto"/>
        <w:rPr>
          <w:rFonts w:ascii="Times New Roman" w:hAnsi="Times New Roman" w:cs="Times New Roman"/>
        </w:rPr>
      </w:pPr>
    </w:p>
    <w:p w14:paraId="26BAE211" w14:textId="6E8422C1" w:rsidR="00C15527" w:rsidRPr="00621201" w:rsidRDefault="00C15527" w:rsidP="00C67140">
      <w:pPr>
        <w:spacing w:after="0" w:line="360" w:lineRule="auto"/>
        <w:rPr>
          <w:rFonts w:ascii="Times New Roman" w:hAnsi="Times New Roman" w:cs="Times New Roman"/>
          <w:b/>
          <w:bCs/>
          <w:sz w:val="28"/>
          <w:szCs w:val="28"/>
        </w:rPr>
      </w:pPr>
      <w:r w:rsidRPr="00C15527">
        <w:rPr>
          <w:rFonts w:ascii="Times New Roman" w:hAnsi="Times New Roman" w:cs="Times New Roman"/>
          <w:b/>
          <w:bCs/>
          <w:sz w:val="28"/>
          <w:szCs w:val="28"/>
        </w:rPr>
        <w:t>Conclusion</w:t>
      </w:r>
    </w:p>
    <w:p w14:paraId="16A6A069" w14:textId="13F77335" w:rsidR="00512C1B" w:rsidRDefault="00CE7595" w:rsidP="00C67140">
      <w:pPr>
        <w:spacing w:after="0" w:line="360" w:lineRule="auto"/>
        <w:rPr>
          <w:rFonts w:ascii="Times New Roman" w:hAnsi="Times New Roman" w:cs="Times New Roman"/>
        </w:rPr>
      </w:pPr>
      <w:r>
        <w:rPr>
          <w:rFonts w:ascii="Times New Roman" w:hAnsi="Times New Roman" w:cs="Times New Roman"/>
        </w:rPr>
        <w:t>We have developed a</w:t>
      </w:r>
      <w:r w:rsidR="00EF5745">
        <w:rPr>
          <w:rFonts w:ascii="Times New Roman" w:hAnsi="Times New Roman" w:cs="Times New Roman"/>
        </w:rPr>
        <w:t xml:space="preserve"> time-dependent survival prediction model utilizing radiomic features from CT scans and an AI random survival forest. The model was able to achieve </w:t>
      </w:r>
      <w:r w:rsidR="00B44F24">
        <w:rPr>
          <w:rFonts w:ascii="Times New Roman" w:hAnsi="Times New Roman" w:cs="Times New Roman"/>
        </w:rPr>
        <w:t>C-indices greater than previous studies utilizing radiomic features from the liver parenchyma and tumor volume</w:t>
      </w:r>
      <w:r w:rsidR="009F2CCB">
        <w:rPr>
          <w:rFonts w:ascii="Times New Roman" w:hAnsi="Times New Roman" w:cs="Times New Roman"/>
        </w:rPr>
        <w:t xml:space="preserve"> or with dosimetric data.</w:t>
      </w:r>
      <w:r w:rsidR="00B44F24">
        <w:rPr>
          <w:rFonts w:ascii="Times New Roman" w:hAnsi="Times New Roman" w:cs="Times New Roman"/>
        </w:rPr>
        <w:t xml:space="preserve"> The resulting model may be applied in future studies to aid in prognostic decision making. Radiomic features determined to be predictive may be investigated in the future to understand structural changes reflected in radiomic observations in the CT scan to provide new directions for clinician analysis of liver texture.</w:t>
      </w:r>
      <w:r w:rsidR="00512C1B">
        <w:rPr>
          <w:rFonts w:ascii="Times New Roman" w:hAnsi="Times New Roman" w:cs="Times New Roman"/>
        </w:rPr>
        <w:br w:type="page"/>
      </w:r>
    </w:p>
    <w:p w14:paraId="1D43B547" w14:textId="78B88F29" w:rsidR="00F306F9" w:rsidRDefault="007E56CD" w:rsidP="00C67140">
      <w:pPr>
        <w:spacing w:after="0" w:line="360" w:lineRule="auto"/>
        <w:rPr>
          <w:rFonts w:ascii="Times New Roman" w:hAnsi="Times New Roman" w:cs="Times New Roman"/>
          <w:b/>
          <w:bCs/>
          <w:sz w:val="28"/>
          <w:szCs w:val="28"/>
        </w:rPr>
      </w:pPr>
      <w:r w:rsidRPr="00364960">
        <w:rPr>
          <w:rFonts w:ascii="Times New Roman" w:hAnsi="Times New Roman" w:cs="Times New Roman"/>
          <w:b/>
          <w:bCs/>
          <w:sz w:val="28"/>
          <w:szCs w:val="28"/>
        </w:rPr>
        <w:lastRenderedPageBreak/>
        <w:t>References:</w:t>
      </w:r>
    </w:p>
    <w:p w14:paraId="42FE24DB" w14:textId="77777777" w:rsidR="001A7933" w:rsidRDefault="001A7933" w:rsidP="00C67140">
      <w:pPr>
        <w:spacing w:after="0" w:line="360" w:lineRule="auto"/>
        <w:rPr>
          <w:rFonts w:ascii="Times New Roman" w:hAnsi="Times New Roman" w:cs="Times New Roman"/>
          <w:b/>
          <w:bCs/>
          <w:sz w:val="28"/>
          <w:szCs w:val="28"/>
        </w:rPr>
      </w:pPr>
    </w:p>
    <w:p w14:paraId="6974A087" w14:textId="5D08525B" w:rsidR="003079AF" w:rsidRDefault="008E324E" w:rsidP="00C67140">
      <w:pPr>
        <w:spacing w:after="0" w:line="360" w:lineRule="auto"/>
        <w:rPr>
          <w:rFonts w:ascii="Times New Roman" w:hAnsi="Times New Roman" w:cs="Times New Roman"/>
        </w:rPr>
      </w:pPr>
      <w:r>
        <w:rPr>
          <w:rFonts w:ascii="Times New Roman" w:hAnsi="Times New Roman" w:cs="Times New Roman"/>
        </w:rPr>
        <w:t xml:space="preserve">[1] </w:t>
      </w:r>
      <w:r w:rsidR="003079AF" w:rsidRPr="003079AF">
        <w:rPr>
          <w:rFonts w:ascii="Times New Roman" w:hAnsi="Times New Roman" w:cs="Times New Roman"/>
        </w:rPr>
        <w:t xml:space="preserve">Leung U, Gönen M, Allen PJ, Kingham TP, DeMatteo RP, Jarnagin WR, D'Angelica MI. Colorectal Cancer Liver Metastases and Concurrent Extrahepatic Disease Treated With Resection. </w:t>
      </w:r>
      <w:r w:rsidR="003079AF" w:rsidRPr="003079AF">
        <w:rPr>
          <w:rFonts w:ascii="Times New Roman" w:hAnsi="Times New Roman" w:cs="Times New Roman"/>
          <w:i/>
          <w:iCs/>
        </w:rPr>
        <w:t>Ann Surg</w:t>
      </w:r>
      <w:r w:rsidR="003079AF" w:rsidRPr="003079AF">
        <w:rPr>
          <w:rFonts w:ascii="Times New Roman" w:hAnsi="Times New Roman" w:cs="Times New Roman"/>
        </w:rPr>
        <w:t>. 2017;265:158–165</w:t>
      </w:r>
      <w:r w:rsidR="003079AF">
        <w:rPr>
          <w:rFonts w:ascii="Times New Roman" w:hAnsi="Times New Roman" w:cs="Times New Roman"/>
        </w:rPr>
        <w:t>.</w:t>
      </w:r>
    </w:p>
    <w:p w14:paraId="733971D9" w14:textId="77777777" w:rsidR="00647A0E" w:rsidRDefault="00647A0E" w:rsidP="00C67140">
      <w:pPr>
        <w:spacing w:after="0" w:line="360" w:lineRule="auto"/>
        <w:rPr>
          <w:rFonts w:ascii="Times New Roman" w:hAnsi="Times New Roman" w:cs="Times New Roman"/>
        </w:rPr>
      </w:pPr>
    </w:p>
    <w:p w14:paraId="42471DDC" w14:textId="2EACC392" w:rsidR="00647A0E" w:rsidRDefault="008E324E" w:rsidP="00647A0E">
      <w:pPr>
        <w:spacing w:after="0" w:line="360" w:lineRule="auto"/>
        <w:rPr>
          <w:rFonts w:ascii="Times New Roman" w:hAnsi="Times New Roman" w:cs="Times New Roman"/>
        </w:rPr>
      </w:pPr>
      <w:r>
        <w:rPr>
          <w:rFonts w:ascii="Times New Roman" w:hAnsi="Times New Roman" w:cs="Times New Roman"/>
        </w:rPr>
        <w:t xml:space="preserve">[2] </w:t>
      </w:r>
      <w:r w:rsidR="00647A0E" w:rsidRPr="00975494">
        <w:rPr>
          <w:rFonts w:ascii="Times New Roman" w:hAnsi="Times New Roman" w:cs="Times New Roman"/>
        </w:rPr>
        <w:t xml:space="preserve">Nordlinger B, Guiguet M, Vaillant JC, et al. Surgical resection of colorectal carcinoma metastases to the liver. A prognostic scoring system to improve case selection, based on 1568 patients. Association Française de Chirurgie. </w:t>
      </w:r>
      <w:r w:rsidR="00647A0E" w:rsidRPr="00975494">
        <w:rPr>
          <w:rFonts w:ascii="Times New Roman" w:hAnsi="Times New Roman" w:cs="Times New Roman"/>
          <w:i/>
          <w:iCs/>
        </w:rPr>
        <w:t>Cancer</w:t>
      </w:r>
      <w:r w:rsidR="00647A0E" w:rsidRPr="00975494">
        <w:rPr>
          <w:rFonts w:ascii="Times New Roman" w:hAnsi="Times New Roman" w:cs="Times New Roman"/>
        </w:rPr>
        <w:t>. 1996;77(7):1254-1262.</w:t>
      </w:r>
    </w:p>
    <w:p w14:paraId="17C025C7" w14:textId="5766D440" w:rsidR="00647A0E" w:rsidRDefault="00647A0E" w:rsidP="00647A0E">
      <w:pPr>
        <w:spacing w:after="0" w:line="360" w:lineRule="auto"/>
        <w:rPr>
          <w:rFonts w:ascii="Times New Roman" w:hAnsi="Times New Roman" w:cs="Times New Roman"/>
        </w:rPr>
      </w:pPr>
    </w:p>
    <w:p w14:paraId="1EE97278" w14:textId="7C27BDE1" w:rsidR="00647A0E" w:rsidRDefault="008E324E" w:rsidP="00647A0E">
      <w:pPr>
        <w:spacing w:after="0" w:line="360" w:lineRule="auto"/>
        <w:rPr>
          <w:rFonts w:ascii="Times New Roman" w:hAnsi="Times New Roman" w:cs="Times New Roman"/>
        </w:rPr>
      </w:pPr>
      <w:r>
        <w:rPr>
          <w:rFonts w:ascii="Times New Roman" w:hAnsi="Times New Roman" w:cs="Times New Roman"/>
        </w:rPr>
        <w:t>[3]</w:t>
      </w:r>
      <w:r w:rsidRPr="008E324E">
        <w:rPr>
          <w:rFonts w:ascii="Segoe UI" w:hAnsi="Segoe UI" w:cs="Segoe UI"/>
          <w:color w:val="212121"/>
          <w:shd w:val="clear" w:color="auto" w:fill="FFFFFF"/>
        </w:rPr>
        <w:t xml:space="preserve"> </w:t>
      </w:r>
      <w:r w:rsidRPr="008E324E">
        <w:rPr>
          <w:rFonts w:ascii="Times New Roman" w:hAnsi="Times New Roman" w:cs="Times New Roman"/>
        </w:rPr>
        <w:t>Mahadevan A, Blanck O, Lanciano R, et al. Stereotactic Body Radiotherapy (SBRT) for liver metastasis - clinical outcomes from the international multi-institutional RSSearch® Patient Registry. </w:t>
      </w:r>
      <w:r w:rsidRPr="008E324E">
        <w:rPr>
          <w:rFonts w:ascii="Times New Roman" w:hAnsi="Times New Roman" w:cs="Times New Roman"/>
          <w:i/>
          <w:iCs/>
        </w:rPr>
        <w:t>Radiat Oncol</w:t>
      </w:r>
      <w:r w:rsidRPr="008E324E">
        <w:rPr>
          <w:rFonts w:ascii="Times New Roman" w:hAnsi="Times New Roman" w:cs="Times New Roman"/>
        </w:rPr>
        <w:t>. 2018;13(1):26. Published 2018 Feb 13. doi:10.1186/s13014-018-0969-2</w:t>
      </w:r>
    </w:p>
    <w:p w14:paraId="3F621A3C" w14:textId="77777777" w:rsidR="001A7933" w:rsidRDefault="001A7933" w:rsidP="00C67140">
      <w:pPr>
        <w:spacing w:after="0" w:line="360" w:lineRule="auto"/>
        <w:rPr>
          <w:rFonts w:ascii="Times New Roman" w:hAnsi="Times New Roman" w:cs="Times New Roman"/>
        </w:rPr>
      </w:pPr>
    </w:p>
    <w:p w14:paraId="16F37997" w14:textId="4131C760" w:rsidR="001A7933" w:rsidRPr="003079AF" w:rsidRDefault="008E324E" w:rsidP="00C67140">
      <w:pPr>
        <w:spacing w:after="0" w:line="360" w:lineRule="auto"/>
        <w:rPr>
          <w:rFonts w:ascii="Times New Roman" w:hAnsi="Times New Roman" w:cs="Times New Roman"/>
        </w:rPr>
      </w:pPr>
      <w:r>
        <w:rPr>
          <w:rFonts w:ascii="Times New Roman" w:hAnsi="Times New Roman" w:cs="Times New Roman"/>
        </w:rPr>
        <w:t xml:space="preserve">[4] </w:t>
      </w:r>
      <w:r w:rsidR="001A7933" w:rsidRPr="001A7933">
        <w:rPr>
          <w:rFonts w:ascii="Times New Roman" w:hAnsi="Times New Roman" w:cs="Times New Roman"/>
        </w:rPr>
        <w:t>Jones RP, Jackson R, Dunne DF, et al. Systematic review and meta-analysis of</w:t>
      </w:r>
      <w:r w:rsidR="001A7933">
        <w:rPr>
          <w:rFonts w:ascii="Times New Roman" w:hAnsi="Times New Roman" w:cs="Times New Roman"/>
        </w:rPr>
        <w:t xml:space="preserve"> </w:t>
      </w:r>
      <w:r w:rsidR="001A7933" w:rsidRPr="001A7933">
        <w:rPr>
          <w:rFonts w:ascii="Times New Roman" w:hAnsi="Times New Roman" w:cs="Times New Roman"/>
        </w:rPr>
        <w:t xml:space="preserve">follow-up after hepatectomy for colorectal liver metastases. </w:t>
      </w:r>
      <w:r w:rsidR="001A7933" w:rsidRPr="001A7933">
        <w:rPr>
          <w:rFonts w:ascii="Times New Roman" w:hAnsi="Times New Roman" w:cs="Times New Roman"/>
          <w:i/>
          <w:iCs/>
        </w:rPr>
        <w:t xml:space="preserve">Br J Surg. </w:t>
      </w:r>
      <w:r w:rsidR="001A7933" w:rsidRPr="001A7933">
        <w:rPr>
          <w:rFonts w:ascii="Times New Roman" w:hAnsi="Times New Roman" w:cs="Times New Roman"/>
        </w:rPr>
        <w:t>2012;99:477–486.</w:t>
      </w:r>
    </w:p>
    <w:p w14:paraId="463CD99D" w14:textId="77777777" w:rsidR="003079AF" w:rsidRDefault="003079AF" w:rsidP="00C67140">
      <w:pPr>
        <w:spacing w:after="0" w:line="360" w:lineRule="auto"/>
        <w:rPr>
          <w:rFonts w:ascii="Times New Roman" w:hAnsi="Times New Roman" w:cs="Times New Roman"/>
        </w:rPr>
      </w:pPr>
    </w:p>
    <w:p w14:paraId="62CD82E3" w14:textId="6FD33A99" w:rsidR="00B269DC" w:rsidRDefault="008E324E" w:rsidP="00C67140">
      <w:pPr>
        <w:spacing w:after="0" w:line="360" w:lineRule="auto"/>
        <w:rPr>
          <w:rFonts w:ascii="Times New Roman" w:hAnsi="Times New Roman" w:cs="Times New Roman"/>
        </w:rPr>
      </w:pPr>
      <w:r>
        <w:rPr>
          <w:rFonts w:ascii="Times New Roman" w:hAnsi="Times New Roman" w:cs="Times New Roman"/>
        </w:rPr>
        <w:t xml:space="preserve">[5] </w:t>
      </w:r>
      <w:r w:rsidR="00B269DC" w:rsidRPr="00AE016A">
        <w:rPr>
          <w:rFonts w:ascii="Times New Roman" w:hAnsi="Times New Roman" w:cs="Times New Roman"/>
        </w:rPr>
        <w:t xml:space="preserve">Fong Y, Fortner J, Sun RL, Brennan MF, Blumgart LH. Clinical score for predicting recurrence after hepatic resection for metastatic colorectal cancer: analysis of 1001 consecutive cases. </w:t>
      </w:r>
      <w:r w:rsidR="00B269DC" w:rsidRPr="00AE016A">
        <w:rPr>
          <w:rFonts w:ascii="Times New Roman" w:hAnsi="Times New Roman" w:cs="Times New Roman"/>
          <w:i/>
          <w:iCs/>
        </w:rPr>
        <w:t>Ann Surg.</w:t>
      </w:r>
      <w:r w:rsidR="00B269DC" w:rsidRPr="00AE016A">
        <w:rPr>
          <w:rFonts w:ascii="Times New Roman" w:hAnsi="Times New Roman" w:cs="Times New Roman"/>
        </w:rPr>
        <w:t xml:space="preserve"> 1999;230(3):309-321. doi:10.1097/00000658-199909000-00004.</w:t>
      </w:r>
    </w:p>
    <w:p w14:paraId="7C2A83AC" w14:textId="060A6076" w:rsidR="00B269DC" w:rsidRDefault="00B269DC" w:rsidP="00C67140">
      <w:pPr>
        <w:spacing w:after="0" w:line="360" w:lineRule="auto"/>
        <w:rPr>
          <w:rFonts w:ascii="Times New Roman" w:hAnsi="Times New Roman" w:cs="Times New Roman"/>
        </w:rPr>
      </w:pPr>
    </w:p>
    <w:p w14:paraId="01A05A05" w14:textId="14947F31" w:rsidR="00B269DC" w:rsidRDefault="008E324E" w:rsidP="00C67140">
      <w:pPr>
        <w:spacing w:after="0" w:line="360" w:lineRule="auto"/>
        <w:rPr>
          <w:rFonts w:ascii="Times New Roman" w:hAnsi="Times New Roman" w:cs="Times New Roman"/>
        </w:rPr>
      </w:pPr>
      <w:r>
        <w:rPr>
          <w:rFonts w:ascii="Times New Roman" w:hAnsi="Times New Roman" w:cs="Times New Roman"/>
        </w:rPr>
        <w:t xml:space="preserve">[6] </w:t>
      </w:r>
      <w:r w:rsidR="00B269DC" w:rsidRPr="00AE016A">
        <w:rPr>
          <w:rFonts w:ascii="Times New Roman" w:hAnsi="Times New Roman" w:cs="Times New Roman"/>
        </w:rPr>
        <w:t xml:space="preserve">Iwatsuki S, Dvorchik I, Madariaga JR, et al. Hepatic resection for metastatic colorectal adenocarcinoma: a proposal of a prognostic scoring system. </w:t>
      </w:r>
      <w:r w:rsidR="00B269DC" w:rsidRPr="00AE016A">
        <w:rPr>
          <w:rFonts w:ascii="Times New Roman" w:hAnsi="Times New Roman" w:cs="Times New Roman"/>
          <w:i/>
          <w:iCs/>
        </w:rPr>
        <w:t>J Am Coll Surg.</w:t>
      </w:r>
      <w:r w:rsidR="00B269DC" w:rsidRPr="00AE016A">
        <w:rPr>
          <w:rFonts w:ascii="Times New Roman" w:hAnsi="Times New Roman" w:cs="Times New Roman"/>
        </w:rPr>
        <w:t xml:space="preserve"> 1999;189(3):291-299. doi:10.1016/s1072-7515(99)00089-7.</w:t>
      </w:r>
    </w:p>
    <w:p w14:paraId="6629A804" w14:textId="671FA03B" w:rsidR="00B269DC" w:rsidRDefault="00B269DC" w:rsidP="00C67140">
      <w:pPr>
        <w:spacing w:after="0" w:line="360" w:lineRule="auto"/>
        <w:rPr>
          <w:rFonts w:ascii="Times New Roman" w:hAnsi="Times New Roman" w:cs="Times New Roman"/>
        </w:rPr>
      </w:pPr>
    </w:p>
    <w:p w14:paraId="4352DE29" w14:textId="77ACE0C6" w:rsidR="00B269DC" w:rsidRPr="00AE016A" w:rsidRDefault="008E324E" w:rsidP="00C67140">
      <w:pPr>
        <w:spacing w:after="0" w:line="360" w:lineRule="auto"/>
        <w:rPr>
          <w:rFonts w:ascii="Times New Roman" w:hAnsi="Times New Roman" w:cs="Times New Roman"/>
        </w:rPr>
      </w:pPr>
      <w:r>
        <w:rPr>
          <w:rFonts w:ascii="Times New Roman" w:hAnsi="Times New Roman" w:cs="Times New Roman"/>
        </w:rPr>
        <w:t xml:space="preserve">[7] </w:t>
      </w:r>
      <w:r w:rsidR="00B269DC" w:rsidRPr="00AE016A">
        <w:rPr>
          <w:rFonts w:ascii="Times New Roman" w:hAnsi="Times New Roman" w:cs="Times New Roman"/>
        </w:rPr>
        <w:t xml:space="preserve">Konopke R, Kersting S, Distler M, et al. Prognostic factors and evaluation of a clinical score for predicting survival after resection of colorectal liver metastases. </w:t>
      </w:r>
      <w:r w:rsidR="00B269DC" w:rsidRPr="00AE016A">
        <w:rPr>
          <w:rFonts w:ascii="Times New Roman" w:hAnsi="Times New Roman" w:cs="Times New Roman"/>
          <w:i/>
          <w:iCs/>
        </w:rPr>
        <w:t>Liver Int</w:t>
      </w:r>
      <w:r w:rsidR="00B269DC" w:rsidRPr="00AE016A">
        <w:rPr>
          <w:rFonts w:ascii="Times New Roman" w:hAnsi="Times New Roman" w:cs="Times New Roman"/>
        </w:rPr>
        <w:t>. 2009;29(1):89-102. doi:10.1111/j.1478-3231.2008.01845.x</w:t>
      </w:r>
      <w:r w:rsidR="00B269DC">
        <w:rPr>
          <w:rFonts w:ascii="Times New Roman" w:hAnsi="Times New Roman" w:cs="Times New Roman"/>
        </w:rPr>
        <w:t>.</w:t>
      </w:r>
    </w:p>
    <w:p w14:paraId="3254304B" w14:textId="77777777" w:rsidR="00B269DC" w:rsidRDefault="00B269DC" w:rsidP="00C67140">
      <w:pPr>
        <w:spacing w:after="0" w:line="360" w:lineRule="auto"/>
        <w:rPr>
          <w:rFonts w:ascii="Times New Roman" w:hAnsi="Times New Roman" w:cs="Times New Roman"/>
        </w:rPr>
      </w:pPr>
    </w:p>
    <w:p w14:paraId="0ACCB8B9" w14:textId="14AD3115" w:rsidR="00512C1B" w:rsidRDefault="008E324E" w:rsidP="00C67140">
      <w:pPr>
        <w:spacing w:after="0" w:line="360" w:lineRule="auto"/>
        <w:rPr>
          <w:rFonts w:ascii="Times New Roman" w:hAnsi="Times New Roman" w:cs="Times New Roman"/>
        </w:rPr>
      </w:pPr>
      <w:r>
        <w:rPr>
          <w:rFonts w:ascii="Times New Roman" w:hAnsi="Times New Roman" w:cs="Times New Roman"/>
        </w:rPr>
        <w:t xml:space="preserve">[8] </w:t>
      </w:r>
      <w:r w:rsidR="00512C1B">
        <w:rPr>
          <w:rFonts w:ascii="Times New Roman" w:hAnsi="Times New Roman" w:cs="Times New Roman"/>
        </w:rPr>
        <w:t xml:space="preserve">Nagashima I, Tadahiro T, Matsua K, et al. </w:t>
      </w:r>
      <w:r w:rsidR="00512C1B" w:rsidRPr="00512C1B">
        <w:rPr>
          <w:rFonts w:ascii="Times New Roman" w:hAnsi="Times New Roman" w:cs="Times New Roman"/>
        </w:rPr>
        <w:t>A new scoring system to classify patients with colorectal liver metastases: proposal of criteria to select candidates for hepatic resection</w:t>
      </w:r>
      <w:r w:rsidR="00512C1B">
        <w:rPr>
          <w:rFonts w:ascii="Times New Roman" w:hAnsi="Times New Roman" w:cs="Times New Roman"/>
        </w:rPr>
        <w:t xml:space="preserve">. </w:t>
      </w:r>
      <w:r w:rsidR="00512C1B">
        <w:rPr>
          <w:rFonts w:ascii="Times New Roman" w:hAnsi="Times New Roman" w:cs="Times New Roman"/>
          <w:i/>
          <w:iCs/>
        </w:rPr>
        <w:t>J Hepatobiliary Pancreat Surg</w:t>
      </w:r>
      <w:r w:rsidR="00444EE0">
        <w:rPr>
          <w:rFonts w:ascii="Times New Roman" w:hAnsi="Times New Roman" w:cs="Times New Roman"/>
          <w:i/>
          <w:iCs/>
        </w:rPr>
        <w:t xml:space="preserve">. </w:t>
      </w:r>
      <w:r w:rsidR="00444EE0">
        <w:rPr>
          <w:rFonts w:ascii="Times New Roman" w:hAnsi="Times New Roman" w:cs="Times New Roman"/>
        </w:rPr>
        <w:t>2004;11(2):79-83.</w:t>
      </w:r>
    </w:p>
    <w:p w14:paraId="2B000EB8" w14:textId="3C4172A6" w:rsidR="00B269DC" w:rsidRDefault="00B269DC" w:rsidP="00C67140">
      <w:pPr>
        <w:spacing w:after="0" w:line="360" w:lineRule="auto"/>
        <w:rPr>
          <w:rFonts w:ascii="Times New Roman" w:hAnsi="Times New Roman" w:cs="Times New Roman"/>
        </w:rPr>
      </w:pPr>
    </w:p>
    <w:p w14:paraId="35D820EC" w14:textId="38505F9B" w:rsidR="00B269DC" w:rsidRDefault="00B269DC" w:rsidP="00C67140">
      <w:pPr>
        <w:spacing w:after="0" w:line="360" w:lineRule="auto"/>
        <w:rPr>
          <w:rFonts w:ascii="Times New Roman" w:hAnsi="Times New Roman" w:cs="Times New Roman"/>
        </w:rPr>
      </w:pPr>
    </w:p>
    <w:p w14:paraId="3DF95A48" w14:textId="3D98A402" w:rsidR="00B269DC" w:rsidRPr="00AE016A" w:rsidRDefault="008E324E" w:rsidP="00C67140">
      <w:pPr>
        <w:spacing w:after="0" w:line="360" w:lineRule="auto"/>
        <w:rPr>
          <w:rFonts w:ascii="Times New Roman" w:hAnsi="Times New Roman" w:cs="Times New Roman"/>
        </w:rPr>
      </w:pPr>
      <w:r>
        <w:rPr>
          <w:rFonts w:ascii="Times New Roman" w:hAnsi="Times New Roman" w:cs="Times New Roman"/>
        </w:rPr>
        <w:t xml:space="preserve">[9] </w:t>
      </w:r>
      <w:r w:rsidR="00B269DC" w:rsidRPr="00AE016A">
        <w:rPr>
          <w:rFonts w:ascii="Times New Roman" w:hAnsi="Times New Roman" w:cs="Times New Roman"/>
        </w:rPr>
        <w:t xml:space="preserve">Imai K, Allard MA, Castro Benitez C, et al. Nomogram for prediction of prognosis in patients with initially unresectable colorectal liver metastases. </w:t>
      </w:r>
      <w:r w:rsidR="00B269DC" w:rsidRPr="00AE016A">
        <w:rPr>
          <w:rFonts w:ascii="Times New Roman" w:hAnsi="Times New Roman" w:cs="Times New Roman"/>
          <w:i/>
          <w:iCs/>
        </w:rPr>
        <w:t>Br J Surg</w:t>
      </w:r>
      <w:r w:rsidR="00B269DC" w:rsidRPr="00AE016A">
        <w:rPr>
          <w:rFonts w:ascii="Times New Roman" w:hAnsi="Times New Roman" w:cs="Times New Roman"/>
        </w:rPr>
        <w:t>. 2016;103(5):590-599. doi:10.1002/bjs.10073.</w:t>
      </w:r>
    </w:p>
    <w:p w14:paraId="7E708709" w14:textId="5BB3639E" w:rsidR="00B269DC" w:rsidRDefault="00B269DC" w:rsidP="00C67140">
      <w:pPr>
        <w:spacing w:after="0" w:line="360" w:lineRule="auto"/>
        <w:rPr>
          <w:rFonts w:ascii="Times New Roman" w:hAnsi="Times New Roman" w:cs="Times New Roman"/>
        </w:rPr>
      </w:pPr>
    </w:p>
    <w:p w14:paraId="31D5EA81" w14:textId="4E26E45F" w:rsidR="00B269DC" w:rsidRDefault="008E324E" w:rsidP="00C67140">
      <w:pPr>
        <w:spacing w:after="0" w:line="360" w:lineRule="auto"/>
        <w:rPr>
          <w:rFonts w:ascii="Times New Roman" w:hAnsi="Times New Roman" w:cs="Times New Roman"/>
        </w:rPr>
      </w:pPr>
      <w:r>
        <w:rPr>
          <w:rFonts w:ascii="Times New Roman" w:hAnsi="Times New Roman" w:cs="Times New Roman"/>
        </w:rPr>
        <w:t xml:space="preserve">[10] </w:t>
      </w:r>
      <w:r w:rsidR="00B269DC" w:rsidRPr="00975494">
        <w:rPr>
          <w:rFonts w:ascii="Times New Roman" w:hAnsi="Times New Roman" w:cs="Times New Roman"/>
        </w:rPr>
        <w:t xml:space="preserve">Sasaki K, Morioka D, Conci S, et al. The Tumor Burden Score: A New "Metro-ticket" Prognostic Tool For Colorectal Liver Metastases Based on Tumor Size and Number of Tumors. </w:t>
      </w:r>
      <w:r w:rsidR="00B269DC" w:rsidRPr="00975494">
        <w:rPr>
          <w:rFonts w:ascii="Times New Roman" w:hAnsi="Times New Roman" w:cs="Times New Roman"/>
          <w:i/>
          <w:iCs/>
        </w:rPr>
        <w:t>Ann Surg.</w:t>
      </w:r>
      <w:r w:rsidR="00B269DC" w:rsidRPr="00975494">
        <w:rPr>
          <w:rFonts w:ascii="Times New Roman" w:hAnsi="Times New Roman" w:cs="Times New Roman"/>
        </w:rPr>
        <w:t xml:space="preserve"> 2018;267(1):132-141. doi:10.1097/SLA.0000000000002064</w:t>
      </w:r>
      <w:r w:rsidR="00B269DC">
        <w:rPr>
          <w:rFonts w:ascii="Times New Roman" w:hAnsi="Times New Roman" w:cs="Times New Roman"/>
        </w:rPr>
        <w:t>.</w:t>
      </w:r>
      <w:r w:rsidR="00B269DC" w:rsidRPr="00975494">
        <w:rPr>
          <w:rFonts w:ascii="Times New Roman" w:hAnsi="Times New Roman" w:cs="Times New Roman"/>
        </w:rPr>
        <w:t xml:space="preserve"> </w:t>
      </w:r>
    </w:p>
    <w:p w14:paraId="6313B86E" w14:textId="77777777" w:rsidR="00315421" w:rsidRDefault="00315421" w:rsidP="00C67140">
      <w:pPr>
        <w:spacing w:after="0" w:line="360" w:lineRule="auto"/>
        <w:rPr>
          <w:rFonts w:ascii="Times New Roman" w:hAnsi="Times New Roman" w:cs="Times New Roman"/>
        </w:rPr>
      </w:pPr>
    </w:p>
    <w:p w14:paraId="5F0D55F6" w14:textId="3B5C7B70" w:rsidR="00B269DC" w:rsidRDefault="008E324E" w:rsidP="00C67140">
      <w:pPr>
        <w:spacing w:after="0" w:line="360" w:lineRule="auto"/>
        <w:rPr>
          <w:rFonts w:ascii="Times New Roman" w:hAnsi="Times New Roman" w:cs="Times New Roman"/>
        </w:rPr>
      </w:pPr>
      <w:r>
        <w:rPr>
          <w:rFonts w:ascii="Times New Roman" w:hAnsi="Times New Roman" w:cs="Times New Roman"/>
        </w:rPr>
        <w:t xml:space="preserve">[11] </w:t>
      </w:r>
      <w:r w:rsidR="00B269DC" w:rsidRPr="00975494">
        <w:rPr>
          <w:rFonts w:ascii="Times New Roman" w:hAnsi="Times New Roman" w:cs="Times New Roman"/>
        </w:rPr>
        <w:t xml:space="preserve">Rees M, Tekkis PP, Welsh FK, O'Rourke T, John TG. Evaluation of long-term survival after hepatic resection for metastatic colorectal cancer: a multifactorial model of 929 patients. </w:t>
      </w:r>
      <w:r w:rsidR="00B269DC" w:rsidRPr="00975494">
        <w:rPr>
          <w:rFonts w:ascii="Times New Roman" w:hAnsi="Times New Roman" w:cs="Times New Roman"/>
          <w:i/>
          <w:iCs/>
        </w:rPr>
        <w:t>Ann Surg.</w:t>
      </w:r>
      <w:r w:rsidR="00B269DC" w:rsidRPr="00975494">
        <w:rPr>
          <w:rFonts w:ascii="Times New Roman" w:hAnsi="Times New Roman" w:cs="Times New Roman"/>
        </w:rPr>
        <w:t xml:space="preserve"> 2008;247(1):125-135. doi:10.1097/SLA.0b013e31815aa2c2</w:t>
      </w:r>
      <w:r w:rsidR="00B269DC">
        <w:rPr>
          <w:rFonts w:ascii="Times New Roman" w:hAnsi="Times New Roman" w:cs="Times New Roman"/>
        </w:rPr>
        <w:t>.</w:t>
      </w:r>
    </w:p>
    <w:p w14:paraId="09A454AF" w14:textId="00517F84" w:rsidR="00B269DC" w:rsidRDefault="00B269DC" w:rsidP="00C67140">
      <w:pPr>
        <w:spacing w:after="0" w:line="360" w:lineRule="auto"/>
        <w:rPr>
          <w:rFonts w:ascii="Times New Roman" w:hAnsi="Times New Roman" w:cs="Times New Roman"/>
        </w:rPr>
      </w:pPr>
    </w:p>
    <w:p w14:paraId="416D6E5B" w14:textId="1FBF02DF" w:rsidR="00C67140" w:rsidRDefault="008E324E" w:rsidP="00C67140">
      <w:pPr>
        <w:spacing w:after="0" w:line="360" w:lineRule="auto"/>
        <w:rPr>
          <w:rFonts w:ascii="Times New Roman" w:hAnsi="Times New Roman" w:cs="Times New Roman"/>
        </w:rPr>
      </w:pPr>
      <w:r>
        <w:rPr>
          <w:rFonts w:ascii="Times New Roman" w:hAnsi="Times New Roman" w:cs="Times New Roman"/>
        </w:rPr>
        <w:t xml:space="preserve">[12] </w:t>
      </w:r>
      <w:r w:rsidR="00B269DC" w:rsidRPr="00444EE0">
        <w:rPr>
          <w:rFonts w:ascii="Times New Roman" w:hAnsi="Times New Roman" w:cs="Times New Roman"/>
        </w:rPr>
        <w:t>Brudvik KW, Jones RP, Giuliante F, et al. RAS Mutation Clinical Risk Score to Predict Survival After Resection of Colorectal Liver Metastases</w:t>
      </w:r>
      <w:r w:rsidR="00B269DC" w:rsidRPr="00AE016A">
        <w:rPr>
          <w:rFonts w:ascii="Times New Roman" w:hAnsi="Times New Roman" w:cs="Times New Roman"/>
          <w:i/>
          <w:iCs/>
        </w:rPr>
        <w:t>. Ann Surg</w:t>
      </w:r>
      <w:r w:rsidR="00B269DC" w:rsidRPr="00444EE0">
        <w:rPr>
          <w:rFonts w:ascii="Times New Roman" w:hAnsi="Times New Roman" w:cs="Times New Roman"/>
        </w:rPr>
        <w:t>. 2019;269(1):120-126. doi:10.1097/SLA.0000000000002319</w:t>
      </w:r>
      <w:r w:rsidR="00B269DC">
        <w:rPr>
          <w:rFonts w:ascii="Times New Roman" w:hAnsi="Times New Roman" w:cs="Times New Roman"/>
        </w:rPr>
        <w:t>.</w:t>
      </w:r>
    </w:p>
    <w:p w14:paraId="1B216CB5" w14:textId="77777777" w:rsidR="00C67140" w:rsidRDefault="00C67140" w:rsidP="00C67140">
      <w:pPr>
        <w:spacing w:after="0" w:line="360" w:lineRule="auto"/>
        <w:rPr>
          <w:rFonts w:ascii="Times New Roman" w:hAnsi="Times New Roman" w:cs="Times New Roman"/>
        </w:rPr>
      </w:pPr>
    </w:p>
    <w:p w14:paraId="03200E57" w14:textId="10A83FF5" w:rsidR="00C67140" w:rsidRDefault="008E324E" w:rsidP="00C67140">
      <w:pPr>
        <w:spacing w:after="0" w:line="360" w:lineRule="auto"/>
        <w:rPr>
          <w:rFonts w:ascii="Times New Roman" w:hAnsi="Times New Roman" w:cs="Times New Roman"/>
        </w:rPr>
      </w:pPr>
      <w:r>
        <w:rPr>
          <w:rFonts w:ascii="Times New Roman" w:hAnsi="Times New Roman" w:cs="Times New Roman"/>
        </w:rPr>
        <w:t xml:space="preserve">[13] </w:t>
      </w:r>
      <w:r w:rsidR="00297136" w:rsidRPr="00AE016A">
        <w:rPr>
          <w:rFonts w:ascii="Times New Roman" w:hAnsi="Times New Roman" w:cs="Times New Roman"/>
        </w:rPr>
        <w:t xml:space="preserve">Lin  </w:t>
      </w:r>
      <w:r>
        <w:rPr>
          <w:rFonts w:ascii="Times New Roman" w:hAnsi="Times New Roman" w:cs="Times New Roman"/>
        </w:rPr>
        <w:t>D</w:t>
      </w:r>
      <w:r w:rsidR="00297136" w:rsidRPr="00AE016A">
        <w:rPr>
          <w:rFonts w:ascii="Times New Roman" w:hAnsi="Times New Roman" w:cs="Times New Roman"/>
        </w:rPr>
        <w:t>Y, Wei  LJ.  The  robust  inference  for  the  cox  proportional  hazards</w:t>
      </w:r>
      <w:r w:rsidR="00297136">
        <w:rPr>
          <w:rFonts w:ascii="Times New Roman" w:hAnsi="Times New Roman" w:cs="Times New Roman"/>
        </w:rPr>
        <w:t xml:space="preserve"> </w:t>
      </w:r>
      <w:r w:rsidR="00297136" w:rsidRPr="00AE016A">
        <w:rPr>
          <w:rFonts w:ascii="Times New Roman" w:hAnsi="Times New Roman" w:cs="Times New Roman"/>
        </w:rPr>
        <w:t xml:space="preserve">model. </w:t>
      </w:r>
      <w:r w:rsidR="00297136" w:rsidRPr="00AE016A">
        <w:rPr>
          <w:rFonts w:ascii="Times New Roman" w:hAnsi="Times New Roman" w:cs="Times New Roman"/>
          <w:i/>
          <w:iCs/>
        </w:rPr>
        <w:t>J Am Stat Assoc</w:t>
      </w:r>
      <w:r w:rsidR="00297136">
        <w:rPr>
          <w:rFonts w:ascii="Times New Roman" w:hAnsi="Times New Roman" w:cs="Times New Roman"/>
        </w:rPr>
        <w:t>.</w:t>
      </w:r>
      <w:r w:rsidR="00297136" w:rsidRPr="00AE016A">
        <w:rPr>
          <w:rFonts w:ascii="Times New Roman" w:hAnsi="Times New Roman" w:cs="Times New Roman"/>
        </w:rPr>
        <w:t xml:space="preserve"> 1989;84:1074–1078.</w:t>
      </w:r>
    </w:p>
    <w:p w14:paraId="76A4DF8B" w14:textId="2E20DD66" w:rsidR="008E324E" w:rsidRDefault="008E324E" w:rsidP="00C67140">
      <w:pPr>
        <w:spacing w:after="0" w:line="360" w:lineRule="auto"/>
        <w:rPr>
          <w:rFonts w:ascii="Times New Roman" w:hAnsi="Times New Roman" w:cs="Times New Roman"/>
        </w:rPr>
      </w:pPr>
    </w:p>
    <w:p w14:paraId="3DDA4CE0" w14:textId="4AF715F1" w:rsidR="008E324E" w:rsidRDefault="008E324E" w:rsidP="00C67140">
      <w:pPr>
        <w:spacing w:after="0" w:line="360" w:lineRule="auto"/>
        <w:rPr>
          <w:rFonts w:ascii="Times New Roman" w:hAnsi="Times New Roman" w:cs="Times New Roman"/>
        </w:rPr>
      </w:pPr>
      <w:r>
        <w:rPr>
          <w:rFonts w:ascii="Times New Roman" w:hAnsi="Times New Roman" w:cs="Times New Roman"/>
        </w:rPr>
        <w:t xml:space="preserve">[14] </w:t>
      </w:r>
      <w:r w:rsidRPr="00975494">
        <w:rPr>
          <w:rFonts w:ascii="Times New Roman" w:hAnsi="Times New Roman" w:cs="Times New Roman"/>
        </w:rPr>
        <w:t>Rahmim A, Bak-Fredslund KP, Ashrafinia S, et al. Prognostic modeling for patients with colorectal liver metastases incorporating FDG PET radiomic features</w:t>
      </w:r>
      <w:r w:rsidRPr="00975494">
        <w:rPr>
          <w:rFonts w:ascii="Times New Roman" w:hAnsi="Times New Roman" w:cs="Times New Roman"/>
          <w:i/>
          <w:iCs/>
        </w:rPr>
        <w:t>. Eur J Radiol</w:t>
      </w:r>
      <w:r w:rsidRPr="00975494">
        <w:rPr>
          <w:rFonts w:ascii="Times New Roman" w:hAnsi="Times New Roman" w:cs="Times New Roman"/>
        </w:rPr>
        <w:t>. 2019;113:101-109.</w:t>
      </w:r>
      <w:r>
        <w:rPr>
          <w:rFonts w:ascii="Times New Roman" w:hAnsi="Times New Roman" w:cs="Times New Roman"/>
        </w:rPr>
        <w:t xml:space="preserve"> </w:t>
      </w:r>
      <w:r w:rsidRPr="00975494">
        <w:rPr>
          <w:rFonts w:ascii="Times New Roman" w:hAnsi="Times New Roman" w:cs="Times New Roman"/>
        </w:rPr>
        <w:t>doi:10.1016/j.ejrad.2019.02.006</w:t>
      </w:r>
      <w:r>
        <w:rPr>
          <w:rFonts w:ascii="Times New Roman" w:hAnsi="Times New Roman" w:cs="Times New Roman"/>
        </w:rPr>
        <w:t>.</w:t>
      </w:r>
    </w:p>
    <w:p w14:paraId="70B67225" w14:textId="77777777" w:rsidR="00C67140" w:rsidRDefault="00C67140" w:rsidP="00C67140">
      <w:pPr>
        <w:spacing w:after="0" w:line="360" w:lineRule="auto"/>
        <w:rPr>
          <w:rFonts w:ascii="Times New Roman" w:hAnsi="Times New Roman" w:cs="Times New Roman"/>
        </w:rPr>
      </w:pPr>
    </w:p>
    <w:p w14:paraId="7C08B7FD" w14:textId="04118B35" w:rsidR="008E324E" w:rsidRDefault="008E324E" w:rsidP="00C67140">
      <w:pPr>
        <w:spacing w:after="0" w:line="360" w:lineRule="auto"/>
        <w:rPr>
          <w:rFonts w:ascii="Times New Roman" w:hAnsi="Times New Roman" w:cs="Times New Roman"/>
        </w:rPr>
      </w:pPr>
      <w:r>
        <w:rPr>
          <w:rFonts w:ascii="Times New Roman" w:hAnsi="Times New Roman" w:cs="Times New Roman"/>
        </w:rPr>
        <w:t xml:space="preserve">[15] </w:t>
      </w:r>
      <w:r w:rsidR="00B269DC" w:rsidRPr="00975494">
        <w:rPr>
          <w:rFonts w:ascii="Times New Roman" w:hAnsi="Times New Roman" w:cs="Times New Roman"/>
        </w:rPr>
        <w:t xml:space="preserve">Wang K, Liu W, Yan XL, Li J, Xing BC. Long-term postoperative survival prediction in patients with colorectal liver metastasis. </w:t>
      </w:r>
      <w:r w:rsidR="00B269DC" w:rsidRPr="00975494">
        <w:rPr>
          <w:rFonts w:ascii="Times New Roman" w:hAnsi="Times New Roman" w:cs="Times New Roman"/>
          <w:i/>
          <w:iCs/>
        </w:rPr>
        <w:t>Oncotarget</w:t>
      </w:r>
      <w:r w:rsidR="00B269DC" w:rsidRPr="00975494">
        <w:rPr>
          <w:rFonts w:ascii="Times New Roman" w:hAnsi="Times New Roman" w:cs="Times New Roman"/>
        </w:rPr>
        <w:t>. 2017;8(45):79927-79934. doi:10.18632/oncotarget.20322</w:t>
      </w:r>
      <w:r w:rsidR="00B269DC">
        <w:rPr>
          <w:rFonts w:ascii="Times New Roman" w:hAnsi="Times New Roman" w:cs="Times New Roman"/>
        </w:rPr>
        <w:t>.</w:t>
      </w:r>
    </w:p>
    <w:p w14:paraId="4E98B902" w14:textId="58FDF60F" w:rsidR="00315421" w:rsidRDefault="00315421" w:rsidP="00C67140">
      <w:pPr>
        <w:spacing w:after="0" w:line="360" w:lineRule="auto"/>
        <w:rPr>
          <w:rFonts w:ascii="Times New Roman" w:hAnsi="Times New Roman" w:cs="Times New Roman"/>
        </w:rPr>
      </w:pPr>
    </w:p>
    <w:p w14:paraId="524CC974" w14:textId="116089D6" w:rsidR="00C67140" w:rsidRDefault="008E324E" w:rsidP="00C67140">
      <w:pPr>
        <w:spacing w:after="0" w:line="360" w:lineRule="auto"/>
        <w:rPr>
          <w:rFonts w:ascii="Times New Roman" w:hAnsi="Times New Roman" w:cs="Times New Roman"/>
        </w:rPr>
      </w:pPr>
      <w:r>
        <w:rPr>
          <w:rFonts w:ascii="Times New Roman" w:hAnsi="Times New Roman" w:cs="Times New Roman"/>
        </w:rPr>
        <w:t xml:space="preserve">[16] </w:t>
      </w:r>
      <w:r w:rsidR="00B269DC" w:rsidRPr="00AE016A">
        <w:rPr>
          <w:rFonts w:ascii="Times New Roman" w:hAnsi="Times New Roman" w:cs="Times New Roman"/>
        </w:rPr>
        <w:t xml:space="preserve">Creasy JM, Cunanan KM, Chakraborty J, et al. Differences in Liver Parenchyma are Measurable with CT Radiomics at Initial Colon Resection in Patients that Develop Hepatic Metastases from Stage II/III Colon Cancer. </w:t>
      </w:r>
      <w:r w:rsidR="00B269DC" w:rsidRPr="00AE016A">
        <w:rPr>
          <w:rFonts w:ascii="Times New Roman" w:hAnsi="Times New Roman" w:cs="Times New Roman"/>
          <w:i/>
          <w:iCs/>
        </w:rPr>
        <w:t>Ann Surg Oncol.</w:t>
      </w:r>
      <w:r w:rsidR="00B269DC" w:rsidRPr="00AE016A">
        <w:rPr>
          <w:rFonts w:ascii="Times New Roman" w:hAnsi="Times New Roman" w:cs="Times New Roman"/>
        </w:rPr>
        <w:t xml:space="preserve"> 2021;28(4):1982-1989. doi:10.1245/s10434-020-09134-w.</w:t>
      </w:r>
    </w:p>
    <w:p w14:paraId="302C45A6" w14:textId="2D78AE99" w:rsidR="00F3751E" w:rsidRDefault="00F3751E" w:rsidP="00C67140">
      <w:pPr>
        <w:spacing w:after="0" w:line="360" w:lineRule="auto"/>
        <w:rPr>
          <w:rFonts w:ascii="Times New Roman" w:hAnsi="Times New Roman" w:cs="Times New Roman"/>
        </w:rPr>
      </w:pPr>
    </w:p>
    <w:p w14:paraId="09CEED64" w14:textId="3E4EFB71" w:rsidR="00F3751E" w:rsidRDefault="008E324E" w:rsidP="00C67140">
      <w:pPr>
        <w:spacing w:after="0" w:line="360" w:lineRule="auto"/>
        <w:rPr>
          <w:rFonts w:ascii="Times New Roman" w:hAnsi="Times New Roman" w:cs="Times New Roman"/>
        </w:rPr>
      </w:pPr>
      <w:r>
        <w:rPr>
          <w:rFonts w:ascii="Times New Roman" w:hAnsi="Times New Roman" w:cs="Times New Roman"/>
        </w:rPr>
        <w:t xml:space="preserve">[17] </w:t>
      </w:r>
      <w:r w:rsidR="00F3751E" w:rsidRPr="00F3751E">
        <w:rPr>
          <w:rFonts w:ascii="Times New Roman" w:hAnsi="Times New Roman" w:cs="Times New Roman"/>
        </w:rPr>
        <w:t>Simpson, A</w:t>
      </w:r>
      <w:r w:rsidR="00F3751E">
        <w:rPr>
          <w:rFonts w:ascii="Times New Roman" w:hAnsi="Times New Roman" w:cs="Times New Roman"/>
        </w:rPr>
        <w:t>L</w:t>
      </w:r>
      <w:r w:rsidR="00F3751E" w:rsidRPr="00F3751E">
        <w:rPr>
          <w:rFonts w:ascii="Times New Roman" w:hAnsi="Times New Roman" w:cs="Times New Roman"/>
        </w:rPr>
        <w:t xml:space="preserve">., Doussot, </w:t>
      </w:r>
      <w:r w:rsidR="00F3751E">
        <w:rPr>
          <w:rFonts w:ascii="Times New Roman" w:hAnsi="Times New Roman" w:cs="Times New Roman"/>
        </w:rPr>
        <w:t>A</w:t>
      </w:r>
      <w:r w:rsidR="00F3751E" w:rsidRPr="00F3751E">
        <w:rPr>
          <w:rFonts w:ascii="Times New Roman" w:hAnsi="Times New Roman" w:cs="Times New Roman"/>
        </w:rPr>
        <w:t>, Creasy, J</w:t>
      </w:r>
      <w:r w:rsidR="00F3751E">
        <w:rPr>
          <w:rFonts w:ascii="Times New Roman" w:hAnsi="Times New Roman" w:cs="Times New Roman"/>
        </w:rPr>
        <w:t>M</w:t>
      </w:r>
      <w:r w:rsidR="00F3751E" w:rsidRPr="00F3751E">
        <w:rPr>
          <w:rFonts w:ascii="Times New Roman" w:hAnsi="Times New Roman" w:cs="Times New Roman"/>
        </w:rPr>
        <w:t xml:space="preserve">, </w:t>
      </w:r>
      <w:r w:rsidR="00F3751E">
        <w:rPr>
          <w:rFonts w:ascii="Times New Roman" w:hAnsi="Times New Roman" w:cs="Times New Roman"/>
        </w:rPr>
        <w:t xml:space="preserve">et al. </w:t>
      </w:r>
      <w:r w:rsidR="00F3751E" w:rsidRPr="00F3751E">
        <w:rPr>
          <w:rFonts w:ascii="Times New Roman" w:hAnsi="Times New Roman" w:cs="Times New Roman"/>
        </w:rPr>
        <w:t>Computed tomography image texture: a noninvasive prognostic marker of hepatic recurrence after hepatectomy for metastatic colorectal cancer. </w:t>
      </w:r>
      <w:r w:rsidR="00F3751E" w:rsidRPr="00F3751E">
        <w:rPr>
          <w:rFonts w:ascii="Times New Roman" w:hAnsi="Times New Roman" w:cs="Times New Roman"/>
          <w:i/>
          <w:iCs/>
        </w:rPr>
        <w:t xml:space="preserve">Ann </w:t>
      </w:r>
      <w:r w:rsidR="00F3751E">
        <w:rPr>
          <w:rFonts w:ascii="Times New Roman" w:hAnsi="Times New Roman" w:cs="Times New Roman"/>
          <w:i/>
          <w:iCs/>
        </w:rPr>
        <w:t>Surg Oncol. 2017;</w:t>
      </w:r>
      <w:r w:rsidR="00F3751E" w:rsidRPr="00F3751E">
        <w:rPr>
          <w:rFonts w:ascii="Times New Roman" w:hAnsi="Times New Roman" w:cs="Times New Roman"/>
          <w:i/>
          <w:iCs/>
        </w:rPr>
        <w:t>24</w:t>
      </w:r>
      <w:r w:rsidR="00F3751E" w:rsidRPr="00F3751E">
        <w:rPr>
          <w:rFonts w:ascii="Times New Roman" w:hAnsi="Times New Roman" w:cs="Times New Roman"/>
        </w:rPr>
        <w:t>(9)</w:t>
      </w:r>
      <w:r w:rsidR="00F3751E">
        <w:rPr>
          <w:rFonts w:ascii="Times New Roman" w:hAnsi="Times New Roman" w:cs="Times New Roman"/>
        </w:rPr>
        <w:t>:</w:t>
      </w:r>
      <w:r w:rsidR="00F3751E" w:rsidRPr="00F3751E">
        <w:rPr>
          <w:rFonts w:ascii="Times New Roman" w:hAnsi="Times New Roman" w:cs="Times New Roman"/>
        </w:rPr>
        <w:t xml:space="preserve"> 2482-2490.</w:t>
      </w:r>
    </w:p>
    <w:p w14:paraId="70ADE42D" w14:textId="77777777" w:rsidR="00315421" w:rsidRDefault="00315421" w:rsidP="00C67140">
      <w:pPr>
        <w:spacing w:after="0" w:line="360" w:lineRule="auto"/>
        <w:rPr>
          <w:rFonts w:ascii="Times New Roman" w:hAnsi="Times New Roman" w:cs="Times New Roman"/>
        </w:rPr>
      </w:pPr>
    </w:p>
    <w:p w14:paraId="58A2623E" w14:textId="3F2CC75C" w:rsidR="00B269DC" w:rsidRDefault="008E324E" w:rsidP="00C67140">
      <w:pPr>
        <w:spacing w:after="0" w:line="360" w:lineRule="auto"/>
        <w:rPr>
          <w:rFonts w:ascii="Times New Roman" w:hAnsi="Times New Roman" w:cs="Times New Roman"/>
        </w:rPr>
      </w:pPr>
      <w:r>
        <w:rPr>
          <w:rFonts w:ascii="Times New Roman" w:hAnsi="Times New Roman" w:cs="Times New Roman"/>
        </w:rPr>
        <w:lastRenderedPageBreak/>
        <w:t xml:space="preserve">[18] </w:t>
      </w:r>
      <w:r w:rsidR="00B269DC" w:rsidRPr="00AE016A">
        <w:rPr>
          <w:rFonts w:ascii="Times New Roman" w:hAnsi="Times New Roman" w:cs="Times New Roman"/>
        </w:rPr>
        <w:t xml:space="preserve">Kim DW, Lee S, Kwon S, Nam W, Cha IH, Kim HJ. Deep learning-based survival prediction of oral cancer patients. </w:t>
      </w:r>
      <w:r w:rsidR="00B269DC" w:rsidRPr="00AE016A">
        <w:rPr>
          <w:rFonts w:ascii="Times New Roman" w:hAnsi="Times New Roman" w:cs="Times New Roman"/>
          <w:i/>
          <w:iCs/>
        </w:rPr>
        <w:t>Sci Rep</w:t>
      </w:r>
      <w:r w:rsidR="00B269DC" w:rsidRPr="00AE016A">
        <w:rPr>
          <w:rFonts w:ascii="Times New Roman" w:hAnsi="Times New Roman" w:cs="Times New Roman"/>
        </w:rPr>
        <w:t>. 2019;9(1):6994. doi:10.1038/s41598-019-43372-7</w:t>
      </w:r>
      <w:r w:rsidR="00B269DC">
        <w:rPr>
          <w:rFonts w:ascii="Times New Roman" w:hAnsi="Times New Roman" w:cs="Times New Roman"/>
        </w:rPr>
        <w:t>.</w:t>
      </w:r>
    </w:p>
    <w:p w14:paraId="415E45A3" w14:textId="77777777" w:rsidR="00B269DC" w:rsidRDefault="00B269DC" w:rsidP="00C67140">
      <w:pPr>
        <w:spacing w:after="0" w:line="360" w:lineRule="auto"/>
        <w:rPr>
          <w:rFonts w:ascii="Times New Roman" w:hAnsi="Times New Roman" w:cs="Times New Roman"/>
        </w:rPr>
      </w:pPr>
    </w:p>
    <w:p w14:paraId="00D65BD9" w14:textId="772B14ED" w:rsidR="00444EE0" w:rsidRDefault="008E324E" w:rsidP="00C67140">
      <w:pPr>
        <w:spacing w:after="0" w:line="360" w:lineRule="auto"/>
        <w:rPr>
          <w:rFonts w:ascii="Times New Roman" w:hAnsi="Times New Roman" w:cs="Times New Roman"/>
        </w:rPr>
      </w:pPr>
      <w:r>
        <w:rPr>
          <w:rFonts w:ascii="Times New Roman" w:hAnsi="Times New Roman" w:cs="Times New Roman"/>
        </w:rPr>
        <w:t xml:space="preserve">[19] </w:t>
      </w:r>
      <w:r w:rsidR="00B269DC" w:rsidRPr="00975494">
        <w:rPr>
          <w:rFonts w:ascii="Times New Roman" w:hAnsi="Times New Roman" w:cs="Times New Roman"/>
        </w:rPr>
        <w:t>Wang W, Liu W. Integration of gene interaction information into a reweighted random survival forest approach for accurate survival prediction and survival biomarker discovery. Sci Rep. 2018;8(1):13202.</w:t>
      </w:r>
      <w:r w:rsidR="00B269DC">
        <w:rPr>
          <w:rFonts w:ascii="Times New Roman" w:hAnsi="Times New Roman" w:cs="Times New Roman"/>
        </w:rPr>
        <w:t xml:space="preserve"> </w:t>
      </w:r>
      <w:r w:rsidR="00B269DC" w:rsidRPr="00975494">
        <w:rPr>
          <w:rFonts w:ascii="Times New Roman" w:hAnsi="Times New Roman" w:cs="Times New Roman"/>
        </w:rPr>
        <w:t>doi:10.1038/s41598-018-31497-0</w:t>
      </w:r>
      <w:r w:rsidR="00B269DC">
        <w:rPr>
          <w:rFonts w:ascii="Times New Roman" w:hAnsi="Times New Roman" w:cs="Times New Roman"/>
        </w:rPr>
        <w:t>.</w:t>
      </w:r>
    </w:p>
    <w:p w14:paraId="168575B7" w14:textId="77777777" w:rsidR="00B269DC" w:rsidRDefault="00B269DC" w:rsidP="00C67140">
      <w:pPr>
        <w:spacing w:after="0" w:line="360" w:lineRule="auto"/>
        <w:rPr>
          <w:rFonts w:ascii="Times New Roman" w:hAnsi="Times New Roman" w:cs="Times New Roman"/>
        </w:rPr>
      </w:pPr>
    </w:p>
    <w:p w14:paraId="457C68DE" w14:textId="6FCE3250" w:rsidR="00B269DC" w:rsidRDefault="008E324E" w:rsidP="00C67140">
      <w:pPr>
        <w:spacing w:after="0" w:line="360" w:lineRule="auto"/>
        <w:rPr>
          <w:rFonts w:ascii="Times New Roman" w:hAnsi="Times New Roman" w:cs="Times New Roman"/>
        </w:rPr>
      </w:pPr>
      <w:r>
        <w:rPr>
          <w:rFonts w:ascii="Times New Roman" w:hAnsi="Times New Roman" w:cs="Times New Roman"/>
        </w:rPr>
        <w:t xml:space="preserve">[20] </w:t>
      </w:r>
      <w:r w:rsidR="00B269DC" w:rsidRPr="00975494">
        <w:rPr>
          <w:rFonts w:ascii="Times New Roman" w:hAnsi="Times New Roman" w:cs="Times New Roman"/>
        </w:rPr>
        <w:t>Salmeron R, Garcıa CB, Garcıa J. Variance Inflation Factor and Condition</w:t>
      </w:r>
      <w:r w:rsidR="00B269DC">
        <w:rPr>
          <w:rFonts w:ascii="Times New Roman" w:hAnsi="Times New Roman" w:cs="Times New Roman"/>
        </w:rPr>
        <w:t xml:space="preserve"> </w:t>
      </w:r>
      <w:r w:rsidR="00B269DC" w:rsidRPr="00975494">
        <w:rPr>
          <w:rFonts w:ascii="Times New Roman" w:hAnsi="Times New Roman" w:cs="Times New Roman"/>
        </w:rPr>
        <w:t xml:space="preserve">Number in multiple linear regression. </w:t>
      </w:r>
      <w:r w:rsidR="00B269DC">
        <w:rPr>
          <w:rFonts w:ascii="Times New Roman" w:hAnsi="Times New Roman" w:cs="Times New Roman"/>
          <w:i/>
          <w:iCs/>
        </w:rPr>
        <w:t>J Stat Comput Simul</w:t>
      </w:r>
      <w:r w:rsidR="00B269DC">
        <w:rPr>
          <w:rFonts w:ascii="Times New Roman" w:hAnsi="Times New Roman" w:cs="Times New Roman"/>
        </w:rPr>
        <w:t>.</w:t>
      </w:r>
      <w:r w:rsidR="00B269DC" w:rsidRPr="00975494">
        <w:rPr>
          <w:rFonts w:ascii="Times New Roman" w:hAnsi="Times New Roman" w:cs="Times New Roman"/>
        </w:rPr>
        <w:t xml:space="preserve"> 2018;88</w:t>
      </w:r>
      <w:r w:rsidR="00B269DC">
        <w:rPr>
          <w:rFonts w:ascii="Times New Roman" w:hAnsi="Times New Roman" w:cs="Times New Roman"/>
        </w:rPr>
        <w:t>(12)</w:t>
      </w:r>
      <w:r w:rsidR="00B269DC" w:rsidRPr="00975494">
        <w:rPr>
          <w:rFonts w:ascii="Times New Roman" w:hAnsi="Times New Roman" w:cs="Times New Roman"/>
        </w:rPr>
        <w:t>:2365</w:t>
      </w:r>
      <w:r w:rsidR="00B269DC">
        <w:rPr>
          <w:rFonts w:ascii="Times New Roman" w:hAnsi="Times New Roman" w:cs="Times New Roman"/>
        </w:rPr>
        <w:t>-</w:t>
      </w:r>
      <w:r w:rsidR="00B269DC" w:rsidRPr="00975494">
        <w:rPr>
          <w:rFonts w:ascii="Times New Roman" w:hAnsi="Times New Roman" w:cs="Times New Roman"/>
        </w:rPr>
        <w:t>2384.</w:t>
      </w:r>
      <w:r w:rsidR="00B269DC">
        <w:rPr>
          <w:rFonts w:ascii="Times New Roman" w:hAnsi="Times New Roman" w:cs="Times New Roman"/>
        </w:rPr>
        <w:t xml:space="preserve"> </w:t>
      </w:r>
      <w:r w:rsidR="00B269DC" w:rsidRPr="00975494">
        <w:rPr>
          <w:rFonts w:ascii="Times New Roman" w:hAnsi="Times New Roman" w:cs="Times New Roman"/>
        </w:rPr>
        <w:t>Doi</w:t>
      </w:r>
      <w:r w:rsidR="00B269DC">
        <w:rPr>
          <w:rFonts w:ascii="Times New Roman" w:hAnsi="Times New Roman" w:cs="Times New Roman"/>
        </w:rPr>
        <w:t>:</w:t>
      </w:r>
      <w:r w:rsidR="00B269DC" w:rsidRPr="00975494">
        <w:rPr>
          <w:rFonts w:ascii="Times New Roman" w:hAnsi="Times New Roman" w:cs="Times New Roman"/>
        </w:rPr>
        <w:t>10.1080/00949655.2018.1463376</w:t>
      </w:r>
      <w:r w:rsidR="00B269DC">
        <w:rPr>
          <w:rFonts w:ascii="Times New Roman" w:hAnsi="Times New Roman" w:cs="Times New Roman"/>
        </w:rPr>
        <w:t>.</w:t>
      </w:r>
    </w:p>
    <w:p w14:paraId="4481A0AF" w14:textId="77777777" w:rsidR="00B269DC" w:rsidRDefault="00B269DC" w:rsidP="00C67140">
      <w:pPr>
        <w:spacing w:after="0" w:line="360" w:lineRule="auto"/>
        <w:rPr>
          <w:rFonts w:ascii="Times New Roman" w:hAnsi="Times New Roman" w:cs="Times New Roman"/>
        </w:rPr>
      </w:pPr>
    </w:p>
    <w:p w14:paraId="19C53CC4" w14:textId="21D58B72" w:rsidR="00B269DC" w:rsidRDefault="008E324E" w:rsidP="00C67140">
      <w:pPr>
        <w:spacing w:after="0" w:line="360" w:lineRule="auto"/>
        <w:rPr>
          <w:rFonts w:ascii="Times New Roman" w:hAnsi="Times New Roman" w:cs="Times New Roman"/>
        </w:rPr>
      </w:pPr>
      <w:r>
        <w:rPr>
          <w:rFonts w:ascii="Times New Roman" w:hAnsi="Times New Roman" w:cs="Times New Roman"/>
        </w:rPr>
        <w:t xml:space="preserve">[21] </w:t>
      </w:r>
      <w:r w:rsidR="00B269DC" w:rsidRPr="00AE016A">
        <w:rPr>
          <w:rFonts w:ascii="Times New Roman" w:hAnsi="Times New Roman" w:cs="Times New Roman"/>
        </w:rPr>
        <w:t>Liu R, Gillies DF. Overfitting in linear feature extraction for classification</w:t>
      </w:r>
      <w:r w:rsidR="00B269DC">
        <w:rPr>
          <w:rFonts w:ascii="Times New Roman" w:hAnsi="Times New Roman" w:cs="Times New Roman"/>
        </w:rPr>
        <w:t xml:space="preserve"> </w:t>
      </w:r>
      <w:r w:rsidR="00B269DC" w:rsidRPr="00AE016A">
        <w:rPr>
          <w:rFonts w:ascii="Times New Roman" w:hAnsi="Times New Roman" w:cs="Times New Roman"/>
        </w:rPr>
        <w:t xml:space="preserve">of high-dimensional image data. </w:t>
      </w:r>
      <w:r w:rsidR="00B269DC" w:rsidRPr="00AE016A">
        <w:rPr>
          <w:rFonts w:ascii="Times New Roman" w:hAnsi="Times New Roman" w:cs="Times New Roman"/>
          <w:i/>
          <w:iCs/>
        </w:rPr>
        <w:t>Pattern Recognit.</w:t>
      </w:r>
      <w:r w:rsidR="00B269DC" w:rsidRPr="00AE016A">
        <w:rPr>
          <w:rFonts w:ascii="Times New Roman" w:hAnsi="Times New Roman" w:cs="Times New Roman"/>
        </w:rPr>
        <w:t xml:space="preserve"> 2016;53</w:t>
      </w:r>
      <w:r w:rsidR="00B269DC">
        <w:rPr>
          <w:rFonts w:ascii="Times New Roman" w:hAnsi="Times New Roman" w:cs="Times New Roman"/>
        </w:rPr>
        <w:t>(C)</w:t>
      </w:r>
      <w:r w:rsidR="00B269DC" w:rsidRPr="00AE016A">
        <w:rPr>
          <w:rFonts w:ascii="Times New Roman" w:hAnsi="Times New Roman" w:cs="Times New Roman"/>
        </w:rPr>
        <w:t>:73–86.</w:t>
      </w:r>
      <w:r w:rsidR="00B269DC">
        <w:rPr>
          <w:rFonts w:ascii="Times New Roman" w:hAnsi="Times New Roman" w:cs="Times New Roman"/>
        </w:rPr>
        <w:t xml:space="preserve"> doi:</w:t>
      </w:r>
      <w:r w:rsidR="00B269DC" w:rsidRPr="00975494">
        <w:rPr>
          <w:rFonts w:ascii="Times New Roman" w:hAnsi="Times New Roman" w:cs="Times New Roman"/>
        </w:rPr>
        <w:t>10.1016/j.patcog.2015.11.015</w:t>
      </w:r>
      <w:r w:rsidR="00B269DC">
        <w:rPr>
          <w:rFonts w:ascii="Times New Roman" w:hAnsi="Times New Roman" w:cs="Times New Roman"/>
        </w:rPr>
        <w:t>.</w:t>
      </w:r>
    </w:p>
    <w:p w14:paraId="5AFC6074" w14:textId="77777777" w:rsidR="00B269DC" w:rsidRDefault="00B269DC" w:rsidP="00C67140">
      <w:pPr>
        <w:spacing w:after="0" w:line="360" w:lineRule="auto"/>
        <w:rPr>
          <w:rFonts w:ascii="Times New Roman" w:hAnsi="Times New Roman" w:cs="Times New Roman"/>
        </w:rPr>
      </w:pPr>
    </w:p>
    <w:p w14:paraId="75678CB0" w14:textId="0A9AC361" w:rsidR="00444EE0" w:rsidRDefault="008E324E" w:rsidP="00C67140">
      <w:pPr>
        <w:spacing w:after="0" w:line="360" w:lineRule="auto"/>
        <w:rPr>
          <w:rFonts w:ascii="Times New Roman" w:hAnsi="Times New Roman" w:cs="Times New Roman"/>
        </w:rPr>
      </w:pPr>
      <w:r>
        <w:rPr>
          <w:rFonts w:ascii="Times New Roman" w:hAnsi="Times New Roman" w:cs="Times New Roman"/>
        </w:rPr>
        <w:t xml:space="preserve">[22] </w:t>
      </w:r>
      <w:r w:rsidR="00444EE0" w:rsidRPr="00444EE0">
        <w:rPr>
          <w:rFonts w:ascii="Times New Roman" w:hAnsi="Times New Roman" w:cs="Times New Roman"/>
        </w:rPr>
        <w:t>Bourgon R, Gentleman R</w:t>
      </w:r>
      <w:r w:rsidR="00AE016A">
        <w:rPr>
          <w:rFonts w:ascii="Times New Roman" w:hAnsi="Times New Roman" w:cs="Times New Roman"/>
        </w:rPr>
        <w:t>,</w:t>
      </w:r>
      <w:r w:rsidR="00444EE0" w:rsidRPr="00444EE0">
        <w:rPr>
          <w:rFonts w:ascii="Times New Roman" w:hAnsi="Times New Roman" w:cs="Times New Roman"/>
        </w:rPr>
        <w:t xml:space="preserve"> Huber W. (2010). Independent filtering increases detection power for high-throughput experiments. </w:t>
      </w:r>
      <w:r w:rsidR="00444EE0" w:rsidRPr="00AE016A">
        <w:rPr>
          <w:rFonts w:ascii="Times New Roman" w:hAnsi="Times New Roman" w:cs="Times New Roman"/>
          <w:i/>
          <w:iCs/>
        </w:rPr>
        <w:t>Proceedings of the National Academy of Sciences of the United States of America</w:t>
      </w:r>
      <w:r w:rsidR="00444EE0" w:rsidRPr="00444EE0">
        <w:rPr>
          <w:rFonts w:ascii="Times New Roman" w:hAnsi="Times New Roman" w:cs="Times New Roman"/>
        </w:rPr>
        <w:t>, 107(21), 9546–9551. https://doi.org/10.1073/pnas.0914005107</w:t>
      </w:r>
      <w:r w:rsidR="00444EE0">
        <w:rPr>
          <w:rFonts w:ascii="Times New Roman" w:hAnsi="Times New Roman" w:cs="Times New Roman"/>
        </w:rPr>
        <w:t>.</w:t>
      </w:r>
    </w:p>
    <w:p w14:paraId="355801CE" w14:textId="77777777" w:rsidR="00B269DC" w:rsidRDefault="00B269DC" w:rsidP="00C67140">
      <w:pPr>
        <w:spacing w:after="0" w:line="360" w:lineRule="auto"/>
        <w:rPr>
          <w:rFonts w:ascii="Times New Roman" w:hAnsi="Times New Roman" w:cs="Times New Roman"/>
        </w:rPr>
      </w:pPr>
    </w:p>
    <w:p w14:paraId="78053D42" w14:textId="4778F02A" w:rsidR="00B269DC" w:rsidRDefault="008E324E" w:rsidP="00C67140">
      <w:pPr>
        <w:spacing w:after="0" w:line="360" w:lineRule="auto"/>
        <w:rPr>
          <w:rFonts w:ascii="Times New Roman" w:hAnsi="Times New Roman" w:cs="Times New Roman"/>
        </w:rPr>
      </w:pPr>
      <w:r>
        <w:rPr>
          <w:rFonts w:ascii="Times New Roman" w:hAnsi="Times New Roman" w:cs="Times New Roman"/>
        </w:rPr>
        <w:t xml:space="preserve">[23] </w:t>
      </w:r>
      <w:r w:rsidR="00B269DC" w:rsidRPr="00AE016A">
        <w:rPr>
          <w:rFonts w:ascii="Times New Roman" w:hAnsi="Times New Roman" w:cs="Times New Roman"/>
        </w:rPr>
        <w:t xml:space="preserve">Ishwaran H, Kogalur UB, Blackstone EH, Lauer MS. Random survival forests. </w:t>
      </w:r>
      <w:r w:rsidR="00B269DC" w:rsidRPr="00AE016A">
        <w:rPr>
          <w:rFonts w:ascii="Times New Roman" w:hAnsi="Times New Roman" w:cs="Times New Roman"/>
          <w:i/>
          <w:iCs/>
        </w:rPr>
        <w:t>Ann Appl Stat</w:t>
      </w:r>
      <w:r w:rsidR="00B269DC" w:rsidRPr="00AE016A">
        <w:rPr>
          <w:rFonts w:ascii="Times New Roman" w:hAnsi="Times New Roman" w:cs="Times New Roman"/>
        </w:rPr>
        <w:t>. 2008;2:841–860.</w:t>
      </w:r>
    </w:p>
    <w:p w14:paraId="2CDD693B" w14:textId="597B8B90" w:rsidR="00B269DC" w:rsidRDefault="00B269DC" w:rsidP="00C67140">
      <w:pPr>
        <w:spacing w:after="0" w:line="360" w:lineRule="auto"/>
        <w:rPr>
          <w:rFonts w:ascii="Times New Roman" w:hAnsi="Times New Roman" w:cs="Times New Roman"/>
        </w:rPr>
      </w:pPr>
    </w:p>
    <w:p w14:paraId="43FFCF5E" w14:textId="3DD2EC42" w:rsidR="00297136" w:rsidRDefault="008E324E" w:rsidP="00C67140">
      <w:pPr>
        <w:spacing w:after="0" w:line="360" w:lineRule="auto"/>
        <w:rPr>
          <w:rFonts w:ascii="Times New Roman" w:hAnsi="Times New Roman" w:cs="Times New Roman"/>
        </w:rPr>
      </w:pPr>
      <w:r>
        <w:rPr>
          <w:rFonts w:ascii="Times New Roman" w:hAnsi="Times New Roman" w:cs="Times New Roman"/>
        </w:rPr>
        <w:t xml:space="preserve">[24] </w:t>
      </w:r>
      <w:r w:rsidR="00297136" w:rsidRPr="00444EE0">
        <w:rPr>
          <w:rFonts w:ascii="Times New Roman" w:hAnsi="Times New Roman" w:cs="Times New Roman"/>
        </w:rPr>
        <w:t xml:space="preserve">Colosimo EA, Ferreira FF, Oliveira MD, Sousa CB. Empirical  comparisons between Kaplan-Meier and Nelson-Aalen survival function estimators. </w:t>
      </w:r>
      <w:r w:rsidR="00297136" w:rsidRPr="00AE016A">
        <w:rPr>
          <w:rFonts w:ascii="Times New Roman" w:hAnsi="Times New Roman" w:cs="Times New Roman"/>
          <w:i/>
          <w:iCs/>
        </w:rPr>
        <w:t>J Stat Comput Simul.</w:t>
      </w:r>
      <w:r w:rsidR="00297136" w:rsidRPr="00444EE0">
        <w:rPr>
          <w:rFonts w:ascii="Times New Roman" w:hAnsi="Times New Roman" w:cs="Times New Roman"/>
        </w:rPr>
        <w:t xml:space="preserve"> 2002;72:299–308.</w:t>
      </w:r>
    </w:p>
    <w:p w14:paraId="73A60AF8" w14:textId="77777777" w:rsidR="00297136" w:rsidRDefault="00297136" w:rsidP="00C67140">
      <w:pPr>
        <w:spacing w:after="0" w:line="360" w:lineRule="auto"/>
        <w:rPr>
          <w:rFonts w:ascii="Times New Roman" w:hAnsi="Times New Roman" w:cs="Times New Roman"/>
        </w:rPr>
      </w:pPr>
    </w:p>
    <w:p w14:paraId="3A75679B" w14:textId="7F67F64A" w:rsidR="00B269DC" w:rsidRDefault="008E324E" w:rsidP="00C67140">
      <w:pPr>
        <w:spacing w:after="0" w:line="360" w:lineRule="auto"/>
        <w:rPr>
          <w:rFonts w:ascii="Times New Roman" w:hAnsi="Times New Roman" w:cs="Times New Roman"/>
        </w:rPr>
      </w:pPr>
      <w:r>
        <w:rPr>
          <w:rFonts w:ascii="Times New Roman" w:hAnsi="Times New Roman" w:cs="Times New Roman"/>
        </w:rPr>
        <w:t xml:space="preserve">[25] </w:t>
      </w:r>
      <w:r w:rsidR="00B269DC" w:rsidRPr="00975494">
        <w:rPr>
          <w:rFonts w:ascii="Times New Roman" w:hAnsi="Times New Roman" w:cs="Times New Roman"/>
        </w:rPr>
        <w:t xml:space="preserve">Steyerberg EW, Vickers AJ, Cook NR, et al. Assessing the performance of prediction models: a framework for traditional and novel measures. </w:t>
      </w:r>
      <w:r w:rsidR="00B269DC" w:rsidRPr="00975494">
        <w:rPr>
          <w:rFonts w:ascii="Times New Roman" w:hAnsi="Times New Roman" w:cs="Times New Roman"/>
          <w:i/>
          <w:iCs/>
        </w:rPr>
        <w:t>Epidemiology</w:t>
      </w:r>
      <w:r w:rsidR="00B269DC" w:rsidRPr="00975494">
        <w:rPr>
          <w:rFonts w:ascii="Times New Roman" w:hAnsi="Times New Roman" w:cs="Times New Roman"/>
        </w:rPr>
        <w:t>. 2010;21(1):128-138. doi:10.1097/EDE.0b013e3181c30fb2</w:t>
      </w:r>
      <w:r w:rsidR="00B269DC">
        <w:rPr>
          <w:rFonts w:ascii="Times New Roman" w:hAnsi="Times New Roman" w:cs="Times New Roman"/>
        </w:rPr>
        <w:t>.</w:t>
      </w:r>
    </w:p>
    <w:p w14:paraId="20AD5993" w14:textId="35522DDA" w:rsidR="00B269DC" w:rsidRDefault="00B269DC" w:rsidP="00C67140">
      <w:pPr>
        <w:spacing w:after="0" w:line="360" w:lineRule="auto"/>
        <w:rPr>
          <w:rFonts w:ascii="Times New Roman" w:hAnsi="Times New Roman" w:cs="Times New Roman"/>
        </w:rPr>
      </w:pPr>
    </w:p>
    <w:p w14:paraId="54E095CC" w14:textId="654CC354" w:rsidR="00B269DC" w:rsidRDefault="008E324E" w:rsidP="00C67140">
      <w:pPr>
        <w:spacing w:after="0" w:line="360" w:lineRule="auto"/>
        <w:rPr>
          <w:rFonts w:ascii="Times New Roman" w:hAnsi="Times New Roman" w:cs="Times New Roman"/>
        </w:rPr>
      </w:pPr>
      <w:r>
        <w:rPr>
          <w:rFonts w:ascii="Times New Roman" w:hAnsi="Times New Roman" w:cs="Times New Roman"/>
        </w:rPr>
        <w:t xml:space="preserve">[26] </w:t>
      </w:r>
      <w:r w:rsidR="00B269DC" w:rsidRPr="00975494">
        <w:rPr>
          <w:rFonts w:ascii="Times New Roman" w:hAnsi="Times New Roman" w:cs="Times New Roman"/>
        </w:rPr>
        <w:t xml:space="preserve">Menze BH, Kelm BM, Masuch R, et al. A comparison of random forest and its Gini importance with standard chemometric methods for the feature selection and classification of spectral data. </w:t>
      </w:r>
      <w:r w:rsidR="00B269DC" w:rsidRPr="00975494">
        <w:rPr>
          <w:rFonts w:ascii="Times New Roman" w:hAnsi="Times New Roman" w:cs="Times New Roman"/>
          <w:i/>
          <w:iCs/>
        </w:rPr>
        <w:t>BMC Bioinformatics</w:t>
      </w:r>
      <w:r w:rsidR="00B269DC" w:rsidRPr="00975494">
        <w:rPr>
          <w:rFonts w:ascii="Times New Roman" w:hAnsi="Times New Roman" w:cs="Times New Roman"/>
        </w:rPr>
        <w:t>. 2009;10:213. doi:10.1186/1471-2105-10-213</w:t>
      </w:r>
      <w:r w:rsidR="00B269DC">
        <w:rPr>
          <w:rFonts w:ascii="Times New Roman" w:hAnsi="Times New Roman" w:cs="Times New Roman"/>
        </w:rPr>
        <w:t>.</w:t>
      </w:r>
    </w:p>
    <w:p w14:paraId="2CB5C8AE" w14:textId="77777777" w:rsidR="00B269DC" w:rsidRDefault="00B269DC" w:rsidP="00C67140">
      <w:pPr>
        <w:spacing w:after="0" w:line="360" w:lineRule="auto"/>
        <w:rPr>
          <w:rFonts w:ascii="Times New Roman" w:hAnsi="Times New Roman" w:cs="Times New Roman"/>
        </w:rPr>
      </w:pPr>
    </w:p>
    <w:p w14:paraId="2EC0EDF4" w14:textId="77777777" w:rsidR="00B269DC" w:rsidRPr="00AE016A" w:rsidRDefault="00B269DC" w:rsidP="00C67140">
      <w:pPr>
        <w:spacing w:after="0" w:line="360" w:lineRule="auto"/>
        <w:rPr>
          <w:rFonts w:ascii="Times New Roman" w:hAnsi="Times New Roman" w:cs="Times New Roman"/>
        </w:rPr>
      </w:pPr>
    </w:p>
    <w:p w14:paraId="7C0BFE31" w14:textId="77777777" w:rsidR="00B269DC" w:rsidRDefault="00B269DC" w:rsidP="00C67140">
      <w:pPr>
        <w:spacing w:after="0" w:line="360" w:lineRule="auto"/>
        <w:rPr>
          <w:rFonts w:ascii="Times New Roman" w:hAnsi="Times New Roman" w:cs="Times New Roman"/>
        </w:rPr>
      </w:pPr>
    </w:p>
    <w:p w14:paraId="5A2D7A8D" w14:textId="4CEE4DA6" w:rsidR="00FF7B86" w:rsidRDefault="00FF7B86">
      <w:pPr>
        <w:rPr>
          <w:rFonts w:ascii="Times New Roman" w:hAnsi="Times New Roman" w:cs="Times New Roman"/>
          <w:b/>
          <w:bCs/>
          <w:sz w:val="28"/>
          <w:szCs w:val="28"/>
        </w:rPr>
      </w:pPr>
    </w:p>
    <w:p w14:paraId="3D17F5F4" w14:textId="0F10AD49" w:rsidR="00F306F9" w:rsidRPr="00B269DC" w:rsidRDefault="00F306F9" w:rsidP="00C67140">
      <w:pPr>
        <w:spacing w:after="0" w:line="360" w:lineRule="auto"/>
        <w:rPr>
          <w:rFonts w:ascii="Times New Roman" w:hAnsi="Times New Roman" w:cs="Times New Roman"/>
          <w:b/>
          <w:bCs/>
          <w:sz w:val="28"/>
          <w:szCs w:val="28"/>
        </w:rPr>
      </w:pPr>
      <w:r w:rsidRPr="00B269DC">
        <w:rPr>
          <w:rFonts w:ascii="Times New Roman" w:hAnsi="Times New Roman" w:cs="Times New Roman"/>
          <w:b/>
          <w:bCs/>
          <w:sz w:val="28"/>
          <w:szCs w:val="28"/>
        </w:rPr>
        <w:lastRenderedPageBreak/>
        <w:t>Supplemental Information:</w:t>
      </w:r>
    </w:p>
    <w:p w14:paraId="48A30C54" w14:textId="5D110F7A" w:rsidR="00F306F9" w:rsidRPr="00B269DC" w:rsidRDefault="00126E34" w:rsidP="00C67140">
      <w:pPr>
        <w:spacing w:after="0" w:line="360" w:lineRule="auto"/>
        <w:rPr>
          <w:rFonts w:ascii="Times New Roman" w:hAnsi="Times New Roman" w:cs="Times New Roman"/>
          <w:b/>
          <w:bCs/>
          <w:sz w:val="24"/>
          <w:szCs w:val="24"/>
        </w:rPr>
      </w:pPr>
      <w:r w:rsidRPr="00B269DC">
        <w:rPr>
          <w:rFonts w:ascii="Times New Roman" w:hAnsi="Times New Roman" w:cs="Times New Roman"/>
          <w:b/>
          <w:bCs/>
          <w:sz w:val="24"/>
          <w:szCs w:val="24"/>
        </w:rPr>
        <w:t>Random Survival Forest Algorithm:</w:t>
      </w:r>
    </w:p>
    <w:p w14:paraId="70BE7F78" w14:textId="672B694E" w:rsidR="00126E34" w:rsidRDefault="00126E34" w:rsidP="00C67140">
      <w:pPr>
        <w:spacing w:after="0" w:line="360" w:lineRule="auto"/>
        <w:rPr>
          <w:rFonts w:ascii="Times New Roman" w:hAnsi="Times New Roman" w:cs="Times New Roman"/>
        </w:rPr>
      </w:pPr>
      <w:r>
        <w:rPr>
          <w:rFonts w:ascii="Times New Roman" w:hAnsi="Times New Roman" w:cs="Times New Roman"/>
        </w:rPr>
        <w:t>To build a survival tree that predicts survival from an input vector of radiomic features, the following steps are taken:</w:t>
      </w:r>
    </w:p>
    <w:p w14:paraId="0773C56F" w14:textId="2C3CC1EB" w:rsidR="00126E34" w:rsidRDefault="00126E34" w:rsidP="00C67140">
      <w:pPr>
        <w:spacing w:after="0" w:line="360" w:lineRule="auto"/>
        <w:rPr>
          <w:rFonts w:ascii="Times New Roman" w:hAnsi="Times New Roman" w:cs="Times New Roman"/>
        </w:rPr>
      </w:pPr>
    </w:p>
    <w:p w14:paraId="31E81170" w14:textId="4AE4CBAA" w:rsidR="00551FEA" w:rsidRDefault="00551FEA" w:rsidP="00C67140">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 xml:space="preserve">Select </w:t>
      </w:r>
      <w:r>
        <w:rPr>
          <w:rFonts w:ascii="Times New Roman" w:hAnsi="Times New Roman" w:cs="Times New Roman"/>
          <w:i/>
          <w:iCs/>
        </w:rPr>
        <w:t>N</w:t>
      </w:r>
      <w:r>
        <w:rPr>
          <w:rFonts w:ascii="Times New Roman" w:hAnsi="Times New Roman" w:cs="Times New Roman"/>
        </w:rPr>
        <w:t xml:space="preserve"> samples from the dataset.</w:t>
      </w:r>
    </w:p>
    <w:p w14:paraId="46661718" w14:textId="3F205AB3" w:rsidR="00551FEA" w:rsidRDefault="00551FEA" w:rsidP="00C67140">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 xml:space="preserve">For each sample </w:t>
      </w:r>
      <w:r>
        <w:rPr>
          <w:rFonts w:ascii="Times New Roman" w:hAnsi="Times New Roman" w:cs="Times New Roman"/>
          <w:i/>
          <w:iCs/>
        </w:rPr>
        <w:t>i = 1, 2, … N,</w:t>
      </w:r>
      <w:r>
        <w:rPr>
          <w:rFonts w:ascii="Times New Roman" w:hAnsi="Times New Roman" w:cs="Times New Roman"/>
        </w:rPr>
        <w:t xml:space="preserve"> initialize a binary decision tree with max depth </w:t>
      </w:r>
      <w:r>
        <w:rPr>
          <w:rFonts w:ascii="Times New Roman" w:hAnsi="Times New Roman" w:cs="Times New Roman"/>
          <w:i/>
          <w:iCs/>
        </w:rPr>
        <w:t>D.</w:t>
      </w:r>
    </w:p>
    <w:p w14:paraId="694C7F41" w14:textId="77777777" w:rsidR="00551FEA" w:rsidRDefault="00551FEA" w:rsidP="00C67140">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 xml:space="preserve">At each node, iterate through set of features </w:t>
      </w:r>
      <w:r>
        <w:rPr>
          <w:rFonts w:ascii="Times New Roman" w:hAnsi="Times New Roman" w:cs="Times New Roman"/>
          <w:i/>
          <w:iCs/>
        </w:rPr>
        <w:t>X = {x</w:t>
      </w:r>
      <w:r>
        <w:rPr>
          <w:rFonts w:ascii="Times New Roman" w:hAnsi="Times New Roman" w:cs="Times New Roman"/>
          <w:i/>
          <w:iCs/>
        </w:rPr>
        <w:softHyphen/>
      </w:r>
      <w:r>
        <w:rPr>
          <w:rFonts w:ascii="Times New Roman" w:hAnsi="Times New Roman" w:cs="Times New Roman"/>
          <w:i/>
          <w:iCs/>
          <w:vertAlign w:val="subscript"/>
        </w:rPr>
        <w:t>1</w:t>
      </w:r>
      <w:r>
        <w:rPr>
          <w:rFonts w:ascii="Times New Roman" w:hAnsi="Times New Roman" w:cs="Times New Roman"/>
          <w:i/>
          <w:iCs/>
          <w:vertAlign w:val="subscript"/>
        </w:rPr>
        <w:softHyphen/>
      </w:r>
      <w:r>
        <w:rPr>
          <w:rFonts w:ascii="Times New Roman" w:hAnsi="Times New Roman" w:cs="Times New Roman"/>
          <w:i/>
          <w:iCs/>
        </w:rPr>
        <w:t>, x</w:t>
      </w:r>
      <w:r>
        <w:rPr>
          <w:rFonts w:ascii="Times New Roman" w:hAnsi="Times New Roman" w:cs="Times New Roman"/>
          <w:i/>
          <w:iCs/>
          <w:vertAlign w:val="subscript"/>
        </w:rPr>
        <w:t>2</w:t>
      </w:r>
      <w:r>
        <w:rPr>
          <w:rFonts w:ascii="Times New Roman" w:hAnsi="Times New Roman" w:cs="Times New Roman"/>
          <w:i/>
          <w:iCs/>
        </w:rPr>
        <w:t>, … x</w:t>
      </w:r>
      <w:r>
        <w:rPr>
          <w:rFonts w:ascii="Times New Roman" w:hAnsi="Times New Roman" w:cs="Times New Roman"/>
          <w:i/>
          <w:iCs/>
          <w:vertAlign w:val="subscript"/>
        </w:rPr>
        <w:t>N</w:t>
      </w:r>
      <w:r>
        <w:rPr>
          <w:rFonts w:ascii="Times New Roman" w:hAnsi="Times New Roman" w:cs="Times New Roman"/>
          <w:i/>
          <w:iCs/>
        </w:rPr>
        <w:t xml:space="preserve">} </w:t>
      </w:r>
      <w:r>
        <w:rPr>
          <w:rFonts w:ascii="Times New Roman" w:hAnsi="Times New Roman" w:cs="Times New Roman"/>
        </w:rPr>
        <w:t xml:space="preserve">and its range of feature values </w:t>
      </w:r>
      <w:r>
        <w:rPr>
          <w:rFonts w:ascii="Times New Roman" w:hAnsi="Times New Roman" w:cs="Times New Roman"/>
          <w:i/>
          <w:iCs/>
        </w:rPr>
        <w:t>S = {S</w:t>
      </w:r>
      <w:r>
        <w:rPr>
          <w:rFonts w:ascii="Times New Roman" w:hAnsi="Times New Roman" w:cs="Times New Roman"/>
          <w:i/>
          <w:iCs/>
          <w:vertAlign w:val="subscript"/>
        </w:rPr>
        <w:t>min</w:t>
      </w:r>
      <w:r>
        <w:rPr>
          <w:rFonts w:ascii="Times New Roman" w:hAnsi="Times New Roman" w:cs="Times New Roman"/>
          <w:i/>
          <w:iCs/>
        </w:rPr>
        <w:t>, S</w:t>
      </w:r>
      <w:r>
        <w:rPr>
          <w:rFonts w:ascii="Times New Roman" w:hAnsi="Times New Roman" w:cs="Times New Roman"/>
          <w:i/>
          <w:iCs/>
          <w:vertAlign w:val="subscript"/>
        </w:rPr>
        <w:t>max</w:t>
      </w:r>
      <w:r>
        <w:rPr>
          <w:rFonts w:ascii="Times New Roman" w:hAnsi="Times New Roman" w:cs="Times New Roman"/>
          <w:i/>
          <w:iCs/>
        </w:rPr>
        <w:t xml:space="preserve">} </w:t>
      </w:r>
      <w:r>
        <w:rPr>
          <w:rFonts w:ascii="Times New Roman" w:hAnsi="Times New Roman" w:cs="Times New Roman"/>
        </w:rPr>
        <w:t xml:space="preserve">to select feature </w:t>
      </w:r>
      <w:r>
        <w:rPr>
          <w:rFonts w:ascii="Times New Roman" w:hAnsi="Times New Roman" w:cs="Times New Roman"/>
          <w:i/>
          <w:iCs/>
        </w:rPr>
        <w:t>x</w:t>
      </w:r>
      <w:r>
        <w:rPr>
          <w:rFonts w:ascii="Times New Roman" w:hAnsi="Times New Roman" w:cs="Times New Roman"/>
          <w:i/>
          <w:iCs/>
          <w:vertAlign w:val="subscript"/>
        </w:rPr>
        <w:t>i</w:t>
      </w:r>
      <w:r>
        <w:rPr>
          <w:rFonts w:ascii="Times New Roman" w:hAnsi="Times New Roman" w:cs="Times New Roman"/>
          <w:i/>
          <w:iCs/>
        </w:rPr>
        <w:t xml:space="preserve"> </w:t>
      </w:r>
      <w:r>
        <w:rPr>
          <w:rFonts w:ascii="Times New Roman" w:hAnsi="Times New Roman" w:cs="Times New Roman"/>
        </w:rPr>
        <w:t xml:space="preserve">and a threshold split value </w:t>
      </w:r>
      <w:r>
        <w:rPr>
          <w:rFonts w:ascii="Times New Roman" w:hAnsi="Times New Roman" w:cs="Times New Roman"/>
          <w:i/>
          <w:iCs/>
        </w:rPr>
        <w:t>s</w:t>
      </w:r>
      <w:r>
        <w:rPr>
          <w:rFonts w:ascii="Times New Roman" w:hAnsi="Times New Roman" w:cs="Times New Roman"/>
          <w:i/>
          <w:iCs/>
          <w:vertAlign w:val="subscript"/>
        </w:rPr>
        <w:t>i</w:t>
      </w:r>
      <w:r>
        <w:rPr>
          <w:rFonts w:ascii="Times New Roman" w:hAnsi="Times New Roman" w:cs="Times New Roman"/>
        </w:rPr>
        <w:t xml:space="preserve"> such that:</w:t>
      </w:r>
    </w:p>
    <w:p w14:paraId="67F8F3D6" w14:textId="77777777" w:rsidR="00551FEA" w:rsidRDefault="00551FEA" w:rsidP="00C67140">
      <w:pPr>
        <w:spacing w:after="0" w:line="360" w:lineRule="auto"/>
        <w:rPr>
          <w:rFonts w:ascii="Times New Roman" w:hAnsi="Times New Roman" w:cs="Times New Roman"/>
        </w:rPr>
      </w:pPr>
    </w:p>
    <w:p w14:paraId="6C504FCE" w14:textId="77777777" w:rsidR="00551FEA" w:rsidRDefault="00551FEA" w:rsidP="00C67140">
      <w:pPr>
        <w:spacing w:after="0" w:line="360" w:lineRule="auto"/>
        <w:jc w:val="center"/>
        <w:rPr>
          <w:rFonts w:ascii="Times New Roman" w:eastAsiaTheme="minorEastAsia" w:hAnsi="Times New Roman" w:cs="Times New Roman"/>
        </w:rPr>
      </w:pPr>
      <m:oMathPara>
        <m:oMath>
          <m:r>
            <w:rPr>
              <w:rFonts w:ascii="Cambria Math" w:hAnsi="Cambria Math" w:cs="Times New Roman"/>
            </w:rPr>
            <m:t>L</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e>
          </m:d>
          <m:r>
            <w:rPr>
              <w:rFonts w:ascii="Cambria Math" w:hAnsi="Cambria Math" w:cs="Times New Roman"/>
            </w:rPr>
            <m:t>≥L</m:t>
          </m:r>
          <m:d>
            <m:dPr>
              <m:ctrlPr>
                <w:rPr>
                  <w:rFonts w:ascii="Cambria Math" w:hAnsi="Cambria Math" w:cs="Times New Roman"/>
                  <w:i/>
                </w:rPr>
              </m:ctrlPr>
            </m:dPr>
            <m:e>
              <m:r>
                <w:rPr>
                  <w:rFonts w:ascii="Cambria Math" w:hAnsi="Cambria Math" w:cs="Times New Roman"/>
                </w:rPr>
                <m:t>x,s</m:t>
              </m:r>
            </m:e>
          </m:d>
          <m:r>
            <w:rPr>
              <w:rFonts w:ascii="Cambria Math" w:hAnsi="Cambria Math" w:cs="Times New Roman"/>
            </w:rPr>
            <m:t xml:space="preserve"> ∀ x∈X, s∈S</m:t>
          </m:r>
        </m:oMath>
      </m:oMathPara>
    </w:p>
    <w:p w14:paraId="09048D77" w14:textId="77777777" w:rsidR="001842DD" w:rsidRDefault="00551FEA" w:rsidP="00C67140">
      <w:pPr>
        <w:spacing w:after="0" w:line="360" w:lineRule="auto"/>
        <w:rPr>
          <w:rFonts w:ascii="Times New Roman" w:eastAsiaTheme="minorEastAsia" w:hAnsi="Times New Roman" w:cs="Times New Roman"/>
        </w:rPr>
      </w:pPr>
      <w:r>
        <w:rPr>
          <w:rFonts w:ascii="Times New Roman" w:eastAsiaTheme="minorEastAsia" w:hAnsi="Times New Roman" w:cs="Times New Roman"/>
        </w:rPr>
        <w:tab/>
        <w:t xml:space="preserve">Where </w:t>
      </w:r>
      <w:r>
        <w:rPr>
          <w:rFonts w:ascii="Times New Roman" w:eastAsiaTheme="minorEastAsia" w:hAnsi="Times New Roman" w:cs="Times New Roman"/>
          <w:i/>
          <w:iCs/>
        </w:rPr>
        <w:t>L(x,s)</w:t>
      </w:r>
      <w:r>
        <w:rPr>
          <w:rFonts w:ascii="Times New Roman" w:eastAsiaTheme="minorEastAsia" w:hAnsi="Times New Roman" w:cs="Times New Roman"/>
        </w:rPr>
        <w:t xml:space="preserve"> is the log rank test such that </w:t>
      </w:r>
    </w:p>
    <w:p w14:paraId="127683FC" w14:textId="0C75FBA6" w:rsidR="001842DD" w:rsidRDefault="001842DD" w:rsidP="00C67140">
      <w:pPr>
        <w:spacing w:after="0" w:line="360" w:lineRule="auto"/>
        <w:rPr>
          <w:rFonts w:ascii="Times New Roman" w:eastAsiaTheme="minorEastAsia" w:hAnsi="Times New Roman" w:cs="Times New Roman"/>
        </w:rPr>
      </w:pPr>
      <m:oMathPara>
        <m:oMath>
          <m:r>
            <w:rPr>
              <w:rFonts w:ascii="Cambria Math" w:eastAsiaTheme="minorEastAsia" w:hAnsi="Cambria Math" w:cs="Times New Roman"/>
            </w:rPr>
            <m:t>L</m:t>
          </m:r>
          <m:d>
            <m:dPr>
              <m:ctrlPr>
                <w:rPr>
                  <w:rFonts w:ascii="Cambria Math" w:eastAsiaTheme="minorEastAsia" w:hAnsi="Cambria Math" w:cs="Times New Roman"/>
                  <w:i/>
                </w:rPr>
              </m:ctrlPr>
            </m:dPr>
            <m:e>
              <m:r>
                <w:rPr>
                  <w:rFonts w:ascii="Cambria Math" w:eastAsiaTheme="minorEastAsia" w:hAnsi="Cambria Math" w:cs="Times New Roman"/>
                </w:rPr>
                <m:t>x,c</m:t>
              </m:r>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den>
                  </m:f>
                </m:e>
              </m:nary>
            </m:num>
            <m:den>
              <m:rad>
                <m:radPr>
                  <m:degHide m:val="1"/>
                  <m:ctrlPr>
                    <w:rPr>
                      <w:rFonts w:ascii="Cambria Math" w:eastAsiaTheme="minorEastAsia" w:hAnsi="Cambria Math" w:cs="Times New Roman"/>
                      <w:i/>
                    </w:rPr>
                  </m:ctrlPr>
                </m:radPr>
                <m:deg/>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r>
                        <w:rPr>
                          <w:rFonts w:ascii="Cambria Math" w:eastAsiaTheme="minorEastAsia" w:hAnsi="Cambria Math" w:cs="Times New Roman"/>
                        </w:rPr>
                        <m:t xml:space="preserve"> </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den>
                          </m:f>
                        </m:e>
                      </m:d>
                      <m:r>
                        <w:rPr>
                          <w:rFonts w:ascii="Cambria Math" w:eastAsiaTheme="minorEastAsia" w:hAnsi="Cambria Math" w:cs="Times New Roman"/>
                        </w:rPr>
                        <m:t>(</m:t>
                      </m:r>
                    </m:e>
                  </m:nary>
                  <m:r>
                    <w:rPr>
                      <w:rFonts w:ascii="Cambria Math" w:eastAsiaTheme="minorEastAsia" w:hAnsi="Cambria Math" w:cs="Times New Roman"/>
                    </w:rPr>
                    <m:t>1-</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-1</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rad>
            </m:den>
          </m:f>
        </m:oMath>
      </m:oMathPara>
    </w:p>
    <w:p w14:paraId="346EBA80" w14:textId="7B925D7A" w:rsidR="001842DD" w:rsidRDefault="001842DD" w:rsidP="00C67140">
      <w:pPr>
        <w:spacing w:after="0" w:line="360" w:lineRule="auto"/>
        <w:ind w:left="720"/>
        <w:rPr>
          <w:rFonts w:ascii="Times New Roman" w:eastAsiaTheme="minorEastAsia" w:hAnsi="Times New Roman" w:cs="Times New Roman"/>
          <w:i/>
          <w:iCs/>
        </w:rPr>
      </w:pPr>
      <w:r>
        <w:rPr>
          <w:rFonts w:ascii="Times New Roman" w:eastAsiaTheme="minorEastAsia" w:hAnsi="Times New Roman" w:cs="Times New Roman"/>
        </w:rPr>
        <w:t xml:space="preserve">Where at time </w:t>
      </w:r>
      <w:r>
        <w:rPr>
          <w:rFonts w:ascii="Times New Roman" w:eastAsiaTheme="minorEastAsia" w:hAnsi="Times New Roman" w:cs="Times New Roman"/>
          <w:i/>
          <w:iCs/>
        </w:rPr>
        <w:t>t</w:t>
      </w:r>
      <w:r>
        <w:rPr>
          <w:rFonts w:ascii="Times New Roman" w:eastAsiaTheme="minorEastAsia" w:hAnsi="Times New Roman" w:cs="Times New Roman"/>
          <w:i/>
          <w:iCs/>
          <w:vertAlign w:val="subscript"/>
        </w:rPr>
        <w:t>i</w:t>
      </w:r>
      <w:r>
        <w:rPr>
          <w:rFonts w:ascii="Times New Roman" w:eastAsiaTheme="minorEastAsia" w:hAnsi="Times New Roman" w:cs="Times New Roman"/>
        </w:rPr>
        <w:t xml:space="preserve">, </w:t>
      </w:r>
      <w:r>
        <w:rPr>
          <w:rFonts w:ascii="Times New Roman" w:eastAsiaTheme="minorEastAsia" w:hAnsi="Times New Roman" w:cs="Times New Roman"/>
          <w:i/>
          <w:iCs/>
        </w:rPr>
        <w:t>E</w:t>
      </w:r>
      <w:r>
        <w:rPr>
          <w:rFonts w:ascii="Times New Roman" w:eastAsiaTheme="minorEastAsia" w:hAnsi="Times New Roman" w:cs="Times New Roman"/>
          <w:i/>
          <w:iCs/>
          <w:vertAlign w:val="subscript"/>
        </w:rPr>
        <w:t>i</w:t>
      </w:r>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is the number of events at time </w:t>
      </w:r>
      <w:r>
        <w:rPr>
          <w:rFonts w:ascii="Times New Roman" w:eastAsiaTheme="minorEastAsia" w:hAnsi="Times New Roman" w:cs="Times New Roman"/>
          <w:i/>
          <w:iCs/>
        </w:rPr>
        <w:t>t</w:t>
      </w:r>
      <w:r>
        <w:rPr>
          <w:rFonts w:ascii="Times New Roman" w:eastAsiaTheme="minorEastAsia" w:hAnsi="Times New Roman" w:cs="Times New Roman"/>
          <w:i/>
          <w:iCs/>
          <w:vertAlign w:val="subscript"/>
        </w:rPr>
        <w:t>i</w:t>
      </w:r>
      <w:r>
        <w:rPr>
          <w:rFonts w:ascii="Times New Roman" w:eastAsiaTheme="minorEastAsia" w:hAnsi="Times New Roman" w:cs="Times New Roman"/>
          <w:i/>
          <w:iCs/>
        </w:rPr>
        <w:t>, E</w:t>
      </w:r>
      <w:r>
        <w:rPr>
          <w:rFonts w:ascii="Times New Roman" w:eastAsiaTheme="minorEastAsia" w:hAnsi="Times New Roman" w:cs="Times New Roman"/>
          <w:i/>
          <w:iCs/>
          <w:vertAlign w:val="subscript"/>
        </w:rPr>
        <w:t>i,j</w:t>
      </w:r>
      <w:r>
        <w:rPr>
          <w:rFonts w:ascii="Times New Roman" w:eastAsiaTheme="minorEastAsia" w:hAnsi="Times New Roman" w:cs="Times New Roman"/>
          <w:i/>
          <w:iCs/>
        </w:rPr>
        <w:t xml:space="preserve"> </w:t>
      </w:r>
      <w:r>
        <w:rPr>
          <w:rFonts w:ascii="Times New Roman" w:eastAsiaTheme="minorEastAsia" w:hAnsi="Times New Roman" w:cs="Times New Roman"/>
        </w:rPr>
        <w:t xml:space="preserve">is the number of events at a daughter node </w:t>
      </w:r>
      <w:r>
        <w:rPr>
          <w:rFonts w:ascii="Times New Roman" w:eastAsiaTheme="minorEastAsia" w:hAnsi="Times New Roman" w:cs="Times New Roman"/>
          <w:i/>
          <w:iCs/>
        </w:rPr>
        <w:t>j, Y</w:t>
      </w:r>
      <w:r>
        <w:rPr>
          <w:rFonts w:ascii="Times New Roman" w:eastAsiaTheme="minorEastAsia" w:hAnsi="Times New Roman" w:cs="Times New Roman"/>
          <w:i/>
          <w:iCs/>
          <w:vertAlign w:val="subscript"/>
        </w:rPr>
        <w:t>i</w:t>
      </w:r>
      <w:r>
        <w:rPr>
          <w:rFonts w:ascii="Times New Roman" w:eastAsiaTheme="minorEastAsia" w:hAnsi="Times New Roman" w:cs="Times New Roman"/>
          <w:i/>
          <w:iCs/>
        </w:rPr>
        <w:t xml:space="preserve"> </w:t>
      </w:r>
      <w:r>
        <w:rPr>
          <w:rFonts w:ascii="Times New Roman" w:eastAsiaTheme="minorEastAsia" w:hAnsi="Times New Roman" w:cs="Times New Roman"/>
        </w:rPr>
        <w:t xml:space="preserve">is the number of patients with an events or at risk at time </w:t>
      </w:r>
      <w:r>
        <w:rPr>
          <w:rFonts w:ascii="Times New Roman" w:eastAsiaTheme="minorEastAsia" w:hAnsi="Times New Roman" w:cs="Times New Roman"/>
          <w:i/>
          <w:iCs/>
        </w:rPr>
        <w:t>t</w:t>
      </w:r>
      <w:r>
        <w:rPr>
          <w:rFonts w:ascii="Times New Roman" w:eastAsiaTheme="minorEastAsia" w:hAnsi="Times New Roman" w:cs="Times New Roman"/>
          <w:i/>
          <w:iCs/>
          <w:vertAlign w:val="subscript"/>
        </w:rPr>
        <w:t>i</w:t>
      </w:r>
      <w:r>
        <w:rPr>
          <w:rFonts w:ascii="Times New Roman" w:eastAsiaTheme="minorEastAsia" w:hAnsi="Times New Roman" w:cs="Times New Roman"/>
          <w:i/>
          <w:iCs/>
        </w:rPr>
        <w:t xml:space="preserve">, </w:t>
      </w:r>
      <w:r>
        <w:rPr>
          <w:rFonts w:ascii="Times New Roman" w:eastAsiaTheme="minorEastAsia" w:hAnsi="Times New Roman" w:cs="Times New Roman"/>
        </w:rPr>
        <w:t xml:space="preserve">and </w:t>
      </w:r>
      <w:r>
        <w:rPr>
          <w:rFonts w:ascii="Times New Roman" w:eastAsiaTheme="minorEastAsia" w:hAnsi="Times New Roman" w:cs="Times New Roman"/>
          <w:i/>
          <w:iCs/>
        </w:rPr>
        <w:t>Y</w:t>
      </w:r>
      <w:r>
        <w:rPr>
          <w:rFonts w:ascii="Times New Roman" w:eastAsiaTheme="minorEastAsia" w:hAnsi="Times New Roman" w:cs="Times New Roman"/>
          <w:i/>
          <w:iCs/>
          <w:vertAlign w:val="subscript"/>
        </w:rPr>
        <w:t>i,j</w:t>
      </w:r>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is the number of patients with an event or at risk at a daughter node </w:t>
      </w:r>
      <w:r>
        <w:rPr>
          <w:rFonts w:ascii="Times New Roman" w:eastAsiaTheme="minorEastAsia" w:hAnsi="Times New Roman" w:cs="Times New Roman"/>
          <w:i/>
          <w:iCs/>
        </w:rPr>
        <w:t>j</w:t>
      </w:r>
    </w:p>
    <w:p w14:paraId="3918F99F" w14:textId="0F768D26" w:rsidR="001842DD" w:rsidRDefault="001842DD" w:rsidP="00C67140">
      <w:pPr>
        <w:pStyle w:val="ListParagraph"/>
        <w:numPr>
          <w:ilvl w:val="0"/>
          <w:numId w:val="2"/>
        </w:numPr>
        <w:spacing w:after="0" w:line="360" w:lineRule="auto"/>
        <w:rPr>
          <w:rFonts w:ascii="Times New Roman" w:eastAsiaTheme="minorEastAsia" w:hAnsi="Times New Roman" w:cs="Times New Roman"/>
        </w:rPr>
      </w:pPr>
      <w:r>
        <w:rPr>
          <w:rFonts w:ascii="Times New Roman" w:eastAsiaTheme="minorEastAsia" w:hAnsi="Times New Roman" w:cs="Times New Roman"/>
        </w:rPr>
        <w:t>Con</w:t>
      </w:r>
      <w:r w:rsidR="00C86F57">
        <w:rPr>
          <w:rFonts w:ascii="Times New Roman" w:eastAsiaTheme="minorEastAsia" w:hAnsi="Times New Roman" w:cs="Times New Roman"/>
        </w:rPr>
        <w:t xml:space="preserve">tinue to grow children nodes unless the children node has no more than </w:t>
      </w:r>
      <w:r w:rsidR="00C86F57">
        <w:rPr>
          <w:rFonts w:ascii="Times New Roman" w:eastAsiaTheme="minorEastAsia" w:hAnsi="Times New Roman" w:cs="Times New Roman"/>
          <w:i/>
          <w:iCs/>
        </w:rPr>
        <w:t>M</w:t>
      </w:r>
      <w:r w:rsidR="00C86F57">
        <w:rPr>
          <w:rFonts w:ascii="Times New Roman" w:eastAsiaTheme="minorEastAsia" w:hAnsi="Times New Roman" w:cs="Times New Roman"/>
        </w:rPr>
        <w:t xml:space="preserve"> surviving samples, where </w:t>
      </w:r>
      <w:r w:rsidR="00C86F57">
        <w:rPr>
          <w:rFonts w:ascii="Times New Roman" w:eastAsiaTheme="minorEastAsia" w:hAnsi="Times New Roman" w:cs="Times New Roman"/>
          <w:i/>
          <w:iCs/>
        </w:rPr>
        <w:t>M</w:t>
      </w:r>
      <w:r w:rsidR="00C86F57">
        <w:rPr>
          <w:rFonts w:ascii="Times New Roman" w:eastAsiaTheme="minorEastAsia" w:hAnsi="Times New Roman" w:cs="Times New Roman"/>
        </w:rPr>
        <w:t xml:space="preserve"> is a user-defined hyperparameter</w:t>
      </w:r>
    </w:p>
    <w:p w14:paraId="52119896" w14:textId="18B162AF" w:rsidR="00C86F57" w:rsidRDefault="00C86F57" w:rsidP="00C67140">
      <w:pPr>
        <w:pStyle w:val="ListParagraph"/>
        <w:numPr>
          <w:ilvl w:val="0"/>
          <w:numId w:val="2"/>
        </w:numPr>
        <w:spacing w:after="0" w:line="360" w:lineRule="auto"/>
        <w:rPr>
          <w:rFonts w:ascii="Times New Roman" w:eastAsiaTheme="minorEastAsia" w:hAnsi="Times New Roman" w:cs="Times New Roman"/>
        </w:rPr>
      </w:pPr>
      <w:r>
        <w:rPr>
          <w:rFonts w:ascii="Times New Roman" w:eastAsiaTheme="minorEastAsia" w:hAnsi="Times New Roman" w:cs="Times New Roman"/>
        </w:rPr>
        <w:t>Calculate the cumulative hazard function for the decision tree with the Nelson-Aalen estimator:</w:t>
      </w:r>
    </w:p>
    <w:p w14:paraId="68239E93" w14:textId="5C3F40BD" w:rsidR="00C86F57" w:rsidRPr="001842DD" w:rsidRDefault="000D15A9" w:rsidP="00C67140">
      <w:pPr>
        <w:pStyle w:val="ListParagraph"/>
        <w:spacing w:after="0" w:line="360" w:lineRule="auto"/>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q</m:t>
              </m:r>
            </m:sub>
          </m:sSub>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m:t>
          </m:r>
          <m:nary>
            <m:naryPr>
              <m:chr m:val="∑"/>
              <m:limLoc m:val="undOvr"/>
              <m:supHide m:val="1"/>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p,q</m:t>
                  </m:r>
                </m:sub>
              </m:sSub>
              <m:r>
                <w:rPr>
                  <w:rFonts w:ascii="Cambria Math" w:eastAsiaTheme="minorEastAsia" w:hAnsi="Cambria Math" w:cs="Times New Roman"/>
                </w:rPr>
                <m:t>≤t</m:t>
              </m:r>
            </m:sub>
            <m:sup/>
            <m:e>
              <m:r>
                <w:rPr>
                  <w:rFonts w:ascii="Cambria Math" w:eastAsiaTheme="minorEastAsia" w:hAnsi="Cambria Math" w:cs="Times New Roman"/>
                </w:rPr>
                <m:t xml:space="preserve">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p,q</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p,q</m:t>
                      </m:r>
                    </m:sub>
                  </m:sSub>
                </m:den>
              </m:f>
            </m:e>
          </m:nary>
        </m:oMath>
      </m:oMathPara>
    </w:p>
    <w:p w14:paraId="7129D10A" w14:textId="6C456EDB" w:rsidR="003B48D4" w:rsidRDefault="00C86F57" w:rsidP="00C67140">
      <w:pPr>
        <w:spacing w:after="0" w:line="360" w:lineRule="auto"/>
        <w:ind w:left="720"/>
        <w:rPr>
          <w:rFonts w:ascii="Times New Roman" w:hAnsi="Times New Roman" w:cs="Times New Roman"/>
        </w:rPr>
      </w:pPr>
      <w:r>
        <w:rPr>
          <w:rFonts w:ascii="Times New Roman" w:hAnsi="Times New Roman" w:cs="Times New Roman"/>
        </w:rPr>
        <w:t xml:space="preserve">Where </w:t>
      </w:r>
      <w:r>
        <w:rPr>
          <w:rFonts w:ascii="Times New Roman" w:hAnsi="Times New Roman" w:cs="Times New Roman"/>
          <w:i/>
          <w:iCs/>
        </w:rPr>
        <w:t>p</w:t>
      </w:r>
      <w:r>
        <w:rPr>
          <w:rFonts w:ascii="Times New Roman" w:hAnsi="Times New Roman" w:cs="Times New Roman"/>
        </w:rPr>
        <w:t xml:space="preserve"> is a patient in the set of </w:t>
      </w:r>
      <w:r>
        <w:rPr>
          <w:rFonts w:ascii="Times New Roman" w:hAnsi="Times New Roman" w:cs="Times New Roman"/>
          <w:i/>
          <w:iCs/>
        </w:rPr>
        <w:t>M</w:t>
      </w:r>
      <w:r>
        <w:rPr>
          <w:rFonts w:ascii="Times New Roman" w:hAnsi="Times New Roman" w:cs="Times New Roman"/>
        </w:rPr>
        <w:t xml:space="preserve"> patients in set </w:t>
      </w:r>
      <w:r>
        <w:rPr>
          <w:rFonts w:ascii="Times New Roman" w:hAnsi="Times New Roman" w:cs="Times New Roman"/>
          <w:i/>
          <w:iCs/>
        </w:rPr>
        <w:t>P = {p</w:t>
      </w:r>
      <w:r>
        <w:rPr>
          <w:rFonts w:ascii="Times New Roman" w:hAnsi="Times New Roman" w:cs="Times New Roman"/>
          <w:i/>
          <w:iCs/>
          <w:vertAlign w:val="subscript"/>
        </w:rPr>
        <w:t>1</w:t>
      </w:r>
      <w:r>
        <w:rPr>
          <w:rFonts w:ascii="Times New Roman" w:hAnsi="Times New Roman" w:cs="Times New Roman"/>
          <w:i/>
          <w:iCs/>
        </w:rPr>
        <w:t>,p</w:t>
      </w:r>
      <w:r>
        <w:rPr>
          <w:rFonts w:ascii="Times New Roman" w:hAnsi="Times New Roman" w:cs="Times New Roman"/>
          <w:i/>
          <w:iCs/>
          <w:vertAlign w:val="subscript"/>
        </w:rPr>
        <w:t>2</w:t>
      </w:r>
      <w:r>
        <w:rPr>
          <w:rFonts w:ascii="Times New Roman" w:hAnsi="Times New Roman" w:cs="Times New Roman"/>
          <w:i/>
          <w:iCs/>
        </w:rPr>
        <w:t>, … p</w:t>
      </w:r>
      <w:r>
        <w:rPr>
          <w:rFonts w:ascii="Times New Roman" w:hAnsi="Times New Roman" w:cs="Times New Roman"/>
          <w:i/>
          <w:iCs/>
          <w:vertAlign w:val="subscript"/>
        </w:rPr>
        <w:t>M</w:t>
      </w:r>
      <w:r>
        <w:rPr>
          <w:rFonts w:ascii="Times New Roman" w:hAnsi="Times New Roman" w:cs="Times New Roman"/>
          <w:i/>
          <w:iCs/>
        </w:rPr>
        <w:t>}</w:t>
      </w:r>
      <w:r w:rsidR="003B48D4">
        <w:rPr>
          <w:rFonts w:ascii="Times New Roman" w:hAnsi="Times New Roman" w:cs="Times New Roman"/>
        </w:rPr>
        <w:t xml:space="preserve">, </w:t>
      </w:r>
      <w:r w:rsidR="003B48D4">
        <w:rPr>
          <w:rFonts w:ascii="Times New Roman" w:hAnsi="Times New Roman" w:cs="Times New Roman"/>
          <w:i/>
          <w:iCs/>
        </w:rPr>
        <w:t>q</w:t>
      </w:r>
      <w:r w:rsidR="003B48D4">
        <w:rPr>
          <w:rFonts w:ascii="Times New Roman" w:hAnsi="Times New Roman" w:cs="Times New Roman"/>
        </w:rPr>
        <w:t xml:space="preserve"> is a node in the set of </w:t>
      </w:r>
      <w:r w:rsidR="003B48D4">
        <w:rPr>
          <w:rFonts w:ascii="Times New Roman" w:hAnsi="Times New Roman" w:cs="Times New Roman"/>
          <w:i/>
          <w:iCs/>
        </w:rPr>
        <w:t>N</w:t>
      </w:r>
      <w:r w:rsidR="003B48D4">
        <w:rPr>
          <w:rFonts w:ascii="Times New Roman" w:hAnsi="Times New Roman" w:cs="Times New Roman"/>
        </w:rPr>
        <w:t xml:space="preserve"> nodes in set </w:t>
      </w:r>
      <w:r w:rsidR="003B48D4">
        <w:rPr>
          <w:rFonts w:ascii="Times New Roman" w:hAnsi="Times New Roman" w:cs="Times New Roman"/>
          <w:i/>
          <w:iCs/>
        </w:rPr>
        <w:t>Q = {q</w:t>
      </w:r>
      <w:r w:rsidR="003B48D4">
        <w:rPr>
          <w:rFonts w:ascii="Times New Roman" w:hAnsi="Times New Roman" w:cs="Times New Roman"/>
          <w:i/>
          <w:iCs/>
          <w:vertAlign w:val="subscript"/>
        </w:rPr>
        <w:t>1</w:t>
      </w:r>
      <w:r w:rsidR="003B48D4">
        <w:rPr>
          <w:rFonts w:ascii="Times New Roman" w:hAnsi="Times New Roman" w:cs="Times New Roman"/>
          <w:i/>
          <w:iCs/>
        </w:rPr>
        <w:t>,q</w:t>
      </w:r>
      <w:r w:rsidR="003B48D4">
        <w:rPr>
          <w:rFonts w:ascii="Times New Roman" w:hAnsi="Times New Roman" w:cs="Times New Roman"/>
          <w:i/>
          <w:iCs/>
          <w:vertAlign w:val="subscript"/>
        </w:rPr>
        <w:t>2</w:t>
      </w:r>
      <w:r w:rsidR="003B48D4">
        <w:rPr>
          <w:rFonts w:ascii="Times New Roman" w:hAnsi="Times New Roman" w:cs="Times New Roman"/>
          <w:i/>
          <w:iCs/>
        </w:rPr>
        <w:t>, … q</w:t>
      </w:r>
      <w:r w:rsidR="003B48D4">
        <w:rPr>
          <w:rFonts w:ascii="Times New Roman" w:hAnsi="Times New Roman" w:cs="Times New Roman"/>
          <w:i/>
          <w:iCs/>
          <w:vertAlign w:val="subscript"/>
        </w:rPr>
        <w:t>N</w:t>
      </w:r>
      <w:r w:rsidR="003B48D4">
        <w:rPr>
          <w:rFonts w:ascii="Times New Roman" w:hAnsi="Times New Roman" w:cs="Times New Roman"/>
          <w:i/>
          <w:iCs/>
        </w:rPr>
        <w:t>}</w:t>
      </w:r>
      <w:r w:rsidR="003B48D4">
        <w:rPr>
          <w:rFonts w:ascii="Times New Roman" w:hAnsi="Times New Roman" w:cs="Times New Roman"/>
        </w:rPr>
        <w:t xml:space="preserve">, </w:t>
      </w:r>
      <w:r w:rsidR="003B48D4">
        <w:rPr>
          <w:rFonts w:ascii="Times New Roman" w:hAnsi="Times New Roman" w:cs="Times New Roman"/>
          <w:i/>
          <w:iCs/>
        </w:rPr>
        <w:t>E</w:t>
      </w:r>
      <w:r w:rsidR="003B48D4">
        <w:rPr>
          <w:rFonts w:ascii="Times New Roman" w:hAnsi="Times New Roman" w:cs="Times New Roman"/>
          <w:i/>
          <w:iCs/>
          <w:vertAlign w:val="subscript"/>
        </w:rPr>
        <w:t>p,q</w:t>
      </w:r>
      <w:r w:rsidR="003B48D4">
        <w:rPr>
          <w:rFonts w:ascii="Times New Roman" w:hAnsi="Times New Roman" w:cs="Times New Roman"/>
        </w:rPr>
        <w:t xml:space="preserve"> is the number of events at time </w:t>
      </w:r>
      <w:r w:rsidR="003B48D4">
        <w:rPr>
          <w:rFonts w:ascii="Times New Roman" w:hAnsi="Times New Roman" w:cs="Times New Roman"/>
          <w:i/>
          <w:iCs/>
        </w:rPr>
        <w:t>t</w:t>
      </w:r>
      <w:r w:rsidR="003B48D4">
        <w:rPr>
          <w:rFonts w:ascii="Times New Roman" w:hAnsi="Times New Roman" w:cs="Times New Roman"/>
          <w:i/>
          <w:iCs/>
          <w:vertAlign w:val="subscript"/>
        </w:rPr>
        <w:t>p,q</w:t>
      </w:r>
      <w:r w:rsidR="003B48D4">
        <w:rPr>
          <w:rFonts w:ascii="Times New Roman" w:hAnsi="Times New Roman" w:cs="Times New Roman"/>
        </w:rPr>
        <w:t xml:space="preserve">, and </w:t>
      </w:r>
      <w:r w:rsidR="003B48D4">
        <w:rPr>
          <w:rFonts w:ascii="Times New Roman" w:hAnsi="Times New Roman" w:cs="Times New Roman"/>
          <w:i/>
          <w:iCs/>
        </w:rPr>
        <w:t>Y</w:t>
      </w:r>
      <w:r w:rsidR="003B48D4">
        <w:rPr>
          <w:rFonts w:ascii="Times New Roman" w:hAnsi="Times New Roman" w:cs="Times New Roman"/>
          <w:i/>
          <w:iCs/>
          <w:vertAlign w:val="subscript"/>
        </w:rPr>
        <w:t>p,q</w:t>
      </w:r>
      <w:r w:rsidR="003B48D4">
        <w:rPr>
          <w:rFonts w:ascii="Times New Roman" w:hAnsi="Times New Roman" w:cs="Times New Roman"/>
        </w:rPr>
        <w:t xml:space="preserve"> is the number of patients with an event or at risk at time </w:t>
      </w:r>
      <w:r w:rsidR="003B48D4">
        <w:rPr>
          <w:rFonts w:ascii="Times New Roman" w:hAnsi="Times New Roman" w:cs="Times New Roman"/>
          <w:i/>
          <w:iCs/>
        </w:rPr>
        <w:t>t</w:t>
      </w:r>
      <w:r w:rsidR="003B48D4">
        <w:rPr>
          <w:rFonts w:ascii="Times New Roman" w:hAnsi="Times New Roman" w:cs="Times New Roman"/>
          <w:i/>
          <w:iCs/>
          <w:vertAlign w:val="subscript"/>
        </w:rPr>
        <w:t>p,q</w:t>
      </w:r>
      <w:r w:rsidR="003B48D4">
        <w:rPr>
          <w:rFonts w:ascii="Times New Roman" w:hAnsi="Times New Roman" w:cs="Times New Roman"/>
        </w:rPr>
        <w:t>.</w:t>
      </w:r>
    </w:p>
    <w:p w14:paraId="1CCDE9C4" w14:textId="77777777" w:rsidR="003B48D4" w:rsidRDefault="003B48D4" w:rsidP="00C67140">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 xml:space="preserve">Repeat steps 1-5 </w:t>
      </w:r>
      <w:r>
        <w:rPr>
          <w:rFonts w:ascii="Times New Roman" w:hAnsi="Times New Roman" w:cs="Times New Roman"/>
          <w:i/>
          <w:iCs/>
        </w:rPr>
        <w:t>K</w:t>
      </w:r>
      <w:r>
        <w:rPr>
          <w:rFonts w:ascii="Times New Roman" w:hAnsi="Times New Roman" w:cs="Times New Roman"/>
        </w:rPr>
        <w:t xml:space="preserve"> times to create </w:t>
      </w:r>
      <w:r>
        <w:rPr>
          <w:rFonts w:ascii="Times New Roman" w:hAnsi="Times New Roman" w:cs="Times New Roman"/>
          <w:i/>
          <w:iCs/>
        </w:rPr>
        <w:t xml:space="preserve">K </w:t>
      </w:r>
      <w:r>
        <w:rPr>
          <w:rFonts w:ascii="Times New Roman" w:hAnsi="Times New Roman" w:cs="Times New Roman"/>
        </w:rPr>
        <w:t xml:space="preserve">separately initialized trees, where </w:t>
      </w:r>
      <w:r>
        <w:rPr>
          <w:rFonts w:ascii="Times New Roman" w:hAnsi="Times New Roman" w:cs="Times New Roman"/>
          <w:i/>
          <w:iCs/>
        </w:rPr>
        <w:t>K</w:t>
      </w:r>
      <w:r>
        <w:rPr>
          <w:rFonts w:ascii="Times New Roman" w:hAnsi="Times New Roman" w:cs="Times New Roman"/>
        </w:rPr>
        <w:t xml:space="preserve"> is a user-defined hyperparameter.</w:t>
      </w:r>
    </w:p>
    <w:p w14:paraId="7FD8136C" w14:textId="0F5ED724" w:rsidR="009D0967" w:rsidRPr="003B48D4" w:rsidRDefault="003B48D4" w:rsidP="00C67140">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Average the cumulative hazard function over all trees to compute the ensembled cumulative hazard.</w:t>
      </w:r>
      <w:r w:rsidR="009D0967" w:rsidRPr="003B48D4">
        <w:rPr>
          <w:rFonts w:ascii="Times New Roman" w:hAnsi="Times New Roman" w:cs="Times New Roman"/>
        </w:rPr>
        <w:br w:type="page"/>
      </w:r>
    </w:p>
    <w:p w14:paraId="5F8A5F66" w14:textId="46428292" w:rsidR="009D0967" w:rsidRPr="009D0967" w:rsidRDefault="009D0967" w:rsidP="00C67140">
      <w:pPr>
        <w:spacing w:after="0" w:line="360" w:lineRule="auto"/>
        <w:rPr>
          <w:rFonts w:ascii="Times New Roman" w:hAnsi="Times New Roman" w:cs="Times New Roman"/>
          <w:b/>
          <w:bCs/>
        </w:rPr>
      </w:pPr>
      <w:r w:rsidRPr="009D0967">
        <w:rPr>
          <w:rFonts w:ascii="Times New Roman" w:hAnsi="Times New Roman" w:cs="Times New Roman"/>
          <w:b/>
          <w:bCs/>
        </w:rPr>
        <w:lastRenderedPageBreak/>
        <w:t>List of Radiomic Features</w:t>
      </w:r>
    </w:p>
    <w:p w14:paraId="15CFF11F" w14:textId="185360C5" w:rsidR="00F306F9" w:rsidRDefault="00B538AD" w:rsidP="00C67140">
      <w:pPr>
        <w:spacing w:after="0" w:line="360" w:lineRule="auto"/>
        <w:rPr>
          <w:rFonts w:ascii="Times New Roman" w:hAnsi="Times New Roman" w:cs="Times New Roman"/>
        </w:rPr>
      </w:pPr>
      <w:r>
        <w:rPr>
          <w:rFonts w:ascii="Times New Roman" w:hAnsi="Times New Roman" w:cs="Times New Roman"/>
        </w:rPr>
        <w:t>Supporting Table 1 shows a full list of radiomic features extracted f</w:t>
      </w:r>
      <w:r w:rsidR="00443C6D">
        <w:rPr>
          <w:rFonts w:ascii="Times New Roman" w:hAnsi="Times New Roman" w:cs="Times New Roman"/>
        </w:rPr>
        <w:t>ro</w:t>
      </w:r>
      <w:r>
        <w:rPr>
          <w:rFonts w:ascii="Times New Roman" w:hAnsi="Times New Roman" w:cs="Times New Roman"/>
        </w:rPr>
        <w:t>m a liver volume.</w:t>
      </w:r>
    </w:p>
    <w:tbl>
      <w:tblPr>
        <w:tblStyle w:val="TableGrid"/>
        <w:tblW w:w="0" w:type="auto"/>
        <w:tblLook w:val="04A0" w:firstRow="1" w:lastRow="0" w:firstColumn="1" w:lastColumn="0" w:noHBand="0" w:noVBand="1"/>
      </w:tblPr>
      <w:tblGrid>
        <w:gridCol w:w="2965"/>
        <w:gridCol w:w="6385"/>
      </w:tblGrid>
      <w:tr w:rsidR="00B538AD" w14:paraId="3477A5E0" w14:textId="77777777" w:rsidTr="00B538AD">
        <w:tc>
          <w:tcPr>
            <w:tcW w:w="2965" w:type="dxa"/>
          </w:tcPr>
          <w:p w14:paraId="3CBFF576" w14:textId="5DD08857" w:rsidR="00B538AD" w:rsidRPr="009D0967" w:rsidRDefault="00B538AD" w:rsidP="00C67140">
            <w:pPr>
              <w:spacing w:line="360" w:lineRule="auto"/>
              <w:rPr>
                <w:rFonts w:ascii="Times New Roman" w:hAnsi="Times New Roman" w:cs="Times New Roman"/>
                <w:b/>
                <w:bCs/>
              </w:rPr>
            </w:pPr>
            <w:r w:rsidRPr="009D0967">
              <w:rPr>
                <w:rFonts w:ascii="Times New Roman" w:hAnsi="Times New Roman" w:cs="Times New Roman"/>
                <w:b/>
                <w:bCs/>
              </w:rPr>
              <w:t>Feature Category</w:t>
            </w:r>
          </w:p>
        </w:tc>
        <w:tc>
          <w:tcPr>
            <w:tcW w:w="6385" w:type="dxa"/>
          </w:tcPr>
          <w:p w14:paraId="2B38934C" w14:textId="75AD1539" w:rsidR="00B538AD" w:rsidRPr="009D0967" w:rsidRDefault="00B538AD" w:rsidP="00C67140">
            <w:pPr>
              <w:spacing w:line="360" w:lineRule="auto"/>
              <w:rPr>
                <w:rFonts w:ascii="Times New Roman" w:hAnsi="Times New Roman" w:cs="Times New Roman"/>
                <w:b/>
                <w:bCs/>
              </w:rPr>
            </w:pPr>
            <w:r w:rsidRPr="009D0967">
              <w:rPr>
                <w:rFonts w:ascii="Times New Roman" w:hAnsi="Times New Roman" w:cs="Times New Roman"/>
                <w:b/>
                <w:bCs/>
              </w:rPr>
              <w:t>Features</w:t>
            </w:r>
          </w:p>
        </w:tc>
      </w:tr>
      <w:tr w:rsidR="00B538AD" w14:paraId="02703DB4" w14:textId="77777777" w:rsidTr="00B538AD">
        <w:tc>
          <w:tcPr>
            <w:tcW w:w="2965" w:type="dxa"/>
          </w:tcPr>
          <w:p w14:paraId="6D233EFD" w14:textId="1BF901F5" w:rsidR="00B538AD" w:rsidRDefault="00B538AD" w:rsidP="00C67140">
            <w:pPr>
              <w:spacing w:line="360" w:lineRule="auto"/>
              <w:rPr>
                <w:rFonts w:ascii="Times New Roman" w:hAnsi="Times New Roman" w:cs="Times New Roman"/>
              </w:rPr>
            </w:pPr>
            <w:r>
              <w:rPr>
                <w:rFonts w:ascii="Times New Roman" w:hAnsi="Times New Roman" w:cs="Times New Roman"/>
              </w:rPr>
              <w:t>First Order Statistics</w:t>
            </w:r>
          </w:p>
        </w:tc>
        <w:tc>
          <w:tcPr>
            <w:tcW w:w="6385" w:type="dxa"/>
          </w:tcPr>
          <w:p w14:paraId="2753E270"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Energy</w:t>
            </w:r>
          </w:p>
          <w:p w14:paraId="44C499F4"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Total Energy</w:t>
            </w:r>
          </w:p>
          <w:p w14:paraId="19CCDE2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Entropy</w:t>
            </w:r>
          </w:p>
          <w:p w14:paraId="0F8A84A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Minimum</w:t>
            </w:r>
          </w:p>
          <w:p w14:paraId="34107708" w14:textId="47D9F4A0" w:rsidR="00B538AD" w:rsidRDefault="00B538AD" w:rsidP="00C67140">
            <w:pPr>
              <w:spacing w:line="360" w:lineRule="auto"/>
              <w:rPr>
                <w:rFonts w:ascii="Times New Roman" w:hAnsi="Times New Roman" w:cs="Times New Roman"/>
              </w:rPr>
            </w:pPr>
            <w:r w:rsidRPr="00B538AD">
              <w:rPr>
                <w:rFonts w:ascii="Times New Roman" w:hAnsi="Times New Roman" w:cs="Times New Roman"/>
              </w:rPr>
              <w:t>10th Percentile</w:t>
            </w:r>
          </w:p>
          <w:p w14:paraId="54BAB43E"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90th Percentile</w:t>
            </w:r>
          </w:p>
          <w:p w14:paraId="656C2448"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Maximum</w:t>
            </w:r>
          </w:p>
          <w:p w14:paraId="4D711587"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Mean</w:t>
            </w:r>
          </w:p>
          <w:p w14:paraId="543BFED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Median</w:t>
            </w:r>
          </w:p>
          <w:p w14:paraId="034D5E3C"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Interquartile Range</w:t>
            </w:r>
          </w:p>
          <w:p w14:paraId="022CCC9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Range</w:t>
            </w:r>
          </w:p>
          <w:p w14:paraId="0C8EA46B"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Mean Absolute Deviation</w:t>
            </w:r>
          </w:p>
          <w:p w14:paraId="3F81FC26"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Robust Mean Absolute Deviation</w:t>
            </w:r>
          </w:p>
          <w:p w14:paraId="0AF7D719"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Root Mean Squared</w:t>
            </w:r>
          </w:p>
          <w:p w14:paraId="60EFF1E5"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Standard Deviation</w:t>
            </w:r>
          </w:p>
          <w:p w14:paraId="0E3401F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Skewness</w:t>
            </w:r>
          </w:p>
          <w:p w14:paraId="04929D88"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Kurtosis</w:t>
            </w:r>
          </w:p>
          <w:p w14:paraId="559ECAE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Variance</w:t>
            </w:r>
          </w:p>
          <w:p w14:paraId="7C346E16" w14:textId="07B21365" w:rsidR="00B538AD" w:rsidRDefault="00B538AD" w:rsidP="00C67140">
            <w:pPr>
              <w:spacing w:line="360" w:lineRule="auto"/>
              <w:rPr>
                <w:rFonts w:ascii="Times New Roman" w:hAnsi="Times New Roman" w:cs="Times New Roman"/>
              </w:rPr>
            </w:pPr>
            <w:r w:rsidRPr="00B538AD">
              <w:rPr>
                <w:rFonts w:ascii="Times New Roman" w:hAnsi="Times New Roman" w:cs="Times New Roman"/>
              </w:rPr>
              <w:t>Uniformity</w:t>
            </w:r>
          </w:p>
        </w:tc>
      </w:tr>
      <w:tr w:rsidR="00B538AD" w14:paraId="25AF4B4E" w14:textId="77777777" w:rsidTr="00B538AD">
        <w:tc>
          <w:tcPr>
            <w:tcW w:w="2965" w:type="dxa"/>
          </w:tcPr>
          <w:p w14:paraId="26FBD1AC" w14:textId="64244292" w:rsidR="00B538AD" w:rsidRDefault="00B538AD" w:rsidP="00C67140">
            <w:pPr>
              <w:spacing w:line="360" w:lineRule="auto"/>
              <w:rPr>
                <w:rFonts w:ascii="Times New Roman" w:hAnsi="Times New Roman" w:cs="Times New Roman"/>
              </w:rPr>
            </w:pPr>
            <w:r>
              <w:rPr>
                <w:rFonts w:ascii="Times New Roman" w:hAnsi="Times New Roman" w:cs="Times New Roman"/>
              </w:rPr>
              <w:t>3D Shape</w:t>
            </w:r>
          </w:p>
        </w:tc>
        <w:tc>
          <w:tcPr>
            <w:tcW w:w="6385" w:type="dxa"/>
          </w:tcPr>
          <w:p w14:paraId="64E30054"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Mesh Volume</w:t>
            </w:r>
          </w:p>
          <w:p w14:paraId="0932CDB7"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Voxel Volume</w:t>
            </w:r>
          </w:p>
          <w:p w14:paraId="3FBD8BF4"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Surface Area</w:t>
            </w:r>
          </w:p>
          <w:p w14:paraId="3C911257" w14:textId="65AED34D"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Surface Area to Volume Ratio</w:t>
            </w:r>
          </w:p>
          <w:p w14:paraId="5F7A1654"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Sphericity</w:t>
            </w:r>
          </w:p>
          <w:p w14:paraId="66E43DCF"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Compactness</w:t>
            </w:r>
          </w:p>
          <w:p w14:paraId="4EFB43C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Spherical Disproportion</w:t>
            </w:r>
          </w:p>
          <w:p w14:paraId="3BD0E7BE"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Maximum 3D Diameter</w:t>
            </w:r>
          </w:p>
          <w:p w14:paraId="23CAF188"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Maximum 2D Diameter (Axial)</w:t>
            </w:r>
          </w:p>
          <w:p w14:paraId="1EB99265"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Maximum 2D Diameter (Coronal)</w:t>
            </w:r>
          </w:p>
          <w:p w14:paraId="24DEDE6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Maximum 2D Diameter (Sagittal)</w:t>
            </w:r>
          </w:p>
          <w:p w14:paraId="438FFF4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Major Axis Length</w:t>
            </w:r>
          </w:p>
          <w:p w14:paraId="230D1C26" w14:textId="48FD96D3" w:rsidR="00B538AD" w:rsidRDefault="00B538AD" w:rsidP="00C67140">
            <w:pPr>
              <w:spacing w:line="360" w:lineRule="auto"/>
              <w:rPr>
                <w:rFonts w:ascii="Times New Roman" w:hAnsi="Times New Roman" w:cs="Times New Roman"/>
              </w:rPr>
            </w:pPr>
            <w:r w:rsidRPr="00B538AD">
              <w:rPr>
                <w:rFonts w:ascii="Times New Roman" w:hAnsi="Times New Roman" w:cs="Times New Roman"/>
              </w:rPr>
              <w:lastRenderedPageBreak/>
              <w:t>Minor Axis Length</w:t>
            </w:r>
          </w:p>
          <w:p w14:paraId="6F08810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Least Axis Length</w:t>
            </w:r>
          </w:p>
          <w:p w14:paraId="1B4BABD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Elongation</w:t>
            </w:r>
          </w:p>
          <w:p w14:paraId="25A77E91" w14:textId="344A23C9" w:rsidR="00B538AD" w:rsidRDefault="00B538AD" w:rsidP="00C67140">
            <w:pPr>
              <w:spacing w:line="360" w:lineRule="auto"/>
              <w:rPr>
                <w:rFonts w:ascii="Times New Roman" w:hAnsi="Times New Roman" w:cs="Times New Roman"/>
              </w:rPr>
            </w:pPr>
            <w:r w:rsidRPr="00B538AD">
              <w:rPr>
                <w:rFonts w:ascii="Times New Roman" w:hAnsi="Times New Roman" w:cs="Times New Roman"/>
              </w:rPr>
              <w:t>Flatness</w:t>
            </w:r>
          </w:p>
        </w:tc>
      </w:tr>
      <w:tr w:rsidR="00B538AD" w14:paraId="3E998704" w14:textId="77777777" w:rsidTr="00B538AD">
        <w:tc>
          <w:tcPr>
            <w:tcW w:w="2965" w:type="dxa"/>
          </w:tcPr>
          <w:p w14:paraId="50E8C5E1" w14:textId="2FEFAFB4" w:rsidR="00B538AD" w:rsidRDefault="00B538AD" w:rsidP="00C67140">
            <w:pPr>
              <w:spacing w:line="360" w:lineRule="auto"/>
              <w:rPr>
                <w:rFonts w:ascii="Times New Roman" w:hAnsi="Times New Roman" w:cs="Times New Roman"/>
              </w:rPr>
            </w:pPr>
            <w:r>
              <w:rPr>
                <w:rFonts w:ascii="Times New Roman" w:hAnsi="Times New Roman" w:cs="Times New Roman"/>
              </w:rPr>
              <w:lastRenderedPageBreak/>
              <w:t>Gray level Co-occurrence Matrix</w:t>
            </w:r>
          </w:p>
        </w:tc>
        <w:tc>
          <w:tcPr>
            <w:tcW w:w="6385" w:type="dxa"/>
          </w:tcPr>
          <w:p w14:paraId="6360B68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Autocorrelation</w:t>
            </w:r>
          </w:p>
          <w:p w14:paraId="0072F76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Joint Average</w:t>
            </w:r>
          </w:p>
          <w:p w14:paraId="0C056C65"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Cluster Prominence</w:t>
            </w:r>
          </w:p>
          <w:p w14:paraId="1AA150EB"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Cluster Shade</w:t>
            </w:r>
          </w:p>
          <w:p w14:paraId="490368C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Cluster Tendency</w:t>
            </w:r>
          </w:p>
          <w:p w14:paraId="28BB096F"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Contrast</w:t>
            </w:r>
          </w:p>
          <w:p w14:paraId="1BA20617"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Correlation</w:t>
            </w:r>
          </w:p>
          <w:p w14:paraId="20AB5E5D"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Difference Average</w:t>
            </w:r>
          </w:p>
          <w:p w14:paraId="366A0FAF"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Difference Entropy</w:t>
            </w:r>
          </w:p>
          <w:p w14:paraId="7A237D14"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Difference Variance</w:t>
            </w:r>
          </w:p>
          <w:p w14:paraId="2817819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Difference Average</w:t>
            </w:r>
          </w:p>
          <w:p w14:paraId="31924A7D"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Joint Energy</w:t>
            </w:r>
          </w:p>
          <w:p w14:paraId="48624177"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Joint Entropy</w:t>
            </w:r>
          </w:p>
          <w:p w14:paraId="610383B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Informational Correlation</w:t>
            </w:r>
          </w:p>
          <w:p w14:paraId="61B73259"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Inverse Difference Moment</w:t>
            </w:r>
          </w:p>
          <w:p w14:paraId="1D7CDB66"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Inverse Difference Moment Normalized</w:t>
            </w:r>
          </w:p>
          <w:p w14:paraId="59DCFEDD"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Inverse Difference</w:t>
            </w:r>
          </w:p>
          <w:p w14:paraId="0833458E"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Inverse Difference Normalized</w:t>
            </w:r>
          </w:p>
          <w:p w14:paraId="487980DC"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Inverse Variance</w:t>
            </w:r>
          </w:p>
          <w:p w14:paraId="65B7151C"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Maximum Probability</w:t>
            </w:r>
          </w:p>
          <w:p w14:paraId="2CA88259"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Sum Average</w:t>
            </w:r>
          </w:p>
          <w:p w14:paraId="487B5FA5"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Sum Entropy</w:t>
            </w:r>
          </w:p>
          <w:p w14:paraId="0CFC1AB7" w14:textId="579D4C0C"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Sum of Squares</w:t>
            </w:r>
          </w:p>
        </w:tc>
      </w:tr>
      <w:tr w:rsidR="00B538AD" w14:paraId="709DBFC7" w14:textId="77777777" w:rsidTr="00B538AD">
        <w:tc>
          <w:tcPr>
            <w:tcW w:w="2965" w:type="dxa"/>
          </w:tcPr>
          <w:p w14:paraId="22DD888F" w14:textId="12917F77" w:rsidR="00B538AD" w:rsidRDefault="00B538AD" w:rsidP="00C67140">
            <w:pPr>
              <w:spacing w:line="360" w:lineRule="auto"/>
              <w:rPr>
                <w:rFonts w:ascii="Times New Roman" w:hAnsi="Times New Roman" w:cs="Times New Roman"/>
              </w:rPr>
            </w:pPr>
            <w:r>
              <w:rPr>
                <w:rFonts w:ascii="Times New Roman" w:hAnsi="Times New Roman" w:cs="Times New Roman"/>
              </w:rPr>
              <w:t>Gray Level Size Zone Matrix</w:t>
            </w:r>
          </w:p>
        </w:tc>
        <w:tc>
          <w:tcPr>
            <w:tcW w:w="6385" w:type="dxa"/>
          </w:tcPr>
          <w:p w14:paraId="6BA0BCF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Small Area Emphasis</w:t>
            </w:r>
          </w:p>
          <w:p w14:paraId="39627F6D"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Large Area Emphasis</w:t>
            </w:r>
          </w:p>
          <w:p w14:paraId="4F4655D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Gray Level Non-Uniformity</w:t>
            </w:r>
          </w:p>
          <w:p w14:paraId="21630C6B"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Gray Level Non-Uniformity Normalized</w:t>
            </w:r>
          </w:p>
          <w:p w14:paraId="03383E54"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Size-Zone Non-Uniformity</w:t>
            </w:r>
          </w:p>
          <w:p w14:paraId="00D12FDA"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Size-Zone Non-Uniformity Normalized</w:t>
            </w:r>
          </w:p>
          <w:p w14:paraId="5B2209AF"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Zone Percentage</w:t>
            </w:r>
          </w:p>
          <w:p w14:paraId="2AC968D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lastRenderedPageBreak/>
              <w:t>Gray Level Variance</w:t>
            </w:r>
          </w:p>
          <w:p w14:paraId="6BA1EAF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Zone Variance</w:t>
            </w:r>
          </w:p>
          <w:p w14:paraId="63DC72C7"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Zone Entropy</w:t>
            </w:r>
          </w:p>
          <w:p w14:paraId="09001DFF"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Low Gray Level Zone Emphasis</w:t>
            </w:r>
          </w:p>
          <w:p w14:paraId="553C0C2A"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High Gray Level Zone Emphasis</w:t>
            </w:r>
          </w:p>
          <w:p w14:paraId="7C5C5B1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Small Area Low Gray Level Emphasis</w:t>
            </w:r>
          </w:p>
          <w:p w14:paraId="7D4BE425"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Small Area High Gray Level Emphasis</w:t>
            </w:r>
          </w:p>
          <w:p w14:paraId="365F83D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Large Area Low Gray Level Emphasis</w:t>
            </w:r>
          </w:p>
          <w:p w14:paraId="27CCA334" w14:textId="637C65F0"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Large Area High Gray Level Emphasis</w:t>
            </w:r>
          </w:p>
        </w:tc>
      </w:tr>
      <w:tr w:rsidR="00B538AD" w14:paraId="6DDFA290" w14:textId="77777777" w:rsidTr="00B538AD">
        <w:tc>
          <w:tcPr>
            <w:tcW w:w="2965" w:type="dxa"/>
          </w:tcPr>
          <w:p w14:paraId="6ED336D7" w14:textId="6F4E9F44" w:rsidR="00B538AD" w:rsidRDefault="00B538AD" w:rsidP="00C67140">
            <w:pPr>
              <w:spacing w:line="360" w:lineRule="auto"/>
              <w:rPr>
                <w:rFonts w:ascii="Times New Roman" w:hAnsi="Times New Roman" w:cs="Times New Roman"/>
              </w:rPr>
            </w:pPr>
            <w:r>
              <w:rPr>
                <w:rFonts w:ascii="Times New Roman" w:hAnsi="Times New Roman" w:cs="Times New Roman"/>
              </w:rPr>
              <w:lastRenderedPageBreak/>
              <w:t>Gray Level Run Length Matrix</w:t>
            </w:r>
          </w:p>
        </w:tc>
        <w:tc>
          <w:tcPr>
            <w:tcW w:w="6385" w:type="dxa"/>
          </w:tcPr>
          <w:p w14:paraId="06A3BCC0"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Short Run Emphasis</w:t>
            </w:r>
          </w:p>
          <w:p w14:paraId="7D127844"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Long Run Emphasis</w:t>
            </w:r>
          </w:p>
          <w:p w14:paraId="40616EC9"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Gray Level Non-Uniformity</w:t>
            </w:r>
          </w:p>
          <w:p w14:paraId="6882D1C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Gray Level Non-Uniformity Normalized</w:t>
            </w:r>
          </w:p>
          <w:p w14:paraId="41792B77"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Run Length Non-Uniformity</w:t>
            </w:r>
          </w:p>
          <w:p w14:paraId="735BEDDE"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Run Length Non-Uniformity Normalized</w:t>
            </w:r>
          </w:p>
          <w:p w14:paraId="194C3335"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Run Percentage</w:t>
            </w:r>
          </w:p>
          <w:p w14:paraId="31E523C8"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Gray Level Variance</w:t>
            </w:r>
          </w:p>
          <w:p w14:paraId="48494DF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Run Variance</w:t>
            </w:r>
          </w:p>
          <w:p w14:paraId="10697B5C"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Run Entropy</w:t>
            </w:r>
          </w:p>
          <w:p w14:paraId="6BFBEF86"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Low Gray Level Run Emphasis</w:t>
            </w:r>
          </w:p>
          <w:p w14:paraId="75619DD1"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High Gray Level Run Emphasis</w:t>
            </w:r>
          </w:p>
          <w:p w14:paraId="6C776C36"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Short Run Low Gray Level Emphasis</w:t>
            </w:r>
          </w:p>
          <w:p w14:paraId="7B04998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Short Run High Gray Level Emphasis</w:t>
            </w:r>
          </w:p>
          <w:p w14:paraId="72686573"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Long Run Low Gray Level Emphasis</w:t>
            </w:r>
          </w:p>
          <w:p w14:paraId="37EBD88E" w14:textId="7A82439A"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Long Run High Gray Level Emphasis</w:t>
            </w:r>
          </w:p>
        </w:tc>
      </w:tr>
      <w:tr w:rsidR="00B538AD" w14:paraId="4E9D9B77" w14:textId="77777777" w:rsidTr="00B538AD">
        <w:tc>
          <w:tcPr>
            <w:tcW w:w="2965" w:type="dxa"/>
          </w:tcPr>
          <w:p w14:paraId="376C6C7E" w14:textId="2D5775E9" w:rsidR="00B538AD" w:rsidRDefault="00B538AD" w:rsidP="00C67140">
            <w:pPr>
              <w:spacing w:line="360" w:lineRule="auto"/>
              <w:rPr>
                <w:rFonts w:ascii="Times New Roman" w:hAnsi="Times New Roman" w:cs="Times New Roman"/>
              </w:rPr>
            </w:pPr>
            <w:r>
              <w:rPr>
                <w:rFonts w:ascii="Times New Roman" w:hAnsi="Times New Roman" w:cs="Times New Roman"/>
              </w:rPr>
              <w:t>Gray Level Dependence Matrix</w:t>
            </w:r>
          </w:p>
        </w:tc>
        <w:tc>
          <w:tcPr>
            <w:tcW w:w="6385" w:type="dxa"/>
          </w:tcPr>
          <w:p w14:paraId="1DCAF2DB"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Small Dependence Emphasis</w:t>
            </w:r>
          </w:p>
          <w:p w14:paraId="04A4EEF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Large Dependence Emphasis</w:t>
            </w:r>
          </w:p>
          <w:p w14:paraId="390CC64C"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Gray Level Non-Uniformity</w:t>
            </w:r>
          </w:p>
          <w:p w14:paraId="7F18AD7B"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Dependence Non-Uniformity</w:t>
            </w:r>
          </w:p>
          <w:p w14:paraId="34266B4D"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Dependence Non-Uniformity Normalized</w:t>
            </w:r>
          </w:p>
          <w:p w14:paraId="334DD4FB"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Gray Level Variance</w:t>
            </w:r>
          </w:p>
          <w:p w14:paraId="61EBFB06"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Dependence Variance</w:t>
            </w:r>
          </w:p>
          <w:p w14:paraId="5D6D7316"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Dependence Entropy</w:t>
            </w:r>
          </w:p>
          <w:p w14:paraId="4B197C27"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Low Gray Level Emphasis</w:t>
            </w:r>
          </w:p>
          <w:p w14:paraId="0613BEE6"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lastRenderedPageBreak/>
              <w:t>High Gray Level Emphasis</w:t>
            </w:r>
          </w:p>
          <w:p w14:paraId="15675C7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Small Dependence Low Gray Level Emphasis</w:t>
            </w:r>
          </w:p>
          <w:p w14:paraId="21D51FBA"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Small Dependence High Gray Level Emphasis</w:t>
            </w:r>
          </w:p>
          <w:p w14:paraId="09D04546"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Large Dependence Low Gray Level Emphasis</w:t>
            </w:r>
          </w:p>
          <w:p w14:paraId="558AF31E" w14:textId="082EE33D" w:rsidR="00B538AD" w:rsidRDefault="00B538AD" w:rsidP="00C67140">
            <w:pPr>
              <w:spacing w:line="360" w:lineRule="auto"/>
              <w:rPr>
                <w:rFonts w:ascii="Times New Roman" w:hAnsi="Times New Roman" w:cs="Times New Roman"/>
              </w:rPr>
            </w:pPr>
            <w:r w:rsidRPr="00B538AD">
              <w:rPr>
                <w:rFonts w:ascii="Times New Roman" w:hAnsi="Times New Roman" w:cs="Times New Roman"/>
              </w:rPr>
              <w:t>Large Dependence High Gray Level Emphasis</w:t>
            </w:r>
          </w:p>
        </w:tc>
      </w:tr>
      <w:tr w:rsidR="00B538AD" w14:paraId="4CD626BC" w14:textId="77777777" w:rsidTr="00B538AD">
        <w:tc>
          <w:tcPr>
            <w:tcW w:w="2965" w:type="dxa"/>
          </w:tcPr>
          <w:p w14:paraId="0F620EB5" w14:textId="732CC0FF" w:rsidR="00B538AD" w:rsidRDefault="00B538AD" w:rsidP="00C67140">
            <w:pPr>
              <w:spacing w:line="360" w:lineRule="auto"/>
              <w:rPr>
                <w:rFonts w:ascii="Times New Roman" w:hAnsi="Times New Roman" w:cs="Times New Roman"/>
              </w:rPr>
            </w:pPr>
            <w:r>
              <w:rPr>
                <w:rFonts w:ascii="Times New Roman" w:hAnsi="Times New Roman" w:cs="Times New Roman"/>
              </w:rPr>
              <w:lastRenderedPageBreak/>
              <w:t>Neighboring Gray Tone Difference Matrix</w:t>
            </w:r>
          </w:p>
        </w:tc>
        <w:tc>
          <w:tcPr>
            <w:tcW w:w="6385" w:type="dxa"/>
          </w:tcPr>
          <w:p w14:paraId="08FFAA1E"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Coarseness</w:t>
            </w:r>
          </w:p>
          <w:p w14:paraId="27F036ED"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Contrast</w:t>
            </w:r>
          </w:p>
          <w:p w14:paraId="219F7632"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Busyness</w:t>
            </w:r>
          </w:p>
          <w:p w14:paraId="1F79A58E" w14:textId="77777777" w:rsidR="00B538AD" w:rsidRDefault="00B538AD" w:rsidP="00C67140">
            <w:pPr>
              <w:spacing w:line="360" w:lineRule="auto"/>
              <w:rPr>
                <w:rFonts w:ascii="Times New Roman" w:hAnsi="Times New Roman" w:cs="Times New Roman"/>
              </w:rPr>
            </w:pPr>
            <w:r w:rsidRPr="00B538AD">
              <w:rPr>
                <w:rFonts w:ascii="Times New Roman" w:hAnsi="Times New Roman" w:cs="Times New Roman"/>
              </w:rPr>
              <w:t>Complexity</w:t>
            </w:r>
          </w:p>
          <w:p w14:paraId="3FDAED80" w14:textId="7D862D02" w:rsidR="00B538AD" w:rsidRDefault="00B538AD" w:rsidP="00C67140">
            <w:pPr>
              <w:spacing w:line="360" w:lineRule="auto"/>
              <w:rPr>
                <w:rFonts w:ascii="Times New Roman" w:hAnsi="Times New Roman" w:cs="Times New Roman"/>
              </w:rPr>
            </w:pPr>
            <w:r w:rsidRPr="00B538AD">
              <w:rPr>
                <w:rFonts w:ascii="Times New Roman" w:hAnsi="Times New Roman" w:cs="Times New Roman"/>
              </w:rPr>
              <w:t>Strength</w:t>
            </w:r>
          </w:p>
        </w:tc>
      </w:tr>
    </w:tbl>
    <w:p w14:paraId="57773CA2" w14:textId="6CC4333B" w:rsidR="009D0967" w:rsidRDefault="009D0967" w:rsidP="00C67140">
      <w:pPr>
        <w:spacing w:after="0" w:line="360" w:lineRule="auto"/>
        <w:rPr>
          <w:rFonts w:ascii="Times New Roman" w:hAnsi="Times New Roman" w:cs="Times New Roman"/>
        </w:rPr>
      </w:pPr>
    </w:p>
    <w:bookmarkEnd w:id="0"/>
    <w:p w14:paraId="4DFDC393" w14:textId="55C61BBB" w:rsidR="00512C1B" w:rsidRPr="00B56540" w:rsidRDefault="00DF0920" w:rsidP="00C67140">
      <w:pPr>
        <w:spacing w:after="0" w:line="360" w:lineRule="auto"/>
        <w:rPr>
          <w:rFonts w:ascii="Times New Roman" w:hAnsi="Times New Roman" w:cs="Times New Roman"/>
        </w:rPr>
      </w:pPr>
      <w:r>
        <w:rPr>
          <w:rFonts w:ascii="Times New Roman" w:hAnsi="Times New Roman" w:cs="Times New Roman"/>
        </w:rPr>
        <w:t>Supporting Table 1: A list of radiomic features extracted from a liver volume. The features include computations related to the statistics, shape, and gray-level relationships of the image</w:t>
      </w:r>
      <w:r w:rsidR="00FE5B71">
        <w:rPr>
          <w:rFonts w:ascii="Times New Roman" w:hAnsi="Times New Roman" w:cs="Times New Roman"/>
        </w:rPr>
        <w:t>.</w:t>
      </w:r>
      <w:bookmarkEnd w:id="1"/>
    </w:p>
    <w:sectPr w:rsidR="00512C1B" w:rsidRPr="00B565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Ricky Hu" w:date="2021-06-07T05:39:00Z" w:initials="RH">
    <w:p w14:paraId="76C02F04" w14:textId="3D076BDA" w:rsidR="009B6175" w:rsidRDefault="009B6175">
      <w:pPr>
        <w:pStyle w:val="CommentText"/>
      </w:pPr>
      <w:r>
        <w:rPr>
          <w:rStyle w:val="CommentReference"/>
        </w:rPr>
        <w:annotationRef/>
      </w:r>
      <w:r>
        <w:t>Need funding information</w:t>
      </w:r>
    </w:p>
  </w:comment>
  <w:comment w:id="3" w:author="Ricky Hu" w:date="2021-09-06T21:51:00Z" w:initials="RH">
    <w:p w14:paraId="24A44533" w14:textId="1FD869C7" w:rsidR="003812A5" w:rsidRDefault="003812A5">
      <w:pPr>
        <w:pStyle w:val="CommentText"/>
      </w:pPr>
      <w:r>
        <w:rPr>
          <w:rStyle w:val="CommentReference"/>
        </w:rPr>
        <w:annotationRef/>
      </w:r>
      <w:r>
        <w:t>Please let me know if anyone has any conflicts of interest! Otherwise will write that there are none</w:t>
      </w:r>
    </w:p>
  </w:comment>
  <w:comment w:id="4" w:author="Ricky Hu" w:date="2021-06-07T05:46:00Z" w:initials="RH">
    <w:p w14:paraId="44164765" w14:textId="26B093D5" w:rsidR="00EC6B50" w:rsidRDefault="00EC6B50">
      <w:pPr>
        <w:pStyle w:val="CommentText"/>
      </w:pPr>
      <w:r>
        <w:rPr>
          <w:rStyle w:val="CommentReference"/>
        </w:rPr>
        <w:annotationRef/>
      </w:r>
      <w:r>
        <w:t>For this I am following the typical “contribution” keywords in the Cancer journal…let me know if I missed anything!</w:t>
      </w:r>
    </w:p>
  </w:comment>
  <w:comment w:id="5" w:author="Richard Chen" w:date="2021-08-23T11:24:00Z" w:initials="RC">
    <w:p w14:paraId="3F0CFC79" w14:textId="27F9E41E" w:rsidR="008E1DE3" w:rsidRDefault="008E1DE3">
      <w:pPr>
        <w:pStyle w:val="CommentText"/>
      </w:pPr>
      <w:r>
        <w:rPr>
          <w:rStyle w:val="CommentReference"/>
        </w:rPr>
        <w:annotationRef/>
      </w:r>
      <w:r>
        <w:t>Marsha should be last author</w:t>
      </w:r>
      <w:r w:rsidR="004E1A59">
        <w:t xml:space="preserve"> instead of Paul</w:t>
      </w:r>
      <w:r>
        <w:t>.</w:t>
      </w:r>
    </w:p>
  </w:comment>
  <w:comment w:id="6" w:author="Jacob Peoples" w:date="2021-06-23T16:09:00Z" w:initials="JP">
    <w:p w14:paraId="58EEB580" w14:textId="77777777" w:rsidR="005E7640" w:rsidRDefault="005E7640">
      <w:pPr>
        <w:pStyle w:val="CommentText"/>
      </w:pPr>
      <w:r>
        <w:rPr>
          <w:rStyle w:val="CommentReference"/>
        </w:rPr>
        <w:annotationRef/>
      </w:r>
      <w:r w:rsidR="0067384E">
        <w:t xml:space="preserve">I’m not sure I understand what this means exactly. </w:t>
      </w:r>
      <w:r>
        <w:t>I haven’t read this study</w:t>
      </w:r>
      <w:r w:rsidR="0067384E">
        <w:t>, but I’m assuming that this is not referring to with vs without liver metastases, since healthy people are generally not imaged? Are the differences measurable between patients that recur after some treatment vs those that don’t, or something?</w:t>
      </w:r>
    </w:p>
    <w:p w14:paraId="531C07B4" w14:textId="77777777" w:rsidR="0067384E" w:rsidRDefault="0067384E">
      <w:pPr>
        <w:pStyle w:val="CommentText"/>
      </w:pPr>
    </w:p>
    <w:p w14:paraId="31279A4C" w14:textId="77777777" w:rsidR="0067384E" w:rsidRDefault="0067384E">
      <w:pPr>
        <w:pStyle w:val="CommentText"/>
      </w:pPr>
      <w:r>
        <w:t>Another citation of potential interest here might be</w:t>
      </w:r>
    </w:p>
    <w:p w14:paraId="475C7998" w14:textId="77777777" w:rsidR="0067384E" w:rsidRDefault="0067384E">
      <w:pPr>
        <w:pStyle w:val="CommentText"/>
      </w:pPr>
    </w:p>
    <w:p w14:paraId="3F8F1D06" w14:textId="77777777" w:rsidR="0067384E" w:rsidRDefault="0067384E">
      <w:pPr>
        <w:pStyle w:val="CommentText"/>
        <w:rPr>
          <w:rFonts w:ascii="Arial" w:hAnsi="Arial" w:cs="Arial"/>
          <w:color w:val="222222"/>
          <w:shd w:val="clear" w:color="auto" w:fill="FFFFFF"/>
        </w:rPr>
      </w:pPr>
      <w:bookmarkStart w:id="8" w:name="_Hlk76344063"/>
      <w:r>
        <w:rPr>
          <w:rFonts w:ascii="Arial" w:hAnsi="Arial" w:cs="Arial"/>
          <w:color w:val="222222"/>
          <w:shd w:val="clear" w:color="auto" w:fill="FFFFFF"/>
        </w:rPr>
        <w:t>Simpson, A. L., Doussot, A., Creasy, J. M., Adams, L. B., Allen, P. J., DeMatteo, R. P., ... &amp; D’Angelica, M. I. (2017). Computed tomography image texture: a noninvasive prognostic marker of hepatic recurrence after hepatectomy for metastatic colorectal cancer. </w:t>
      </w:r>
      <w:r>
        <w:rPr>
          <w:rFonts w:ascii="Arial" w:hAnsi="Arial" w:cs="Arial"/>
          <w:i/>
          <w:iCs/>
          <w:color w:val="222222"/>
          <w:shd w:val="clear" w:color="auto" w:fill="FFFFFF"/>
        </w:rPr>
        <w:t>Annals of surgical oncology</w:t>
      </w:r>
      <w:r>
        <w:rPr>
          <w:rFonts w:ascii="Arial" w:hAnsi="Arial" w:cs="Arial"/>
          <w:color w:val="222222"/>
          <w:shd w:val="clear" w:color="auto" w:fill="FFFFFF"/>
        </w:rPr>
        <w:t>, </w:t>
      </w:r>
      <w:r>
        <w:rPr>
          <w:rFonts w:ascii="Arial" w:hAnsi="Arial" w:cs="Arial"/>
          <w:i/>
          <w:iCs/>
          <w:color w:val="222222"/>
          <w:shd w:val="clear" w:color="auto" w:fill="FFFFFF"/>
        </w:rPr>
        <w:t>24</w:t>
      </w:r>
      <w:r>
        <w:rPr>
          <w:rFonts w:ascii="Arial" w:hAnsi="Arial" w:cs="Arial"/>
          <w:color w:val="222222"/>
          <w:shd w:val="clear" w:color="auto" w:fill="FFFFFF"/>
        </w:rPr>
        <w:t>(9), 2482-2490.</w:t>
      </w:r>
      <w:bookmarkEnd w:id="8"/>
    </w:p>
    <w:p w14:paraId="2E781DCA" w14:textId="77777777" w:rsidR="0067384E" w:rsidRDefault="0067384E">
      <w:pPr>
        <w:pStyle w:val="CommentText"/>
        <w:rPr>
          <w:rFonts w:ascii="Arial" w:hAnsi="Arial" w:cs="Arial"/>
          <w:color w:val="222222"/>
          <w:shd w:val="clear" w:color="auto" w:fill="FFFFFF"/>
        </w:rPr>
      </w:pPr>
    </w:p>
    <w:p w14:paraId="02787491" w14:textId="71C25F6F" w:rsidR="0067384E" w:rsidRDefault="0067384E">
      <w:pPr>
        <w:pStyle w:val="CommentText"/>
      </w:pPr>
      <w:r>
        <w:rPr>
          <w:rFonts w:ascii="Arial" w:hAnsi="Arial" w:cs="Arial"/>
          <w:color w:val="222222"/>
          <w:shd w:val="clear" w:color="auto" w:fill="FFFFFF"/>
        </w:rPr>
        <w:t xml:space="preserve">Which associates some radiomic features with </w:t>
      </w:r>
      <w:r w:rsidR="00C67EF8">
        <w:rPr>
          <w:rFonts w:ascii="Arial" w:hAnsi="Arial" w:cs="Arial"/>
          <w:color w:val="222222"/>
          <w:shd w:val="clear" w:color="auto" w:fill="FFFFFF"/>
        </w:rPr>
        <w:t>recurrence of CLM after a resection</w:t>
      </w:r>
    </w:p>
  </w:comment>
  <w:comment w:id="7" w:author="Ricky Hu" w:date="2021-07-05T02:19:00Z" w:initials="RH">
    <w:p w14:paraId="3043048B" w14:textId="3805FB35" w:rsidR="00F3751E" w:rsidRDefault="00F3751E">
      <w:pPr>
        <w:pStyle w:val="CommentText"/>
      </w:pPr>
      <w:r>
        <w:rPr>
          <w:rStyle w:val="CommentReference"/>
        </w:rPr>
        <w:annotationRef/>
      </w:r>
      <w:r>
        <w:t>Added clarification that radiomics was studied for recurrence vs no recurrence, also added reference to paper suggested</w:t>
      </w:r>
    </w:p>
  </w:comment>
  <w:comment w:id="9" w:author="Ricky Hu" w:date="2021-06-07T02:50:00Z" w:initials="RH">
    <w:p w14:paraId="191BEB15" w14:textId="0FEB11DB" w:rsidR="00C15527" w:rsidRDefault="00C15527">
      <w:pPr>
        <w:pStyle w:val="CommentText"/>
      </w:pPr>
      <w:r>
        <w:rPr>
          <w:rStyle w:val="CommentReference"/>
        </w:rPr>
        <w:annotationRef/>
      </w:r>
      <w:r w:rsidR="009B6175">
        <w:t>Some similar papers:</w:t>
      </w:r>
      <w:r w:rsidR="009B6175">
        <w:br/>
      </w:r>
      <w:r w:rsidR="009B6175">
        <w:br/>
      </w:r>
      <w:hyperlink r:id="rId1" w:history="1">
        <w:r w:rsidR="009B6175" w:rsidRPr="008C43FB">
          <w:rPr>
            <w:rStyle w:val="Hyperlink"/>
          </w:rPr>
          <w:t>https://acsjournals.onlinelibrary.wiley.com/doi/10.1002/cncr.32490</w:t>
        </w:r>
      </w:hyperlink>
      <w:r w:rsidR="009B6175">
        <w:t xml:space="preserve"> (journal that I am basing formatting on)</w:t>
      </w:r>
      <w:r w:rsidR="009B6175">
        <w:br/>
      </w:r>
      <w:r w:rsidR="009B6175">
        <w:br/>
      </w:r>
      <w:hyperlink r:id="rId2" w:history="1">
        <w:r w:rsidRPr="00073807">
          <w:rPr>
            <w:rStyle w:val="Hyperlink"/>
          </w:rPr>
          <w:t>https://www.thegreenjournal.com/article/S0167-8140(18)33309-7/fulltext</w:t>
        </w:r>
      </w:hyperlink>
      <w:r>
        <w:t xml:space="preserve"> </w:t>
      </w:r>
      <w:r w:rsidR="009B6175">
        <w:t>(shared by Amber)</w:t>
      </w:r>
    </w:p>
    <w:p w14:paraId="7842DA2E" w14:textId="28ED5D08" w:rsidR="009B6175" w:rsidRDefault="009B6175">
      <w:pPr>
        <w:pStyle w:val="CommentText"/>
      </w:pPr>
      <w:r>
        <w:br/>
        <w:t>the latter journal also talks more about the details of the modality they used and the sequences, inclusion/exclusion criteria, how they captured the images, contrast etc. – should we add this info as well?</w:t>
      </w:r>
    </w:p>
  </w:comment>
  <w:comment w:id="10" w:author="Ricky Hu" w:date="2021-09-05T22:09:00Z" w:initials="RH">
    <w:p w14:paraId="366E96D3" w14:textId="58152536" w:rsidR="008E324E" w:rsidRDefault="008E324E">
      <w:pPr>
        <w:pStyle w:val="CommentText"/>
      </w:pPr>
      <w:r>
        <w:rPr>
          <w:rStyle w:val="CommentReference"/>
        </w:rPr>
        <w:annotationRef/>
      </w:r>
      <w:r>
        <w:t>All credit goes to Jean-Paul for helping make this table!</w:t>
      </w:r>
    </w:p>
  </w:comment>
  <w:comment w:id="11" w:author="Jacob Peoples" w:date="2021-06-23T16:44:00Z" w:initials="JP">
    <w:p w14:paraId="55F6A28F" w14:textId="36698155" w:rsidR="00E95020" w:rsidRDefault="00E95020">
      <w:pPr>
        <w:pStyle w:val="CommentText"/>
      </w:pPr>
      <w:r>
        <w:rPr>
          <w:rStyle w:val="CommentReference"/>
        </w:rPr>
        <w:annotationRef/>
      </w:r>
      <w:r>
        <w:t>I took a stab at clarifying the language here, and mentioning the nature of the patients/treatment. Feel free to modify to your liking, or revert. I do think that the something about the cohort being treated with radiation (it is radiation right?) should be stated in this paragraph though.</w:t>
      </w:r>
    </w:p>
  </w:comment>
  <w:comment w:id="12" w:author="Ricky Hu" w:date="2021-07-03T20:54:00Z" w:initials="RH">
    <w:p w14:paraId="05352A63" w14:textId="2E84D470" w:rsidR="00C17D90" w:rsidRDefault="00C17D90">
      <w:pPr>
        <w:pStyle w:val="CommentText"/>
      </w:pPr>
      <w:r>
        <w:rPr>
          <w:rStyle w:val="CommentReference"/>
        </w:rPr>
        <w:annotationRef/>
      </w:r>
      <w:r>
        <w:t>Agree – will ask Ishita details about inclusion criteria of the cohort</w:t>
      </w:r>
    </w:p>
  </w:comment>
  <w:comment w:id="13" w:author="Ricky Hu" w:date="2021-07-03T20:54:00Z" w:initials="RH">
    <w:p w14:paraId="38D69871" w14:textId="1BA2F308" w:rsidR="00C17D90" w:rsidRDefault="00C17D90">
      <w:pPr>
        <w:pStyle w:val="CommentText"/>
      </w:pPr>
      <w:r>
        <w:rPr>
          <w:rStyle w:val="CommentReference"/>
        </w:rPr>
        <w:annotationRef/>
      </w:r>
    </w:p>
  </w:comment>
  <w:comment w:id="14" w:author="Ricky Hu" w:date="2021-06-07T02:51:00Z" w:initials="RH">
    <w:p w14:paraId="6510A4EC" w14:textId="6EA20BC7" w:rsidR="00C15527" w:rsidRDefault="00C15527">
      <w:pPr>
        <w:pStyle w:val="CommentText"/>
      </w:pPr>
      <w:r>
        <w:rPr>
          <w:rStyle w:val="CommentReference"/>
        </w:rPr>
        <w:annotationRef/>
      </w:r>
      <w:r>
        <w:t>All figures I have as a separate .pptx file (eventually the</w:t>
      </w:r>
      <w:r w:rsidR="00FF7B86">
        <w:t>y</w:t>
      </w:r>
      <w:r>
        <w:t xml:space="preserve"> want separate .pdfs of the figures)</w:t>
      </w:r>
      <w:r>
        <w:br/>
      </w:r>
    </w:p>
    <w:p w14:paraId="318D1633" w14:textId="6514C25D" w:rsidR="00C15527" w:rsidRDefault="00C15527">
      <w:pPr>
        <w:pStyle w:val="CommentText"/>
      </w:pPr>
      <w:r>
        <w:t>Feel free to critique</w:t>
      </w:r>
    </w:p>
  </w:comment>
  <w:comment w:id="15" w:author="Jacob Peoples" w:date="2021-06-23T18:00:00Z" w:initials="JP">
    <w:p w14:paraId="6D1ADE85" w14:textId="563B4BF0" w:rsidR="007E1AB5" w:rsidRDefault="007E1AB5">
      <w:pPr>
        <w:pStyle w:val="CommentText"/>
      </w:pPr>
      <w:r>
        <w:rPr>
          <w:rStyle w:val="CommentReference"/>
        </w:rPr>
        <w:annotationRef/>
      </w:r>
      <w:r>
        <w:t>I tried to make this paragraph a bit more concise, but feel free to revert</w:t>
      </w:r>
    </w:p>
  </w:comment>
  <w:comment w:id="16" w:author="Jacob Peoples" w:date="2021-06-23T18:03:00Z" w:initials="JP">
    <w:p w14:paraId="25625948" w14:textId="1760A9F6" w:rsidR="007E1AB5" w:rsidRDefault="007E1AB5">
      <w:pPr>
        <w:pStyle w:val="CommentText"/>
      </w:pPr>
      <w:r>
        <w:rPr>
          <w:rStyle w:val="CommentReference"/>
        </w:rPr>
        <w:annotationRef/>
      </w:r>
      <w:r>
        <w:t>Given that we are not really innovating on the RSF method itself here, I might recommend avoiding getting into too many details about the workings of the model, and just cite the RSF paper, and discuss the setting of hyperparameters via gridsearch. Probably also depends on target journal to an extent. See what other co-authors have to say too, since they have more experience than me publishing in these kinds of journals.</w:t>
      </w:r>
    </w:p>
  </w:comment>
  <w:comment w:id="17" w:author="Ricky Hu" w:date="2021-07-05T21:17:00Z" w:initials="RH">
    <w:p w14:paraId="6F344487" w14:textId="233E83D8" w:rsidR="00372806" w:rsidRDefault="00372806">
      <w:pPr>
        <w:pStyle w:val="CommentText"/>
      </w:pPr>
      <w:r>
        <w:rPr>
          <w:rStyle w:val="CommentReference"/>
        </w:rPr>
        <w:annotationRef/>
      </w:r>
      <w:r>
        <w:t>Removed some of the details…can remove more if appropriate for the journal</w:t>
      </w:r>
    </w:p>
  </w:comment>
  <w:comment w:id="18" w:author="Jacob Peoples" w:date="2021-06-23T18:21:00Z" w:initials="JP">
    <w:p w14:paraId="37560F59" w14:textId="43EE0EE8" w:rsidR="00552694" w:rsidRDefault="00552694">
      <w:pPr>
        <w:pStyle w:val="CommentText"/>
      </w:pPr>
      <w:r>
        <w:rPr>
          <w:rStyle w:val="CommentReference"/>
        </w:rPr>
        <w:annotationRef/>
      </w:r>
      <w:r>
        <w:t>Was this done inside it’s own cross validation loop? Should probably be discussed in a bit more detail (maybe it’s in the supplement already?)</w:t>
      </w:r>
    </w:p>
  </w:comment>
  <w:comment w:id="19" w:author="Ricky Hu" w:date="2021-07-03T21:01:00Z" w:initials="RH">
    <w:p w14:paraId="678ABFD1" w14:textId="5162F40B" w:rsidR="00C17D90" w:rsidRDefault="00C17D90">
      <w:pPr>
        <w:pStyle w:val="CommentText"/>
      </w:pPr>
      <w:r>
        <w:rPr>
          <w:rStyle w:val="CommentReference"/>
        </w:rPr>
        <w:annotationRef/>
      </w:r>
      <w:r>
        <w:t>Yes – within CV loop. Not specified in supplement but added here and also in supplement</w:t>
      </w:r>
    </w:p>
  </w:comment>
  <w:comment w:id="20" w:author="Jacob Peoples" w:date="2021-06-23T18:22:00Z" w:initials="JP">
    <w:p w14:paraId="1EBEA609" w14:textId="5CD6026D" w:rsidR="00552694" w:rsidRDefault="00552694">
      <w:pPr>
        <w:pStyle w:val="CommentText"/>
      </w:pPr>
      <w:r>
        <w:rPr>
          <w:rStyle w:val="CommentReference"/>
        </w:rPr>
        <w:annotationRef/>
      </w:r>
      <w:r>
        <w:t>Tried to clarify a bit. As always, feel free to revert or modify, etc</w:t>
      </w:r>
    </w:p>
  </w:comment>
  <w:comment w:id="21" w:author="Jacob Peoples" w:date="2021-06-23T19:14:00Z" w:initials="JP">
    <w:p w14:paraId="1086C3C0" w14:textId="02F8AA14" w:rsidR="00933A3A" w:rsidRDefault="00933A3A">
      <w:pPr>
        <w:pStyle w:val="CommentText"/>
      </w:pPr>
      <w:r>
        <w:rPr>
          <w:rStyle w:val="CommentReference"/>
        </w:rPr>
        <w:annotationRef/>
      </w:r>
      <w:r>
        <w:t>Are these also averaged over the 5 folds?</w:t>
      </w:r>
    </w:p>
  </w:comment>
  <w:comment w:id="22" w:author="Ricky Hu" w:date="2021-07-04T23:59:00Z" w:initials="RH">
    <w:p w14:paraId="13F68357" w14:textId="150B1AF9" w:rsidR="00A01DE2" w:rsidRDefault="00A01DE2">
      <w:pPr>
        <w:pStyle w:val="CommentText"/>
      </w:pPr>
      <w:r>
        <w:rPr>
          <w:rStyle w:val="CommentReference"/>
        </w:rPr>
        <w:annotationRef/>
      </w:r>
      <w:r>
        <w:t>Yes -  added some clarifiacation</w:t>
      </w:r>
    </w:p>
  </w:comment>
  <w:comment w:id="23" w:author="Jacob Peoples" w:date="2021-06-23T18:50:00Z" w:initials="JP">
    <w:p w14:paraId="378CF8D8" w14:textId="45F6AA2E" w:rsidR="00296D1D" w:rsidRDefault="00296D1D">
      <w:pPr>
        <w:pStyle w:val="CommentText"/>
      </w:pPr>
      <w:r>
        <w:rPr>
          <w:rStyle w:val="CommentReference"/>
        </w:rPr>
        <w:annotationRef/>
      </w:r>
      <w:r>
        <w:t>What does this refer to?</w:t>
      </w:r>
    </w:p>
  </w:comment>
  <w:comment w:id="24" w:author="Ricky Hu" w:date="2021-07-05T21:37:00Z" w:initials="RH">
    <w:p w14:paraId="1A556A80" w14:textId="74ACCD6F" w:rsidR="00427202" w:rsidRDefault="00427202">
      <w:pPr>
        <w:pStyle w:val="CommentText"/>
      </w:pPr>
      <w:r>
        <w:rPr>
          <w:rStyle w:val="CommentReference"/>
        </w:rPr>
        <w:annotationRef/>
      </w:r>
      <w:r>
        <w:t>This is variables like gender, number of mets etc. any data Ishita gave that wasn’t labelled as dosimetric or imaging variables. I’m not sure what the exact name is – I think we will need a table 1 categorizing the variables and coming up with a better name…will check with Ishita</w:t>
      </w:r>
    </w:p>
  </w:comment>
  <w:comment w:id="27" w:author="Jacob Peoples" w:date="2021-06-23T19:17:00Z" w:initials="JP">
    <w:p w14:paraId="7A3035A7" w14:textId="77777777" w:rsidR="00933A3A" w:rsidRDefault="00933A3A">
      <w:pPr>
        <w:pStyle w:val="CommentText"/>
      </w:pPr>
      <w:r>
        <w:rPr>
          <w:rStyle w:val="CommentReference"/>
        </w:rPr>
        <w:annotationRef/>
      </w:r>
      <w:r>
        <w:t>Are there other studies in the area testing on the training data?</w:t>
      </w:r>
    </w:p>
    <w:p w14:paraId="304CF735" w14:textId="77777777" w:rsidR="00933A3A" w:rsidRDefault="00933A3A">
      <w:pPr>
        <w:pStyle w:val="CommentText"/>
      </w:pPr>
    </w:p>
    <w:p w14:paraId="60CE590C" w14:textId="00DB018E" w:rsidR="00933A3A" w:rsidRDefault="00933A3A">
      <w:pPr>
        <w:pStyle w:val="CommentText"/>
      </w:pPr>
      <w:r>
        <w:t>It may be worth talking about the decision to _not_ leave out a separate test set as well, which is often done in addition to cross-validation. There is some subtlety</w:t>
      </w:r>
      <w:r w:rsidR="00787286">
        <w:t xml:space="preserve"> and I’m not sure what the best practices are</w:t>
      </w:r>
      <w:r>
        <w:t>. Amber may have comments about this.</w:t>
      </w:r>
    </w:p>
  </w:comment>
  <w:comment w:id="28" w:author="Ricky Hu" w:date="2021-07-05T21:22:00Z" w:initials="RH">
    <w:p w14:paraId="2D2E6012" w14:textId="134E5B21" w:rsidR="00372806" w:rsidRDefault="00372806">
      <w:pPr>
        <w:pStyle w:val="CommentText"/>
      </w:pPr>
      <w:r>
        <w:rPr>
          <w:rStyle w:val="CommentReference"/>
        </w:rPr>
        <w:annotationRef/>
      </w:r>
      <w:r>
        <w:t>Yeah that was a dilemma – from some testing keeping it at 5 k-folds really stretched out the sample size (4 k-folds or 3 k-folds reduced the spread of the results, but is not standard from my understanding) so holdout set wouldn’t have many samples in them…I’m not that sure at the moment – some papers just report validation accuracy without holdout and some do so will ask Amber about this</w:t>
      </w:r>
    </w:p>
  </w:comment>
  <w:comment w:id="29" w:author="Ricky Hu" w:date="2021-07-05T21:24:00Z" w:initials="RH">
    <w:p w14:paraId="400AC613" w14:textId="2B4031A4" w:rsidR="00372806" w:rsidRDefault="00372806">
      <w:pPr>
        <w:pStyle w:val="CommentText"/>
      </w:pPr>
      <w:r>
        <w:rPr>
          <w:rStyle w:val="CommentReference"/>
        </w:rPr>
        <w:annotationRef/>
      </w:r>
      <w:r>
        <w:t>Most (9/10 I think) of the studies don’t specify at all about cross validation or holdout sets, I suspect they are testing on their training data….</w:t>
      </w:r>
    </w:p>
  </w:comment>
  <w:comment w:id="30" w:author="Ricky Hu" w:date="2021-09-05T21:58:00Z" w:initials="RH">
    <w:p w14:paraId="0CF321EF" w14:textId="4CBAA3A0" w:rsidR="00330D1A" w:rsidRDefault="00330D1A">
      <w:pPr>
        <w:pStyle w:val="CommentText"/>
      </w:pPr>
      <w:r>
        <w:rPr>
          <w:rStyle w:val="CommentReference"/>
        </w:rPr>
        <w:annotationRef/>
      </w:r>
      <w:r>
        <w:t>Also a problem with this type of ML workflow…since each CV a new model is built with new hyperparameters – if we choose a holdout set post-CV, which model do we use to evaluate it?</w:t>
      </w:r>
    </w:p>
  </w:comment>
  <w:comment w:id="25" w:author="Richard Chen" w:date="2021-08-24T11:27:00Z" w:initials="RC">
    <w:p w14:paraId="46AF7226" w14:textId="3639C443" w:rsidR="00402ED1" w:rsidRDefault="00402ED1">
      <w:pPr>
        <w:pStyle w:val="CommentText"/>
      </w:pPr>
      <w:r>
        <w:rPr>
          <w:rStyle w:val="CommentReference"/>
        </w:rPr>
        <w:annotationRef/>
      </w:r>
      <w:r>
        <w:rPr>
          <w:rStyle w:val="CommentReference"/>
        </w:rPr>
        <w:t>Need a few sentences before this refocusing the discussion on the big picture.</w:t>
      </w:r>
    </w:p>
  </w:comment>
  <w:comment w:id="26" w:author="Ricky Hu" w:date="2021-09-06T21:55:00Z" w:initials="RH">
    <w:p w14:paraId="2DFC8DA0" w14:textId="5569187B" w:rsidR="003812A5" w:rsidRDefault="003812A5">
      <w:pPr>
        <w:pStyle w:val="CommentText"/>
      </w:pPr>
      <w:r>
        <w:rPr>
          <w:rStyle w:val="CommentReference"/>
        </w:rPr>
        <w:annotationRef/>
      </w:r>
      <w:r>
        <w:t>Added, check if it’s okay!</w:t>
      </w:r>
    </w:p>
  </w:comment>
  <w:comment w:id="31" w:author="Jacob Peoples" w:date="2021-06-23T19:50:00Z" w:initials="JP">
    <w:p w14:paraId="47CF898C" w14:textId="29EB0BD9" w:rsidR="0055213A" w:rsidRDefault="0055213A">
      <w:pPr>
        <w:pStyle w:val="CommentText"/>
      </w:pPr>
      <w:r>
        <w:rPr>
          <w:rStyle w:val="CommentReference"/>
        </w:rPr>
        <w:annotationRef/>
      </w:r>
      <w:r>
        <w:t>I wonder if this interpretation could be related to the idea of pre-metastatic niches that Amber was talking about at lab meeting this week? I think they talk about that a bit in the discussion of the Simpson et al paper I linked above in a different comment (see first paragraph of page 6)</w:t>
      </w:r>
      <w:r w:rsidR="00973151">
        <w:t>. Once Amber reviews, maybe she can provide some insight too?</w:t>
      </w:r>
    </w:p>
  </w:comment>
  <w:comment w:id="32" w:author="Ricky Hu" w:date="2021-07-05T21:46:00Z" w:initials="RH">
    <w:p w14:paraId="3835544D" w14:textId="3FB9223B" w:rsidR="00F04FF3" w:rsidRDefault="00F04FF3">
      <w:pPr>
        <w:pStyle w:val="CommentText"/>
      </w:pPr>
      <w:r>
        <w:rPr>
          <w:rStyle w:val="CommentReference"/>
        </w:rPr>
        <w:annotationRef/>
      </w:r>
      <w:r>
        <w:t>I read that paper and it’s interesting too, also that homogeneity is predictive of worse outcomes – I added a citation here</w:t>
      </w:r>
    </w:p>
  </w:comment>
  <w:comment w:id="33" w:author="Jacob Peoples" w:date="2021-06-23T20:08:00Z" w:initials="JP">
    <w:p w14:paraId="0B8EB95F" w14:textId="37E640C6" w:rsidR="008E6757" w:rsidRDefault="008E6757">
      <w:pPr>
        <w:pStyle w:val="CommentText"/>
      </w:pPr>
      <w:r>
        <w:rPr>
          <w:rStyle w:val="CommentReference"/>
        </w:rPr>
        <w:annotationRef/>
      </w:r>
      <w:r>
        <w:t>Need to be somewhat careful with this since radiomics features are also subject to inter-observer error with respect to segmentation.</w:t>
      </w:r>
    </w:p>
  </w:comment>
  <w:comment w:id="34" w:author="Ricky Hu" w:date="2021-07-05T21:38:00Z" w:initials="RH">
    <w:p w14:paraId="24522352" w14:textId="62C00757" w:rsidR="00427202" w:rsidRDefault="00427202">
      <w:pPr>
        <w:pStyle w:val="CommentText"/>
      </w:pPr>
      <w:r>
        <w:rPr>
          <w:rStyle w:val="CommentReference"/>
        </w:rPr>
        <w:annotationRef/>
      </w:r>
      <w:r>
        <w:t>Agree – added some moderation in the strength of the statement</w:t>
      </w:r>
    </w:p>
  </w:comment>
  <w:comment w:id="35" w:author="Jacob Peoples" w:date="2021-06-23T20:10:00Z" w:initials="JP">
    <w:p w14:paraId="7398ACFD" w14:textId="6EEF0215" w:rsidR="008E6757" w:rsidRDefault="008E6757">
      <w:pPr>
        <w:pStyle w:val="CommentText"/>
      </w:pPr>
      <w:r>
        <w:rPr>
          <w:rStyle w:val="CommentReference"/>
        </w:rPr>
        <w:annotationRef/>
      </w:r>
      <w:r>
        <w:t>Corrected the first to hyper? Is that what you meant?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C02F04" w15:done="0"/>
  <w15:commentEx w15:paraId="24A44533" w15:done="0"/>
  <w15:commentEx w15:paraId="44164765" w15:done="0"/>
  <w15:commentEx w15:paraId="3F0CFC79" w15:done="1"/>
  <w15:commentEx w15:paraId="02787491" w15:done="1"/>
  <w15:commentEx w15:paraId="3043048B" w15:paraIdParent="02787491" w15:done="1"/>
  <w15:commentEx w15:paraId="7842DA2E" w15:done="0"/>
  <w15:commentEx w15:paraId="366E96D3" w15:done="0"/>
  <w15:commentEx w15:paraId="55F6A28F" w15:done="0"/>
  <w15:commentEx w15:paraId="05352A63" w15:paraIdParent="55F6A28F" w15:done="0"/>
  <w15:commentEx w15:paraId="38D69871" w15:paraIdParent="55F6A28F" w15:done="0"/>
  <w15:commentEx w15:paraId="318D1633" w15:done="0"/>
  <w15:commentEx w15:paraId="6D1ADE85" w15:done="1"/>
  <w15:commentEx w15:paraId="25625948" w15:done="0"/>
  <w15:commentEx w15:paraId="6F344487" w15:paraIdParent="25625948" w15:done="0"/>
  <w15:commentEx w15:paraId="37560F59" w15:done="0"/>
  <w15:commentEx w15:paraId="678ABFD1" w15:paraIdParent="37560F59" w15:done="0"/>
  <w15:commentEx w15:paraId="1EBEA609" w15:done="1"/>
  <w15:commentEx w15:paraId="1086C3C0" w15:done="1"/>
  <w15:commentEx w15:paraId="13F68357" w15:paraIdParent="1086C3C0" w15:done="1"/>
  <w15:commentEx w15:paraId="378CF8D8" w15:done="1"/>
  <w15:commentEx w15:paraId="1A556A80" w15:paraIdParent="378CF8D8" w15:done="1"/>
  <w15:commentEx w15:paraId="60CE590C" w15:done="0"/>
  <w15:commentEx w15:paraId="2D2E6012" w15:paraIdParent="60CE590C" w15:done="0"/>
  <w15:commentEx w15:paraId="400AC613" w15:paraIdParent="60CE590C" w15:done="0"/>
  <w15:commentEx w15:paraId="0CF321EF" w15:paraIdParent="60CE590C" w15:done="0"/>
  <w15:commentEx w15:paraId="46AF7226" w15:done="0"/>
  <w15:commentEx w15:paraId="2DFC8DA0" w15:paraIdParent="46AF7226" w15:done="0"/>
  <w15:commentEx w15:paraId="47CF898C" w15:done="0"/>
  <w15:commentEx w15:paraId="3835544D" w15:paraIdParent="47CF898C" w15:done="0"/>
  <w15:commentEx w15:paraId="0B8EB95F" w15:done="1"/>
  <w15:commentEx w15:paraId="24522352" w15:paraIdParent="0B8EB95F" w15:done="1"/>
  <w15:commentEx w15:paraId="7398ACF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82F78" w16cex:dateUtc="2021-06-07T12:39:00Z"/>
  <w16cex:commentExtensible w16cex:durableId="24E10BDE" w16cex:dateUtc="2021-09-07T04:51:00Z"/>
  <w16cex:commentExtensible w16cex:durableId="24683131" w16cex:dateUtc="2021-06-07T12:46:00Z"/>
  <w16cex:commentExtensible w16cex:durableId="24CE03D2" w16cex:dateUtc="2021-08-23T15:24:00Z"/>
  <w16cex:commentExtensible w16cex:durableId="247DDB22" w16cex:dateUtc="2021-06-23T20:09:00Z"/>
  <w16cex:commentExtensible w16cex:durableId="248CEAC9" w16cex:dateUtc="2021-07-05T09:19:00Z"/>
  <w16cex:commentExtensible w16cex:durableId="246807E2" w16cex:dateUtc="2021-06-07T09:50:00Z"/>
  <w16cex:commentExtensible w16cex:durableId="24DFBEAE" w16cex:dateUtc="2021-09-06T05:09:00Z"/>
  <w16cex:commentExtensible w16cex:durableId="247DE368" w16cex:dateUtc="2021-06-23T20:44:00Z"/>
  <w16cex:commentExtensible w16cex:durableId="248B4CE8" w16cex:dateUtc="2021-07-04T03:54:00Z"/>
  <w16cex:commentExtensible w16cex:durableId="248B4CF4" w16cex:dateUtc="2021-07-04T03:54:00Z"/>
  <w16cex:commentExtensible w16cex:durableId="24680821" w16cex:dateUtc="2021-06-07T09:51:00Z"/>
  <w16cex:commentExtensible w16cex:durableId="247DF533" w16cex:dateUtc="2021-06-23T22:00:00Z"/>
  <w16cex:commentExtensible w16cex:durableId="247DF605" w16cex:dateUtc="2021-06-23T22:03:00Z"/>
  <w16cex:commentExtensible w16cex:durableId="248DF586" w16cex:dateUtc="2021-07-06T04:17:00Z"/>
  <w16cex:commentExtensible w16cex:durableId="247DFA1D" w16cex:dateUtc="2021-06-23T22:21:00Z"/>
  <w16cex:commentExtensible w16cex:durableId="248B4EC0" w16cex:dateUtc="2021-07-04T04:01:00Z"/>
  <w16cex:commentExtensible w16cex:durableId="247DFA54" w16cex:dateUtc="2021-06-23T22:22:00Z"/>
  <w16cex:commentExtensible w16cex:durableId="247E0692" w16cex:dateUtc="2021-06-23T23:14:00Z"/>
  <w16cex:commentExtensible w16cex:durableId="248CC9F5" w16cex:dateUtc="2021-07-05T06:59:00Z"/>
  <w16cex:commentExtensible w16cex:durableId="247E00EA" w16cex:dateUtc="2021-06-23T22:50:00Z"/>
  <w16cex:commentExtensible w16cex:durableId="248DFA16" w16cex:dateUtc="2021-07-06T04:37:00Z"/>
  <w16cex:commentExtensible w16cex:durableId="247E074C" w16cex:dateUtc="2021-06-23T23:17:00Z"/>
  <w16cex:commentExtensible w16cex:durableId="248DF68E" w16cex:dateUtc="2021-07-06T04:22:00Z"/>
  <w16cex:commentExtensible w16cex:durableId="248DF6F1" w16cex:dateUtc="2021-07-06T04:24:00Z"/>
  <w16cex:commentExtensible w16cex:durableId="24DFBC20" w16cex:dateUtc="2021-09-06T04:58:00Z"/>
  <w16cex:commentExtensible w16cex:durableId="24CF5622" w16cex:dateUtc="2021-08-24T15:27:00Z"/>
  <w16cex:commentExtensible w16cex:durableId="24E10CDA" w16cex:dateUtc="2021-09-07T04:55:00Z"/>
  <w16cex:commentExtensible w16cex:durableId="247E0F08" w16cex:dateUtc="2021-06-23T23:50:00Z"/>
  <w16cex:commentExtensible w16cex:durableId="248DFC2D" w16cex:dateUtc="2021-07-06T04:46:00Z"/>
  <w16cex:commentExtensible w16cex:durableId="247E1339" w16cex:dateUtc="2021-06-24T00:08:00Z"/>
  <w16cex:commentExtensible w16cex:durableId="248DFA65" w16cex:dateUtc="2021-07-06T04:38:00Z"/>
  <w16cex:commentExtensible w16cex:durableId="247E13B4" w16cex:dateUtc="2021-06-24T0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C02F04" w16cid:durableId="24682F78"/>
  <w16cid:commentId w16cid:paraId="24A44533" w16cid:durableId="24E10BDE"/>
  <w16cid:commentId w16cid:paraId="44164765" w16cid:durableId="24683131"/>
  <w16cid:commentId w16cid:paraId="3F0CFC79" w16cid:durableId="24CE03D2"/>
  <w16cid:commentId w16cid:paraId="02787491" w16cid:durableId="247DDB22"/>
  <w16cid:commentId w16cid:paraId="3043048B" w16cid:durableId="248CEAC9"/>
  <w16cid:commentId w16cid:paraId="7842DA2E" w16cid:durableId="246807E2"/>
  <w16cid:commentId w16cid:paraId="366E96D3" w16cid:durableId="24DFBEAE"/>
  <w16cid:commentId w16cid:paraId="55F6A28F" w16cid:durableId="247DE368"/>
  <w16cid:commentId w16cid:paraId="05352A63" w16cid:durableId="248B4CE8"/>
  <w16cid:commentId w16cid:paraId="38D69871" w16cid:durableId="248B4CF4"/>
  <w16cid:commentId w16cid:paraId="318D1633" w16cid:durableId="24680821"/>
  <w16cid:commentId w16cid:paraId="6D1ADE85" w16cid:durableId="247DF533"/>
  <w16cid:commentId w16cid:paraId="25625948" w16cid:durableId="247DF605"/>
  <w16cid:commentId w16cid:paraId="6F344487" w16cid:durableId="248DF586"/>
  <w16cid:commentId w16cid:paraId="37560F59" w16cid:durableId="247DFA1D"/>
  <w16cid:commentId w16cid:paraId="678ABFD1" w16cid:durableId="248B4EC0"/>
  <w16cid:commentId w16cid:paraId="1EBEA609" w16cid:durableId="247DFA54"/>
  <w16cid:commentId w16cid:paraId="1086C3C0" w16cid:durableId="247E0692"/>
  <w16cid:commentId w16cid:paraId="13F68357" w16cid:durableId="248CC9F5"/>
  <w16cid:commentId w16cid:paraId="378CF8D8" w16cid:durableId="247E00EA"/>
  <w16cid:commentId w16cid:paraId="1A556A80" w16cid:durableId="248DFA16"/>
  <w16cid:commentId w16cid:paraId="60CE590C" w16cid:durableId="247E074C"/>
  <w16cid:commentId w16cid:paraId="2D2E6012" w16cid:durableId="248DF68E"/>
  <w16cid:commentId w16cid:paraId="400AC613" w16cid:durableId="248DF6F1"/>
  <w16cid:commentId w16cid:paraId="0CF321EF" w16cid:durableId="24DFBC20"/>
  <w16cid:commentId w16cid:paraId="46AF7226" w16cid:durableId="24CF5622"/>
  <w16cid:commentId w16cid:paraId="2DFC8DA0" w16cid:durableId="24E10CDA"/>
  <w16cid:commentId w16cid:paraId="47CF898C" w16cid:durableId="247E0F08"/>
  <w16cid:commentId w16cid:paraId="3835544D" w16cid:durableId="248DFC2D"/>
  <w16cid:commentId w16cid:paraId="0B8EB95F" w16cid:durableId="247E1339"/>
  <w16cid:commentId w16cid:paraId="24522352" w16cid:durableId="248DFA65"/>
  <w16cid:commentId w16cid:paraId="7398ACFD" w16cid:durableId="247E13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B6BC0"/>
    <w:multiLevelType w:val="hybridMultilevel"/>
    <w:tmpl w:val="D0E4477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 w15:restartNumberingAfterBreak="0">
    <w:nsid w:val="343A500E"/>
    <w:multiLevelType w:val="hybridMultilevel"/>
    <w:tmpl w:val="5756D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BA477A"/>
    <w:multiLevelType w:val="hybridMultilevel"/>
    <w:tmpl w:val="8F8A3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F87DF9"/>
    <w:multiLevelType w:val="hybridMultilevel"/>
    <w:tmpl w:val="326A7258"/>
    <w:lvl w:ilvl="0" w:tplc="D15AF330">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66F6309"/>
    <w:multiLevelType w:val="hybridMultilevel"/>
    <w:tmpl w:val="A28AE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ky Hu">
    <w15:presenceInfo w15:providerId="AD" w15:userId="S::18rgh4@queensu.ca::7bfe0fd8-1a9a-431d-a067-64eb363ef71c"/>
  </w15:person>
  <w15:person w15:author="Richard Chen">
    <w15:presenceInfo w15:providerId="Windows Live" w15:userId="1afece5620ce4576"/>
  </w15:person>
  <w15:person w15:author="Jacob Peoples">
    <w15:presenceInfo w15:providerId="AD" w15:userId="S::9jp32@queensu.ca::109f87a2-ee83-41dc-80f6-420739d034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9E0"/>
    <w:rsid w:val="000447ED"/>
    <w:rsid w:val="000449BD"/>
    <w:rsid w:val="000613BE"/>
    <w:rsid w:val="00076D0C"/>
    <w:rsid w:val="00084573"/>
    <w:rsid w:val="000955FF"/>
    <w:rsid w:val="000A5DAB"/>
    <w:rsid w:val="000D15A9"/>
    <w:rsid w:val="000D5765"/>
    <w:rsid w:val="00126E34"/>
    <w:rsid w:val="00183B6C"/>
    <w:rsid w:val="001842DD"/>
    <w:rsid w:val="00187321"/>
    <w:rsid w:val="001A7933"/>
    <w:rsid w:val="001B07A0"/>
    <w:rsid w:val="001B289B"/>
    <w:rsid w:val="00230F61"/>
    <w:rsid w:val="00237839"/>
    <w:rsid w:val="00257C50"/>
    <w:rsid w:val="00260225"/>
    <w:rsid w:val="00296D1D"/>
    <w:rsid w:val="00297073"/>
    <w:rsid w:val="00297136"/>
    <w:rsid w:val="002C6623"/>
    <w:rsid w:val="002E42B4"/>
    <w:rsid w:val="002E4AE8"/>
    <w:rsid w:val="003079AF"/>
    <w:rsid w:val="00315421"/>
    <w:rsid w:val="00330D1A"/>
    <w:rsid w:val="00364960"/>
    <w:rsid w:val="00372806"/>
    <w:rsid w:val="003812A5"/>
    <w:rsid w:val="00391D98"/>
    <w:rsid w:val="003B48D4"/>
    <w:rsid w:val="00402ED1"/>
    <w:rsid w:val="004076E4"/>
    <w:rsid w:val="00414D57"/>
    <w:rsid w:val="00427202"/>
    <w:rsid w:val="004358E0"/>
    <w:rsid w:val="00443C6D"/>
    <w:rsid w:val="00444EE0"/>
    <w:rsid w:val="004852C8"/>
    <w:rsid w:val="00485E07"/>
    <w:rsid w:val="004901DA"/>
    <w:rsid w:val="004B40E2"/>
    <w:rsid w:val="004C1BA9"/>
    <w:rsid w:val="004D511E"/>
    <w:rsid w:val="004E1A59"/>
    <w:rsid w:val="00512442"/>
    <w:rsid w:val="00512C1B"/>
    <w:rsid w:val="00551FEA"/>
    <w:rsid w:val="0055213A"/>
    <w:rsid w:val="00552694"/>
    <w:rsid w:val="00555710"/>
    <w:rsid w:val="00561BDA"/>
    <w:rsid w:val="005B7B40"/>
    <w:rsid w:val="005E7640"/>
    <w:rsid w:val="00602AF9"/>
    <w:rsid w:val="00607361"/>
    <w:rsid w:val="00621201"/>
    <w:rsid w:val="00647A0E"/>
    <w:rsid w:val="0067384E"/>
    <w:rsid w:val="006D78EA"/>
    <w:rsid w:val="00706770"/>
    <w:rsid w:val="007169CE"/>
    <w:rsid w:val="00757C2C"/>
    <w:rsid w:val="00765C56"/>
    <w:rsid w:val="007856FE"/>
    <w:rsid w:val="00787286"/>
    <w:rsid w:val="00796E8D"/>
    <w:rsid w:val="007A05FF"/>
    <w:rsid w:val="007A5E2C"/>
    <w:rsid w:val="007E1AB5"/>
    <w:rsid w:val="007E56CD"/>
    <w:rsid w:val="00810F62"/>
    <w:rsid w:val="00817C23"/>
    <w:rsid w:val="00827DD0"/>
    <w:rsid w:val="00842C68"/>
    <w:rsid w:val="008546E2"/>
    <w:rsid w:val="008A19E0"/>
    <w:rsid w:val="008D793A"/>
    <w:rsid w:val="008E1DE3"/>
    <w:rsid w:val="008E324E"/>
    <w:rsid w:val="008E6757"/>
    <w:rsid w:val="0090248B"/>
    <w:rsid w:val="00913CB5"/>
    <w:rsid w:val="00923B9F"/>
    <w:rsid w:val="00924570"/>
    <w:rsid w:val="009314F0"/>
    <w:rsid w:val="00933A3A"/>
    <w:rsid w:val="00951D2C"/>
    <w:rsid w:val="00973151"/>
    <w:rsid w:val="00975494"/>
    <w:rsid w:val="009A2CB8"/>
    <w:rsid w:val="009B1FC0"/>
    <w:rsid w:val="009B6175"/>
    <w:rsid w:val="009C7FBE"/>
    <w:rsid w:val="009D0967"/>
    <w:rsid w:val="009D702F"/>
    <w:rsid w:val="009F2CCB"/>
    <w:rsid w:val="00A01DE2"/>
    <w:rsid w:val="00A04E78"/>
    <w:rsid w:val="00A20C22"/>
    <w:rsid w:val="00A4375B"/>
    <w:rsid w:val="00A64900"/>
    <w:rsid w:val="00AC3FB2"/>
    <w:rsid w:val="00AE016A"/>
    <w:rsid w:val="00B02F21"/>
    <w:rsid w:val="00B07C2E"/>
    <w:rsid w:val="00B14C71"/>
    <w:rsid w:val="00B269DC"/>
    <w:rsid w:val="00B27557"/>
    <w:rsid w:val="00B44F24"/>
    <w:rsid w:val="00B538AD"/>
    <w:rsid w:val="00B5452B"/>
    <w:rsid w:val="00B54900"/>
    <w:rsid w:val="00B55C57"/>
    <w:rsid w:val="00B56540"/>
    <w:rsid w:val="00BB3697"/>
    <w:rsid w:val="00BC3FCE"/>
    <w:rsid w:val="00C15527"/>
    <w:rsid w:val="00C17D90"/>
    <w:rsid w:val="00C213DC"/>
    <w:rsid w:val="00C67140"/>
    <w:rsid w:val="00C67EF8"/>
    <w:rsid w:val="00C86F57"/>
    <w:rsid w:val="00CD3D90"/>
    <w:rsid w:val="00CD4F8F"/>
    <w:rsid w:val="00CE7595"/>
    <w:rsid w:val="00D04924"/>
    <w:rsid w:val="00D06B45"/>
    <w:rsid w:val="00D4430F"/>
    <w:rsid w:val="00D678B9"/>
    <w:rsid w:val="00DF0920"/>
    <w:rsid w:val="00E04C78"/>
    <w:rsid w:val="00E0599B"/>
    <w:rsid w:val="00E24FDF"/>
    <w:rsid w:val="00E27F5D"/>
    <w:rsid w:val="00E90C09"/>
    <w:rsid w:val="00E95020"/>
    <w:rsid w:val="00E96368"/>
    <w:rsid w:val="00EB054B"/>
    <w:rsid w:val="00EC6B50"/>
    <w:rsid w:val="00EF076C"/>
    <w:rsid w:val="00EF5745"/>
    <w:rsid w:val="00F04FF3"/>
    <w:rsid w:val="00F306F9"/>
    <w:rsid w:val="00F3751E"/>
    <w:rsid w:val="00F92E61"/>
    <w:rsid w:val="00FA7A36"/>
    <w:rsid w:val="00FB7F8F"/>
    <w:rsid w:val="00FC032F"/>
    <w:rsid w:val="00FE373A"/>
    <w:rsid w:val="00FE5B71"/>
    <w:rsid w:val="00FF7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BAD83"/>
  <w15:chartTrackingRefBased/>
  <w15:docId w15:val="{37416BDC-F253-4190-8E83-54A30DC50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01DA"/>
    <w:rPr>
      <w:color w:val="808080"/>
    </w:rPr>
  </w:style>
  <w:style w:type="table" w:styleId="TableGrid">
    <w:name w:val="Table Grid"/>
    <w:basedOn w:val="TableNormal"/>
    <w:uiPriority w:val="39"/>
    <w:rsid w:val="00B538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6E34"/>
    <w:pPr>
      <w:ind w:left="720"/>
      <w:contextualSpacing/>
    </w:pPr>
  </w:style>
  <w:style w:type="character" w:styleId="Hyperlink">
    <w:name w:val="Hyperlink"/>
    <w:basedOn w:val="DefaultParagraphFont"/>
    <w:uiPriority w:val="99"/>
    <w:unhideWhenUsed/>
    <w:rsid w:val="00444EE0"/>
    <w:rPr>
      <w:color w:val="0563C1" w:themeColor="hyperlink"/>
      <w:u w:val="single"/>
    </w:rPr>
  </w:style>
  <w:style w:type="character" w:styleId="UnresolvedMention">
    <w:name w:val="Unresolved Mention"/>
    <w:basedOn w:val="DefaultParagraphFont"/>
    <w:uiPriority w:val="99"/>
    <w:semiHidden/>
    <w:unhideWhenUsed/>
    <w:rsid w:val="00444EE0"/>
    <w:rPr>
      <w:color w:val="605E5C"/>
      <w:shd w:val="clear" w:color="auto" w:fill="E1DFDD"/>
    </w:rPr>
  </w:style>
  <w:style w:type="character" w:styleId="CommentReference">
    <w:name w:val="annotation reference"/>
    <w:basedOn w:val="DefaultParagraphFont"/>
    <w:uiPriority w:val="99"/>
    <w:semiHidden/>
    <w:unhideWhenUsed/>
    <w:rsid w:val="000449BD"/>
    <w:rPr>
      <w:sz w:val="16"/>
      <w:szCs w:val="16"/>
    </w:rPr>
  </w:style>
  <w:style w:type="paragraph" w:styleId="CommentText">
    <w:name w:val="annotation text"/>
    <w:basedOn w:val="Normal"/>
    <w:link w:val="CommentTextChar"/>
    <w:uiPriority w:val="99"/>
    <w:semiHidden/>
    <w:unhideWhenUsed/>
    <w:rsid w:val="000449BD"/>
    <w:pPr>
      <w:spacing w:line="240" w:lineRule="auto"/>
    </w:pPr>
    <w:rPr>
      <w:sz w:val="20"/>
      <w:szCs w:val="20"/>
    </w:rPr>
  </w:style>
  <w:style w:type="character" w:customStyle="1" w:styleId="CommentTextChar">
    <w:name w:val="Comment Text Char"/>
    <w:basedOn w:val="DefaultParagraphFont"/>
    <w:link w:val="CommentText"/>
    <w:uiPriority w:val="99"/>
    <w:semiHidden/>
    <w:rsid w:val="000449BD"/>
    <w:rPr>
      <w:sz w:val="20"/>
      <w:szCs w:val="20"/>
    </w:rPr>
  </w:style>
  <w:style w:type="paragraph" w:styleId="CommentSubject">
    <w:name w:val="annotation subject"/>
    <w:basedOn w:val="CommentText"/>
    <w:next w:val="CommentText"/>
    <w:link w:val="CommentSubjectChar"/>
    <w:uiPriority w:val="99"/>
    <w:semiHidden/>
    <w:unhideWhenUsed/>
    <w:rsid w:val="000449BD"/>
    <w:rPr>
      <w:b/>
      <w:bCs/>
    </w:rPr>
  </w:style>
  <w:style w:type="character" w:customStyle="1" w:styleId="CommentSubjectChar">
    <w:name w:val="Comment Subject Char"/>
    <w:basedOn w:val="CommentTextChar"/>
    <w:link w:val="CommentSubject"/>
    <w:uiPriority w:val="99"/>
    <w:semiHidden/>
    <w:rsid w:val="000449BD"/>
    <w:rPr>
      <w:b/>
      <w:bCs/>
      <w:sz w:val="20"/>
      <w:szCs w:val="20"/>
    </w:rPr>
  </w:style>
  <w:style w:type="character" w:styleId="FollowedHyperlink">
    <w:name w:val="FollowedHyperlink"/>
    <w:basedOn w:val="DefaultParagraphFont"/>
    <w:uiPriority w:val="99"/>
    <w:semiHidden/>
    <w:unhideWhenUsed/>
    <w:rsid w:val="00B275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4816">
      <w:bodyDiv w:val="1"/>
      <w:marLeft w:val="0"/>
      <w:marRight w:val="0"/>
      <w:marTop w:val="0"/>
      <w:marBottom w:val="0"/>
      <w:divBdr>
        <w:top w:val="none" w:sz="0" w:space="0" w:color="auto"/>
        <w:left w:val="none" w:sz="0" w:space="0" w:color="auto"/>
        <w:bottom w:val="none" w:sz="0" w:space="0" w:color="auto"/>
        <w:right w:val="none" w:sz="0" w:space="0" w:color="auto"/>
      </w:divBdr>
    </w:div>
    <w:div w:id="44136264">
      <w:bodyDiv w:val="1"/>
      <w:marLeft w:val="0"/>
      <w:marRight w:val="0"/>
      <w:marTop w:val="0"/>
      <w:marBottom w:val="0"/>
      <w:divBdr>
        <w:top w:val="none" w:sz="0" w:space="0" w:color="auto"/>
        <w:left w:val="none" w:sz="0" w:space="0" w:color="auto"/>
        <w:bottom w:val="none" w:sz="0" w:space="0" w:color="auto"/>
        <w:right w:val="none" w:sz="0" w:space="0" w:color="auto"/>
      </w:divBdr>
    </w:div>
    <w:div w:id="60450279">
      <w:bodyDiv w:val="1"/>
      <w:marLeft w:val="0"/>
      <w:marRight w:val="0"/>
      <w:marTop w:val="0"/>
      <w:marBottom w:val="0"/>
      <w:divBdr>
        <w:top w:val="none" w:sz="0" w:space="0" w:color="auto"/>
        <w:left w:val="none" w:sz="0" w:space="0" w:color="auto"/>
        <w:bottom w:val="none" w:sz="0" w:space="0" w:color="auto"/>
        <w:right w:val="none" w:sz="0" w:space="0" w:color="auto"/>
      </w:divBdr>
    </w:div>
    <w:div w:id="70780440">
      <w:bodyDiv w:val="1"/>
      <w:marLeft w:val="0"/>
      <w:marRight w:val="0"/>
      <w:marTop w:val="0"/>
      <w:marBottom w:val="0"/>
      <w:divBdr>
        <w:top w:val="none" w:sz="0" w:space="0" w:color="auto"/>
        <w:left w:val="none" w:sz="0" w:space="0" w:color="auto"/>
        <w:bottom w:val="none" w:sz="0" w:space="0" w:color="auto"/>
        <w:right w:val="none" w:sz="0" w:space="0" w:color="auto"/>
      </w:divBdr>
    </w:div>
    <w:div w:id="98842845">
      <w:bodyDiv w:val="1"/>
      <w:marLeft w:val="0"/>
      <w:marRight w:val="0"/>
      <w:marTop w:val="0"/>
      <w:marBottom w:val="0"/>
      <w:divBdr>
        <w:top w:val="none" w:sz="0" w:space="0" w:color="auto"/>
        <w:left w:val="none" w:sz="0" w:space="0" w:color="auto"/>
        <w:bottom w:val="none" w:sz="0" w:space="0" w:color="auto"/>
        <w:right w:val="none" w:sz="0" w:space="0" w:color="auto"/>
      </w:divBdr>
      <w:divsChild>
        <w:div w:id="187069625">
          <w:marLeft w:val="0"/>
          <w:marRight w:val="0"/>
          <w:marTop w:val="0"/>
          <w:marBottom w:val="0"/>
          <w:divBdr>
            <w:top w:val="none" w:sz="0" w:space="0" w:color="auto"/>
            <w:left w:val="none" w:sz="0" w:space="0" w:color="auto"/>
            <w:bottom w:val="none" w:sz="0" w:space="0" w:color="auto"/>
            <w:right w:val="none" w:sz="0" w:space="0" w:color="auto"/>
          </w:divBdr>
          <w:divsChild>
            <w:div w:id="1157377378">
              <w:marLeft w:val="0"/>
              <w:marRight w:val="0"/>
              <w:marTop w:val="0"/>
              <w:marBottom w:val="0"/>
              <w:divBdr>
                <w:top w:val="none" w:sz="0" w:space="0" w:color="auto"/>
                <w:left w:val="none" w:sz="0" w:space="0" w:color="auto"/>
                <w:bottom w:val="none" w:sz="0" w:space="0" w:color="auto"/>
                <w:right w:val="none" w:sz="0" w:space="0" w:color="auto"/>
              </w:divBdr>
              <w:divsChild>
                <w:div w:id="1535196947">
                  <w:marLeft w:val="0"/>
                  <w:marRight w:val="0"/>
                  <w:marTop w:val="0"/>
                  <w:marBottom w:val="0"/>
                  <w:divBdr>
                    <w:top w:val="none" w:sz="0" w:space="0" w:color="auto"/>
                    <w:left w:val="none" w:sz="0" w:space="0" w:color="auto"/>
                    <w:bottom w:val="none" w:sz="0" w:space="0" w:color="auto"/>
                    <w:right w:val="none" w:sz="0" w:space="0" w:color="auto"/>
                  </w:divBdr>
                  <w:divsChild>
                    <w:div w:id="177235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862940">
          <w:marLeft w:val="0"/>
          <w:marRight w:val="0"/>
          <w:marTop w:val="0"/>
          <w:marBottom w:val="0"/>
          <w:divBdr>
            <w:top w:val="none" w:sz="0" w:space="0" w:color="auto"/>
            <w:left w:val="none" w:sz="0" w:space="0" w:color="auto"/>
            <w:bottom w:val="none" w:sz="0" w:space="0" w:color="auto"/>
            <w:right w:val="none" w:sz="0" w:space="0" w:color="auto"/>
          </w:divBdr>
          <w:divsChild>
            <w:div w:id="455299382">
              <w:marLeft w:val="0"/>
              <w:marRight w:val="0"/>
              <w:marTop w:val="0"/>
              <w:marBottom w:val="0"/>
              <w:divBdr>
                <w:top w:val="none" w:sz="0" w:space="0" w:color="auto"/>
                <w:left w:val="none" w:sz="0" w:space="0" w:color="auto"/>
                <w:bottom w:val="none" w:sz="0" w:space="0" w:color="auto"/>
                <w:right w:val="none" w:sz="0" w:space="0" w:color="auto"/>
              </w:divBdr>
              <w:divsChild>
                <w:div w:id="206120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28770">
      <w:bodyDiv w:val="1"/>
      <w:marLeft w:val="0"/>
      <w:marRight w:val="0"/>
      <w:marTop w:val="0"/>
      <w:marBottom w:val="0"/>
      <w:divBdr>
        <w:top w:val="none" w:sz="0" w:space="0" w:color="auto"/>
        <w:left w:val="none" w:sz="0" w:space="0" w:color="auto"/>
        <w:bottom w:val="none" w:sz="0" w:space="0" w:color="auto"/>
        <w:right w:val="none" w:sz="0" w:space="0" w:color="auto"/>
      </w:divBdr>
    </w:div>
    <w:div w:id="112484651">
      <w:bodyDiv w:val="1"/>
      <w:marLeft w:val="0"/>
      <w:marRight w:val="0"/>
      <w:marTop w:val="0"/>
      <w:marBottom w:val="0"/>
      <w:divBdr>
        <w:top w:val="none" w:sz="0" w:space="0" w:color="auto"/>
        <w:left w:val="none" w:sz="0" w:space="0" w:color="auto"/>
        <w:bottom w:val="none" w:sz="0" w:space="0" w:color="auto"/>
        <w:right w:val="none" w:sz="0" w:space="0" w:color="auto"/>
      </w:divBdr>
    </w:div>
    <w:div w:id="121117742">
      <w:bodyDiv w:val="1"/>
      <w:marLeft w:val="0"/>
      <w:marRight w:val="0"/>
      <w:marTop w:val="0"/>
      <w:marBottom w:val="0"/>
      <w:divBdr>
        <w:top w:val="none" w:sz="0" w:space="0" w:color="auto"/>
        <w:left w:val="none" w:sz="0" w:space="0" w:color="auto"/>
        <w:bottom w:val="none" w:sz="0" w:space="0" w:color="auto"/>
        <w:right w:val="none" w:sz="0" w:space="0" w:color="auto"/>
      </w:divBdr>
    </w:div>
    <w:div w:id="132480223">
      <w:bodyDiv w:val="1"/>
      <w:marLeft w:val="0"/>
      <w:marRight w:val="0"/>
      <w:marTop w:val="0"/>
      <w:marBottom w:val="0"/>
      <w:divBdr>
        <w:top w:val="none" w:sz="0" w:space="0" w:color="auto"/>
        <w:left w:val="none" w:sz="0" w:space="0" w:color="auto"/>
        <w:bottom w:val="none" w:sz="0" w:space="0" w:color="auto"/>
        <w:right w:val="none" w:sz="0" w:space="0" w:color="auto"/>
      </w:divBdr>
    </w:div>
    <w:div w:id="161823410">
      <w:bodyDiv w:val="1"/>
      <w:marLeft w:val="0"/>
      <w:marRight w:val="0"/>
      <w:marTop w:val="0"/>
      <w:marBottom w:val="0"/>
      <w:divBdr>
        <w:top w:val="none" w:sz="0" w:space="0" w:color="auto"/>
        <w:left w:val="none" w:sz="0" w:space="0" w:color="auto"/>
        <w:bottom w:val="none" w:sz="0" w:space="0" w:color="auto"/>
        <w:right w:val="none" w:sz="0" w:space="0" w:color="auto"/>
      </w:divBdr>
    </w:div>
    <w:div w:id="173035369">
      <w:bodyDiv w:val="1"/>
      <w:marLeft w:val="0"/>
      <w:marRight w:val="0"/>
      <w:marTop w:val="0"/>
      <w:marBottom w:val="0"/>
      <w:divBdr>
        <w:top w:val="none" w:sz="0" w:space="0" w:color="auto"/>
        <w:left w:val="none" w:sz="0" w:space="0" w:color="auto"/>
        <w:bottom w:val="none" w:sz="0" w:space="0" w:color="auto"/>
        <w:right w:val="none" w:sz="0" w:space="0" w:color="auto"/>
      </w:divBdr>
    </w:div>
    <w:div w:id="217862580">
      <w:bodyDiv w:val="1"/>
      <w:marLeft w:val="0"/>
      <w:marRight w:val="0"/>
      <w:marTop w:val="0"/>
      <w:marBottom w:val="0"/>
      <w:divBdr>
        <w:top w:val="none" w:sz="0" w:space="0" w:color="auto"/>
        <w:left w:val="none" w:sz="0" w:space="0" w:color="auto"/>
        <w:bottom w:val="none" w:sz="0" w:space="0" w:color="auto"/>
        <w:right w:val="none" w:sz="0" w:space="0" w:color="auto"/>
      </w:divBdr>
    </w:div>
    <w:div w:id="300694432">
      <w:bodyDiv w:val="1"/>
      <w:marLeft w:val="0"/>
      <w:marRight w:val="0"/>
      <w:marTop w:val="0"/>
      <w:marBottom w:val="0"/>
      <w:divBdr>
        <w:top w:val="none" w:sz="0" w:space="0" w:color="auto"/>
        <w:left w:val="none" w:sz="0" w:space="0" w:color="auto"/>
        <w:bottom w:val="none" w:sz="0" w:space="0" w:color="auto"/>
        <w:right w:val="none" w:sz="0" w:space="0" w:color="auto"/>
      </w:divBdr>
    </w:div>
    <w:div w:id="380402763">
      <w:bodyDiv w:val="1"/>
      <w:marLeft w:val="0"/>
      <w:marRight w:val="0"/>
      <w:marTop w:val="0"/>
      <w:marBottom w:val="0"/>
      <w:divBdr>
        <w:top w:val="none" w:sz="0" w:space="0" w:color="auto"/>
        <w:left w:val="none" w:sz="0" w:space="0" w:color="auto"/>
        <w:bottom w:val="none" w:sz="0" w:space="0" w:color="auto"/>
        <w:right w:val="none" w:sz="0" w:space="0" w:color="auto"/>
      </w:divBdr>
    </w:div>
    <w:div w:id="386956703">
      <w:bodyDiv w:val="1"/>
      <w:marLeft w:val="0"/>
      <w:marRight w:val="0"/>
      <w:marTop w:val="0"/>
      <w:marBottom w:val="0"/>
      <w:divBdr>
        <w:top w:val="none" w:sz="0" w:space="0" w:color="auto"/>
        <w:left w:val="none" w:sz="0" w:space="0" w:color="auto"/>
        <w:bottom w:val="none" w:sz="0" w:space="0" w:color="auto"/>
        <w:right w:val="none" w:sz="0" w:space="0" w:color="auto"/>
      </w:divBdr>
    </w:div>
    <w:div w:id="394085555">
      <w:bodyDiv w:val="1"/>
      <w:marLeft w:val="0"/>
      <w:marRight w:val="0"/>
      <w:marTop w:val="0"/>
      <w:marBottom w:val="0"/>
      <w:divBdr>
        <w:top w:val="none" w:sz="0" w:space="0" w:color="auto"/>
        <w:left w:val="none" w:sz="0" w:space="0" w:color="auto"/>
        <w:bottom w:val="none" w:sz="0" w:space="0" w:color="auto"/>
        <w:right w:val="none" w:sz="0" w:space="0" w:color="auto"/>
      </w:divBdr>
    </w:div>
    <w:div w:id="409352785">
      <w:bodyDiv w:val="1"/>
      <w:marLeft w:val="0"/>
      <w:marRight w:val="0"/>
      <w:marTop w:val="0"/>
      <w:marBottom w:val="0"/>
      <w:divBdr>
        <w:top w:val="none" w:sz="0" w:space="0" w:color="auto"/>
        <w:left w:val="none" w:sz="0" w:space="0" w:color="auto"/>
        <w:bottom w:val="none" w:sz="0" w:space="0" w:color="auto"/>
        <w:right w:val="none" w:sz="0" w:space="0" w:color="auto"/>
      </w:divBdr>
    </w:div>
    <w:div w:id="413628766">
      <w:bodyDiv w:val="1"/>
      <w:marLeft w:val="0"/>
      <w:marRight w:val="0"/>
      <w:marTop w:val="0"/>
      <w:marBottom w:val="0"/>
      <w:divBdr>
        <w:top w:val="none" w:sz="0" w:space="0" w:color="auto"/>
        <w:left w:val="none" w:sz="0" w:space="0" w:color="auto"/>
        <w:bottom w:val="none" w:sz="0" w:space="0" w:color="auto"/>
        <w:right w:val="none" w:sz="0" w:space="0" w:color="auto"/>
      </w:divBdr>
    </w:div>
    <w:div w:id="415321867">
      <w:bodyDiv w:val="1"/>
      <w:marLeft w:val="0"/>
      <w:marRight w:val="0"/>
      <w:marTop w:val="0"/>
      <w:marBottom w:val="0"/>
      <w:divBdr>
        <w:top w:val="none" w:sz="0" w:space="0" w:color="auto"/>
        <w:left w:val="none" w:sz="0" w:space="0" w:color="auto"/>
        <w:bottom w:val="none" w:sz="0" w:space="0" w:color="auto"/>
        <w:right w:val="none" w:sz="0" w:space="0" w:color="auto"/>
      </w:divBdr>
    </w:div>
    <w:div w:id="441071860">
      <w:bodyDiv w:val="1"/>
      <w:marLeft w:val="0"/>
      <w:marRight w:val="0"/>
      <w:marTop w:val="0"/>
      <w:marBottom w:val="0"/>
      <w:divBdr>
        <w:top w:val="none" w:sz="0" w:space="0" w:color="auto"/>
        <w:left w:val="none" w:sz="0" w:space="0" w:color="auto"/>
        <w:bottom w:val="none" w:sz="0" w:space="0" w:color="auto"/>
        <w:right w:val="none" w:sz="0" w:space="0" w:color="auto"/>
      </w:divBdr>
    </w:div>
    <w:div w:id="490340698">
      <w:bodyDiv w:val="1"/>
      <w:marLeft w:val="0"/>
      <w:marRight w:val="0"/>
      <w:marTop w:val="0"/>
      <w:marBottom w:val="0"/>
      <w:divBdr>
        <w:top w:val="none" w:sz="0" w:space="0" w:color="auto"/>
        <w:left w:val="none" w:sz="0" w:space="0" w:color="auto"/>
        <w:bottom w:val="none" w:sz="0" w:space="0" w:color="auto"/>
        <w:right w:val="none" w:sz="0" w:space="0" w:color="auto"/>
      </w:divBdr>
    </w:div>
    <w:div w:id="497890828">
      <w:bodyDiv w:val="1"/>
      <w:marLeft w:val="0"/>
      <w:marRight w:val="0"/>
      <w:marTop w:val="0"/>
      <w:marBottom w:val="0"/>
      <w:divBdr>
        <w:top w:val="none" w:sz="0" w:space="0" w:color="auto"/>
        <w:left w:val="none" w:sz="0" w:space="0" w:color="auto"/>
        <w:bottom w:val="none" w:sz="0" w:space="0" w:color="auto"/>
        <w:right w:val="none" w:sz="0" w:space="0" w:color="auto"/>
      </w:divBdr>
    </w:div>
    <w:div w:id="503514296">
      <w:bodyDiv w:val="1"/>
      <w:marLeft w:val="0"/>
      <w:marRight w:val="0"/>
      <w:marTop w:val="0"/>
      <w:marBottom w:val="0"/>
      <w:divBdr>
        <w:top w:val="none" w:sz="0" w:space="0" w:color="auto"/>
        <w:left w:val="none" w:sz="0" w:space="0" w:color="auto"/>
        <w:bottom w:val="none" w:sz="0" w:space="0" w:color="auto"/>
        <w:right w:val="none" w:sz="0" w:space="0" w:color="auto"/>
      </w:divBdr>
    </w:div>
    <w:div w:id="509569672">
      <w:bodyDiv w:val="1"/>
      <w:marLeft w:val="0"/>
      <w:marRight w:val="0"/>
      <w:marTop w:val="0"/>
      <w:marBottom w:val="0"/>
      <w:divBdr>
        <w:top w:val="none" w:sz="0" w:space="0" w:color="auto"/>
        <w:left w:val="none" w:sz="0" w:space="0" w:color="auto"/>
        <w:bottom w:val="none" w:sz="0" w:space="0" w:color="auto"/>
        <w:right w:val="none" w:sz="0" w:space="0" w:color="auto"/>
      </w:divBdr>
    </w:div>
    <w:div w:id="510874326">
      <w:bodyDiv w:val="1"/>
      <w:marLeft w:val="0"/>
      <w:marRight w:val="0"/>
      <w:marTop w:val="0"/>
      <w:marBottom w:val="0"/>
      <w:divBdr>
        <w:top w:val="none" w:sz="0" w:space="0" w:color="auto"/>
        <w:left w:val="none" w:sz="0" w:space="0" w:color="auto"/>
        <w:bottom w:val="none" w:sz="0" w:space="0" w:color="auto"/>
        <w:right w:val="none" w:sz="0" w:space="0" w:color="auto"/>
      </w:divBdr>
    </w:div>
    <w:div w:id="518084018">
      <w:bodyDiv w:val="1"/>
      <w:marLeft w:val="0"/>
      <w:marRight w:val="0"/>
      <w:marTop w:val="0"/>
      <w:marBottom w:val="0"/>
      <w:divBdr>
        <w:top w:val="none" w:sz="0" w:space="0" w:color="auto"/>
        <w:left w:val="none" w:sz="0" w:space="0" w:color="auto"/>
        <w:bottom w:val="none" w:sz="0" w:space="0" w:color="auto"/>
        <w:right w:val="none" w:sz="0" w:space="0" w:color="auto"/>
      </w:divBdr>
    </w:div>
    <w:div w:id="524633581">
      <w:bodyDiv w:val="1"/>
      <w:marLeft w:val="0"/>
      <w:marRight w:val="0"/>
      <w:marTop w:val="0"/>
      <w:marBottom w:val="0"/>
      <w:divBdr>
        <w:top w:val="none" w:sz="0" w:space="0" w:color="auto"/>
        <w:left w:val="none" w:sz="0" w:space="0" w:color="auto"/>
        <w:bottom w:val="none" w:sz="0" w:space="0" w:color="auto"/>
        <w:right w:val="none" w:sz="0" w:space="0" w:color="auto"/>
      </w:divBdr>
    </w:div>
    <w:div w:id="542181638">
      <w:bodyDiv w:val="1"/>
      <w:marLeft w:val="0"/>
      <w:marRight w:val="0"/>
      <w:marTop w:val="0"/>
      <w:marBottom w:val="0"/>
      <w:divBdr>
        <w:top w:val="none" w:sz="0" w:space="0" w:color="auto"/>
        <w:left w:val="none" w:sz="0" w:space="0" w:color="auto"/>
        <w:bottom w:val="none" w:sz="0" w:space="0" w:color="auto"/>
        <w:right w:val="none" w:sz="0" w:space="0" w:color="auto"/>
      </w:divBdr>
    </w:div>
    <w:div w:id="555121221">
      <w:bodyDiv w:val="1"/>
      <w:marLeft w:val="0"/>
      <w:marRight w:val="0"/>
      <w:marTop w:val="0"/>
      <w:marBottom w:val="0"/>
      <w:divBdr>
        <w:top w:val="none" w:sz="0" w:space="0" w:color="auto"/>
        <w:left w:val="none" w:sz="0" w:space="0" w:color="auto"/>
        <w:bottom w:val="none" w:sz="0" w:space="0" w:color="auto"/>
        <w:right w:val="none" w:sz="0" w:space="0" w:color="auto"/>
      </w:divBdr>
    </w:div>
    <w:div w:id="556166973">
      <w:bodyDiv w:val="1"/>
      <w:marLeft w:val="0"/>
      <w:marRight w:val="0"/>
      <w:marTop w:val="0"/>
      <w:marBottom w:val="0"/>
      <w:divBdr>
        <w:top w:val="none" w:sz="0" w:space="0" w:color="auto"/>
        <w:left w:val="none" w:sz="0" w:space="0" w:color="auto"/>
        <w:bottom w:val="none" w:sz="0" w:space="0" w:color="auto"/>
        <w:right w:val="none" w:sz="0" w:space="0" w:color="auto"/>
      </w:divBdr>
    </w:div>
    <w:div w:id="576403578">
      <w:bodyDiv w:val="1"/>
      <w:marLeft w:val="0"/>
      <w:marRight w:val="0"/>
      <w:marTop w:val="0"/>
      <w:marBottom w:val="0"/>
      <w:divBdr>
        <w:top w:val="none" w:sz="0" w:space="0" w:color="auto"/>
        <w:left w:val="none" w:sz="0" w:space="0" w:color="auto"/>
        <w:bottom w:val="none" w:sz="0" w:space="0" w:color="auto"/>
        <w:right w:val="none" w:sz="0" w:space="0" w:color="auto"/>
      </w:divBdr>
    </w:div>
    <w:div w:id="587229906">
      <w:bodyDiv w:val="1"/>
      <w:marLeft w:val="0"/>
      <w:marRight w:val="0"/>
      <w:marTop w:val="0"/>
      <w:marBottom w:val="0"/>
      <w:divBdr>
        <w:top w:val="none" w:sz="0" w:space="0" w:color="auto"/>
        <w:left w:val="none" w:sz="0" w:space="0" w:color="auto"/>
        <w:bottom w:val="none" w:sz="0" w:space="0" w:color="auto"/>
        <w:right w:val="none" w:sz="0" w:space="0" w:color="auto"/>
      </w:divBdr>
    </w:div>
    <w:div w:id="670260913">
      <w:bodyDiv w:val="1"/>
      <w:marLeft w:val="0"/>
      <w:marRight w:val="0"/>
      <w:marTop w:val="0"/>
      <w:marBottom w:val="0"/>
      <w:divBdr>
        <w:top w:val="none" w:sz="0" w:space="0" w:color="auto"/>
        <w:left w:val="none" w:sz="0" w:space="0" w:color="auto"/>
        <w:bottom w:val="none" w:sz="0" w:space="0" w:color="auto"/>
        <w:right w:val="none" w:sz="0" w:space="0" w:color="auto"/>
      </w:divBdr>
    </w:div>
    <w:div w:id="677464513">
      <w:bodyDiv w:val="1"/>
      <w:marLeft w:val="0"/>
      <w:marRight w:val="0"/>
      <w:marTop w:val="0"/>
      <w:marBottom w:val="0"/>
      <w:divBdr>
        <w:top w:val="none" w:sz="0" w:space="0" w:color="auto"/>
        <w:left w:val="none" w:sz="0" w:space="0" w:color="auto"/>
        <w:bottom w:val="none" w:sz="0" w:space="0" w:color="auto"/>
        <w:right w:val="none" w:sz="0" w:space="0" w:color="auto"/>
      </w:divBdr>
    </w:div>
    <w:div w:id="709767119">
      <w:bodyDiv w:val="1"/>
      <w:marLeft w:val="0"/>
      <w:marRight w:val="0"/>
      <w:marTop w:val="0"/>
      <w:marBottom w:val="0"/>
      <w:divBdr>
        <w:top w:val="none" w:sz="0" w:space="0" w:color="auto"/>
        <w:left w:val="none" w:sz="0" w:space="0" w:color="auto"/>
        <w:bottom w:val="none" w:sz="0" w:space="0" w:color="auto"/>
        <w:right w:val="none" w:sz="0" w:space="0" w:color="auto"/>
      </w:divBdr>
    </w:div>
    <w:div w:id="711614589">
      <w:bodyDiv w:val="1"/>
      <w:marLeft w:val="0"/>
      <w:marRight w:val="0"/>
      <w:marTop w:val="0"/>
      <w:marBottom w:val="0"/>
      <w:divBdr>
        <w:top w:val="none" w:sz="0" w:space="0" w:color="auto"/>
        <w:left w:val="none" w:sz="0" w:space="0" w:color="auto"/>
        <w:bottom w:val="none" w:sz="0" w:space="0" w:color="auto"/>
        <w:right w:val="none" w:sz="0" w:space="0" w:color="auto"/>
      </w:divBdr>
    </w:div>
    <w:div w:id="740444545">
      <w:bodyDiv w:val="1"/>
      <w:marLeft w:val="0"/>
      <w:marRight w:val="0"/>
      <w:marTop w:val="0"/>
      <w:marBottom w:val="0"/>
      <w:divBdr>
        <w:top w:val="none" w:sz="0" w:space="0" w:color="auto"/>
        <w:left w:val="none" w:sz="0" w:space="0" w:color="auto"/>
        <w:bottom w:val="none" w:sz="0" w:space="0" w:color="auto"/>
        <w:right w:val="none" w:sz="0" w:space="0" w:color="auto"/>
      </w:divBdr>
    </w:div>
    <w:div w:id="747267678">
      <w:bodyDiv w:val="1"/>
      <w:marLeft w:val="0"/>
      <w:marRight w:val="0"/>
      <w:marTop w:val="0"/>
      <w:marBottom w:val="0"/>
      <w:divBdr>
        <w:top w:val="none" w:sz="0" w:space="0" w:color="auto"/>
        <w:left w:val="none" w:sz="0" w:space="0" w:color="auto"/>
        <w:bottom w:val="none" w:sz="0" w:space="0" w:color="auto"/>
        <w:right w:val="none" w:sz="0" w:space="0" w:color="auto"/>
      </w:divBdr>
    </w:div>
    <w:div w:id="760566942">
      <w:bodyDiv w:val="1"/>
      <w:marLeft w:val="0"/>
      <w:marRight w:val="0"/>
      <w:marTop w:val="0"/>
      <w:marBottom w:val="0"/>
      <w:divBdr>
        <w:top w:val="none" w:sz="0" w:space="0" w:color="auto"/>
        <w:left w:val="none" w:sz="0" w:space="0" w:color="auto"/>
        <w:bottom w:val="none" w:sz="0" w:space="0" w:color="auto"/>
        <w:right w:val="none" w:sz="0" w:space="0" w:color="auto"/>
      </w:divBdr>
    </w:div>
    <w:div w:id="807937786">
      <w:bodyDiv w:val="1"/>
      <w:marLeft w:val="0"/>
      <w:marRight w:val="0"/>
      <w:marTop w:val="0"/>
      <w:marBottom w:val="0"/>
      <w:divBdr>
        <w:top w:val="none" w:sz="0" w:space="0" w:color="auto"/>
        <w:left w:val="none" w:sz="0" w:space="0" w:color="auto"/>
        <w:bottom w:val="none" w:sz="0" w:space="0" w:color="auto"/>
        <w:right w:val="none" w:sz="0" w:space="0" w:color="auto"/>
      </w:divBdr>
    </w:div>
    <w:div w:id="816730578">
      <w:bodyDiv w:val="1"/>
      <w:marLeft w:val="0"/>
      <w:marRight w:val="0"/>
      <w:marTop w:val="0"/>
      <w:marBottom w:val="0"/>
      <w:divBdr>
        <w:top w:val="none" w:sz="0" w:space="0" w:color="auto"/>
        <w:left w:val="none" w:sz="0" w:space="0" w:color="auto"/>
        <w:bottom w:val="none" w:sz="0" w:space="0" w:color="auto"/>
        <w:right w:val="none" w:sz="0" w:space="0" w:color="auto"/>
      </w:divBdr>
    </w:div>
    <w:div w:id="910501204">
      <w:bodyDiv w:val="1"/>
      <w:marLeft w:val="0"/>
      <w:marRight w:val="0"/>
      <w:marTop w:val="0"/>
      <w:marBottom w:val="0"/>
      <w:divBdr>
        <w:top w:val="none" w:sz="0" w:space="0" w:color="auto"/>
        <w:left w:val="none" w:sz="0" w:space="0" w:color="auto"/>
        <w:bottom w:val="none" w:sz="0" w:space="0" w:color="auto"/>
        <w:right w:val="none" w:sz="0" w:space="0" w:color="auto"/>
      </w:divBdr>
    </w:div>
    <w:div w:id="926383541">
      <w:bodyDiv w:val="1"/>
      <w:marLeft w:val="0"/>
      <w:marRight w:val="0"/>
      <w:marTop w:val="0"/>
      <w:marBottom w:val="0"/>
      <w:divBdr>
        <w:top w:val="none" w:sz="0" w:space="0" w:color="auto"/>
        <w:left w:val="none" w:sz="0" w:space="0" w:color="auto"/>
        <w:bottom w:val="none" w:sz="0" w:space="0" w:color="auto"/>
        <w:right w:val="none" w:sz="0" w:space="0" w:color="auto"/>
      </w:divBdr>
    </w:div>
    <w:div w:id="932131712">
      <w:bodyDiv w:val="1"/>
      <w:marLeft w:val="0"/>
      <w:marRight w:val="0"/>
      <w:marTop w:val="0"/>
      <w:marBottom w:val="0"/>
      <w:divBdr>
        <w:top w:val="none" w:sz="0" w:space="0" w:color="auto"/>
        <w:left w:val="none" w:sz="0" w:space="0" w:color="auto"/>
        <w:bottom w:val="none" w:sz="0" w:space="0" w:color="auto"/>
        <w:right w:val="none" w:sz="0" w:space="0" w:color="auto"/>
      </w:divBdr>
    </w:div>
    <w:div w:id="945042898">
      <w:bodyDiv w:val="1"/>
      <w:marLeft w:val="0"/>
      <w:marRight w:val="0"/>
      <w:marTop w:val="0"/>
      <w:marBottom w:val="0"/>
      <w:divBdr>
        <w:top w:val="none" w:sz="0" w:space="0" w:color="auto"/>
        <w:left w:val="none" w:sz="0" w:space="0" w:color="auto"/>
        <w:bottom w:val="none" w:sz="0" w:space="0" w:color="auto"/>
        <w:right w:val="none" w:sz="0" w:space="0" w:color="auto"/>
      </w:divBdr>
    </w:div>
    <w:div w:id="949967153">
      <w:bodyDiv w:val="1"/>
      <w:marLeft w:val="0"/>
      <w:marRight w:val="0"/>
      <w:marTop w:val="0"/>
      <w:marBottom w:val="0"/>
      <w:divBdr>
        <w:top w:val="none" w:sz="0" w:space="0" w:color="auto"/>
        <w:left w:val="none" w:sz="0" w:space="0" w:color="auto"/>
        <w:bottom w:val="none" w:sz="0" w:space="0" w:color="auto"/>
        <w:right w:val="none" w:sz="0" w:space="0" w:color="auto"/>
      </w:divBdr>
    </w:div>
    <w:div w:id="970670363">
      <w:bodyDiv w:val="1"/>
      <w:marLeft w:val="0"/>
      <w:marRight w:val="0"/>
      <w:marTop w:val="0"/>
      <w:marBottom w:val="0"/>
      <w:divBdr>
        <w:top w:val="none" w:sz="0" w:space="0" w:color="auto"/>
        <w:left w:val="none" w:sz="0" w:space="0" w:color="auto"/>
        <w:bottom w:val="none" w:sz="0" w:space="0" w:color="auto"/>
        <w:right w:val="none" w:sz="0" w:space="0" w:color="auto"/>
      </w:divBdr>
    </w:div>
    <w:div w:id="1050884791">
      <w:bodyDiv w:val="1"/>
      <w:marLeft w:val="0"/>
      <w:marRight w:val="0"/>
      <w:marTop w:val="0"/>
      <w:marBottom w:val="0"/>
      <w:divBdr>
        <w:top w:val="none" w:sz="0" w:space="0" w:color="auto"/>
        <w:left w:val="none" w:sz="0" w:space="0" w:color="auto"/>
        <w:bottom w:val="none" w:sz="0" w:space="0" w:color="auto"/>
        <w:right w:val="none" w:sz="0" w:space="0" w:color="auto"/>
      </w:divBdr>
    </w:div>
    <w:div w:id="1055010888">
      <w:bodyDiv w:val="1"/>
      <w:marLeft w:val="0"/>
      <w:marRight w:val="0"/>
      <w:marTop w:val="0"/>
      <w:marBottom w:val="0"/>
      <w:divBdr>
        <w:top w:val="none" w:sz="0" w:space="0" w:color="auto"/>
        <w:left w:val="none" w:sz="0" w:space="0" w:color="auto"/>
        <w:bottom w:val="none" w:sz="0" w:space="0" w:color="auto"/>
        <w:right w:val="none" w:sz="0" w:space="0" w:color="auto"/>
      </w:divBdr>
    </w:div>
    <w:div w:id="1079256104">
      <w:bodyDiv w:val="1"/>
      <w:marLeft w:val="0"/>
      <w:marRight w:val="0"/>
      <w:marTop w:val="0"/>
      <w:marBottom w:val="0"/>
      <w:divBdr>
        <w:top w:val="none" w:sz="0" w:space="0" w:color="auto"/>
        <w:left w:val="none" w:sz="0" w:space="0" w:color="auto"/>
        <w:bottom w:val="none" w:sz="0" w:space="0" w:color="auto"/>
        <w:right w:val="none" w:sz="0" w:space="0" w:color="auto"/>
      </w:divBdr>
    </w:div>
    <w:div w:id="1079256249">
      <w:bodyDiv w:val="1"/>
      <w:marLeft w:val="0"/>
      <w:marRight w:val="0"/>
      <w:marTop w:val="0"/>
      <w:marBottom w:val="0"/>
      <w:divBdr>
        <w:top w:val="none" w:sz="0" w:space="0" w:color="auto"/>
        <w:left w:val="none" w:sz="0" w:space="0" w:color="auto"/>
        <w:bottom w:val="none" w:sz="0" w:space="0" w:color="auto"/>
        <w:right w:val="none" w:sz="0" w:space="0" w:color="auto"/>
      </w:divBdr>
    </w:div>
    <w:div w:id="1085885593">
      <w:bodyDiv w:val="1"/>
      <w:marLeft w:val="0"/>
      <w:marRight w:val="0"/>
      <w:marTop w:val="0"/>
      <w:marBottom w:val="0"/>
      <w:divBdr>
        <w:top w:val="none" w:sz="0" w:space="0" w:color="auto"/>
        <w:left w:val="none" w:sz="0" w:space="0" w:color="auto"/>
        <w:bottom w:val="none" w:sz="0" w:space="0" w:color="auto"/>
        <w:right w:val="none" w:sz="0" w:space="0" w:color="auto"/>
      </w:divBdr>
    </w:div>
    <w:div w:id="1090857183">
      <w:bodyDiv w:val="1"/>
      <w:marLeft w:val="0"/>
      <w:marRight w:val="0"/>
      <w:marTop w:val="0"/>
      <w:marBottom w:val="0"/>
      <w:divBdr>
        <w:top w:val="none" w:sz="0" w:space="0" w:color="auto"/>
        <w:left w:val="none" w:sz="0" w:space="0" w:color="auto"/>
        <w:bottom w:val="none" w:sz="0" w:space="0" w:color="auto"/>
        <w:right w:val="none" w:sz="0" w:space="0" w:color="auto"/>
      </w:divBdr>
      <w:divsChild>
        <w:div w:id="364529057">
          <w:marLeft w:val="480"/>
          <w:marRight w:val="0"/>
          <w:marTop w:val="0"/>
          <w:marBottom w:val="0"/>
          <w:divBdr>
            <w:top w:val="none" w:sz="0" w:space="0" w:color="auto"/>
            <w:left w:val="none" w:sz="0" w:space="0" w:color="auto"/>
            <w:bottom w:val="none" w:sz="0" w:space="0" w:color="auto"/>
            <w:right w:val="none" w:sz="0" w:space="0" w:color="auto"/>
          </w:divBdr>
          <w:divsChild>
            <w:div w:id="14491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7535">
      <w:bodyDiv w:val="1"/>
      <w:marLeft w:val="0"/>
      <w:marRight w:val="0"/>
      <w:marTop w:val="0"/>
      <w:marBottom w:val="0"/>
      <w:divBdr>
        <w:top w:val="none" w:sz="0" w:space="0" w:color="auto"/>
        <w:left w:val="none" w:sz="0" w:space="0" w:color="auto"/>
        <w:bottom w:val="none" w:sz="0" w:space="0" w:color="auto"/>
        <w:right w:val="none" w:sz="0" w:space="0" w:color="auto"/>
      </w:divBdr>
    </w:div>
    <w:div w:id="1159151412">
      <w:bodyDiv w:val="1"/>
      <w:marLeft w:val="0"/>
      <w:marRight w:val="0"/>
      <w:marTop w:val="0"/>
      <w:marBottom w:val="0"/>
      <w:divBdr>
        <w:top w:val="none" w:sz="0" w:space="0" w:color="auto"/>
        <w:left w:val="none" w:sz="0" w:space="0" w:color="auto"/>
        <w:bottom w:val="none" w:sz="0" w:space="0" w:color="auto"/>
        <w:right w:val="none" w:sz="0" w:space="0" w:color="auto"/>
      </w:divBdr>
    </w:div>
    <w:div w:id="1206135758">
      <w:bodyDiv w:val="1"/>
      <w:marLeft w:val="0"/>
      <w:marRight w:val="0"/>
      <w:marTop w:val="0"/>
      <w:marBottom w:val="0"/>
      <w:divBdr>
        <w:top w:val="none" w:sz="0" w:space="0" w:color="auto"/>
        <w:left w:val="none" w:sz="0" w:space="0" w:color="auto"/>
        <w:bottom w:val="none" w:sz="0" w:space="0" w:color="auto"/>
        <w:right w:val="none" w:sz="0" w:space="0" w:color="auto"/>
      </w:divBdr>
    </w:div>
    <w:div w:id="1247151607">
      <w:bodyDiv w:val="1"/>
      <w:marLeft w:val="0"/>
      <w:marRight w:val="0"/>
      <w:marTop w:val="0"/>
      <w:marBottom w:val="0"/>
      <w:divBdr>
        <w:top w:val="none" w:sz="0" w:space="0" w:color="auto"/>
        <w:left w:val="none" w:sz="0" w:space="0" w:color="auto"/>
        <w:bottom w:val="none" w:sz="0" w:space="0" w:color="auto"/>
        <w:right w:val="none" w:sz="0" w:space="0" w:color="auto"/>
      </w:divBdr>
    </w:div>
    <w:div w:id="1291404202">
      <w:bodyDiv w:val="1"/>
      <w:marLeft w:val="0"/>
      <w:marRight w:val="0"/>
      <w:marTop w:val="0"/>
      <w:marBottom w:val="0"/>
      <w:divBdr>
        <w:top w:val="none" w:sz="0" w:space="0" w:color="auto"/>
        <w:left w:val="none" w:sz="0" w:space="0" w:color="auto"/>
        <w:bottom w:val="none" w:sz="0" w:space="0" w:color="auto"/>
        <w:right w:val="none" w:sz="0" w:space="0" w:color="auto"/>
      </w:divBdr>
    </w:div>
    <w:div w:id="1303775646">
      <w:bodyDiv w:val="1"/>
      <w:marLeft w:val="0"/>
      <w:marRight w:val="0"/>
      <w:marTop w:val="0"/>
      <w:marBottom w:val="0"/>
      <w:divBdr>
        <w:top w:val="none" w:sz="0" w:space="0" w:color="auto"/>
        <w:left w:val="none" w:sz="0" w:space="0" w:color="auto"/>
        <w:bottom w:val="none" w:sz="0" w:space="0" w:color="auto"/>
        <w:right w:val="none" w:sz="0" w:space="0" w:color="auto"/>
      </w:divBdr>
    </w:div>
    <w:div w:id="1313948328">
      <w:bodyDiv w:val="1"/>
      <w:marLeft w:val="0"/>
      <w:marRight w:val="0"/>
      <w:marTop w:val="0"/>
      <w:marBottom w:val="0"/>
      <w:divBdr>
        <w:top w:val="none" w:sz="0" w:space="0" w:color="auto"/>
        <w:left w:val="none" w:sz="0" w:space="0" w:color="auto"/>
        <w:bottom w:val="none" w:sz="0" w:space="0" w:color="auto"/>
        <w:right w:val="none" w:sz="0" w:space="0" w:color="auto"/>
      </w:divBdr>
    </w:div>
    <w:div w:id="1323046252">
      <w:bodyDiv w:val="1"/>
      <w:marLeft w:val="0"/>
      <w:marRight w:val="0"/>
      <w:marTop w:val="0"/>
      <w:marBottom w:val="0"/>
      <w:divBdr>
        <w:top w:val="none" w:sz="0" w:space="0" w:color="auto"/>
        <w:left w:val="none" w:sz="0" w:space="0" w:color="auto"/>
        <w:bottom w:val="none" w:sz="0" w:space="0" w:color="auto"/>
        <w:right w:val="none" w:sz="0" w:space="0" w:color="auto"/>
      </w:divBdr>
    </w:div>
    <w:div w:id="1361861692">
      <w:bodyDiv w:val="1"/>
      <w:marLeft w:val="0"/>
      <w:marRight w:val="0"/>
      <w:marTop w:val="0"/>
      <w:marBottom w:val="0"/>
      <w:divBdr>
        <w:top w:val="none" w:sz="0" w:space="0" w:color="auto"/>
        <w:left w:val="none" w:sz="0" w:space="0" w:color="auto"/>
        <w:bottom w:val="none" w:sz="0" w:space="0" w:color="auto"/>
        <w:right w:val="none" w:sz="0" w:space="0" w:color="auto"/>
      </w:divBdr>
    </w:div>
    <w:div w:id="1381904296">
      <w:bodyDiv w:val="1"/>
      <w:marLeft w:val="0"/>
      <w:marRight w:val="0"/>
      <w:marTop w:val="0"/>
      <w:marBottom w:val="0"/>
      <w:divBdr>
        <w:top w:val="none" w:sz="0" w:space="0" w:color="auto"/>
        <w:left w:val="none" w:sz="0" w:space="0" w:color="auto"/>
        <w:bottom w:val="none" w:sz="0" w:space="0" w:color="auto"/>
        <w:right w:val="none" w:sz="0" w:space="0" w:color="auto"/>
      </w:divBdr>
    </w:div>
    <w:div w:id="1383941605">
      <w:bodyDiv w:val="1"/>
      <w:marLeft w:val="0"/>
      <w:marRight w:val="0"/>
      <w:marTop w:val="0"/>
      <w:marBottom w:val="0"/>
      <w:divBdr>
        <w:top w:val="none" w:sz="0" w:space="0" w:color="auto"/>
        <w:left w:val="none" w:sz="0" w:space="0" w:color="auto"/>
        <w:bottom w:val="none" w:sz="0" w:space="0" w:color="auto"/>
        <w:right w:val="none" w:sz="0" w:space="0" w:color="auto"/>
      </w:divBdr>
    </w:div>
    <w:div w:id="1398937447">
      <w:bodyDiv w:val="1"/>
      <w:marLeft w:val="0"/>
      <w:marRight w:val="0"/>
      <w:marTop w:val="0"/>
      <w:marBottom w:val="0"/>
      <w:divBdr>
        <w:top w:val="none" w:sz="0" w:space="0" w:color="auto"/>
        <w:left w:val="none" w:sz="0" w:space="0" w:color="auto"/>
        <w:bottom w:val="none" w:sz="0" w:space="0" w:color="auto"/>
        <w:right w:val="none" w:sz="0" w:space="0" w:color="auto"/>
      </w:divBdr>
    </w:div>
    <w:div w:id="1402560870">
      <w:bodyDiv w:val="1"/>
      <w:marLeft w:val="0"/>
      <w:marRight w:val="0"/>
      <w:marTop w:val="0"/>
      <w:marBottom w:val="0"/>
      <w:divBdr>
        <w:top w:val="none" w:sz="0" w:space="0" w:color="auto"/>
        <w:left w:val="none" w:sz="0" w:space="0" w:color="auto"/>
        <w:bottom w:val="none" w:sz="0" w:space="0" w:color="auto"/>
        <w:right w:val="none" w:sz="0" w:space="0" w:color="auto"/>
      </w:divBdr>
    </w:div>
    <w:div w:id="1437603598">
      <w:bodyDiv w:val="1"/>
      <w:marLeft w:val="0"/>
      <w:marRight w:val="0"/>
      <w:marTop w:val="0"/>
      <w:marBottom w:val="0"/>
      <w:divBdr>
        <w:top w:val="none" w:sz="0" w:space="0" w:color="auto"/>
        <w:left w:val="none" w:sz="0" w:space="0" w:color="auto"/>
        <w:bottom w:val="none" w:sz="0" w:space="0" w:color="auto"/>
        <w:right w:val="none" w:sz="0" w:space="0" w:color="auto"/>
      </w:divBdr>
    </w:div>
    <w:div w:id="1459177062">
      <w:bodyDiv w:val="1"/>
      <w:marLeft w:val="0"/>
      <w:marRight w:val="0"/>
      <w:marTop w:val="0"/>
      <w:marBottom w:val="0"/>
      <w:divBdr>
        <w:top w:val="none" w:sz="0" w:space="0" w:color="auto"/>
        <w:left w:val="none" w:sz="0" w:space="0" w:color="auto"/>
        <w:bottom w:val="none" w:sz="0" w:space="0" w:color="auto"/>
        <w:right w:val="none" w:sz="0" w:space="0" w:color="auto"/>
      </w:divBdr>
    </w:div>
    <w:div w:id="1481850244">
      <w:bodyDiv w:val="1"/>
      <w:marLeft w:val="0"/>
      <w:marRight w:val="0"/>
      <w:marTop w:val="0"/>
      <w:marBottom w:val="0"/>
      <w:divBdr>
        <w:top w:val="none" w:sz="0" w:space="0" w:color="auto"/>
        <w:left w:val="none" w:sz="0" w:space="0" w:color="auto"/>
        <w:bottom w:val="none" w:sz="0" w:space="0" w:color="auto"/>
        <w:right w:val="none" w:sz="0" w:space="0" w:color="auto"/>
      </w:divBdr>
    </w:div>
    <w:div w:id="1638337690">
      <w:bodyDiv w:val="1"/>
      <w:marLeft w:val="0"/>
      <w:marRight w:val="0"/>
      <w:marTop w:val="0"/>
      <w:marBottom w:val="0"/>
      <w:divBdr>
        <w:top w:val="none" w:sz="0" w:space="0" w:color="auto"/>
        <w:left w:val="none" w:sz="0" w:space="0" w:color="auto"/>
        <w:bottom w:val="none" w:sz="0" w:space="0" w:color="auto"/>
        <w:right w:val="none" w:sz="0" w:space="0" w:color="auto"/>
      </w:divBdr>
    </w:div>
    <w:div w:id="1657610063">
      <w:bodyDiv w:val="1"/>
      <w:marLeft w:val="0"/>
      <w:marRight w:val="0"/>
      <w:marTop w:val="0"/>
      <w:marBottom w:val="0"/>
      <w:divBdr>
        <w:top w:val="none" w:sz="0" w:space="0" w:color="auto"/>
        <w:left w:val="none" w:sz="0" w:space="0" w:color="auto"/>
        <w:bottom w:val="none" w:sz="0" w:space="0" w:color="auto"/>
        <w:right w:val="none" w:sz="0" w:space="0" w:color="auto"/>
      </w:divBdr>
    </w:div>
    <w:div w:id="1716076705">
      <w:bodyDiv w:val="1"/>
      <w:marLeft w:val="0"/>
      <w:marRight w:val="0"/>
      <w:marTop w:val="0"/>
      <w:marBottom w:val="0"/>
      <w:divBdr>
        <w:top w:val="none" w:sz="0" w:space="0" w:color="auto"/>
        <w:left w:val="none" w:sz="0" w:space="0" w:color="auto"/>
        <w:bottom w:val="none" w:sz="0" w:space="0" w:color="auto"/>
        <w:right w:val="none" w:sz="0" w:space="0" w:color="auto"/>
      </w:divBdr>
    </w:div>
    <w:div w:id="1757556576">
      <w:bodyDiv w:val="1"/>
      <w:marLeft w:val="0"/>
      <w:marRight w:val="0"/>
      <w:marTop w:val="0"/>
      <w:marBottom w:val="0"/>
      <w:divBdr>
        <w:top w:val="none" w:sz="0" w:space="0" w:color="auto"/>
        <w:left w:val="none" w:sz="0" w:space="0" w:color="auto"/>
        <w:bottom w:val="none" w:sz="0" w:space="0" w:color="auto"/>
        <w:right w:val="none" w:sz="0" w:space="0" w:color="auto"/>
      </w:divBdr>
    </w:div>
    <w:div w:id="1772819117">
      <w:bodyDiv w:val="1"/>
      <w:marLeft w:val="0"/>
      <w:marRight w:val="0"/>
      <w:marTop w:val="0"/>
      <w:marBottom w:val="0"/>
      <w:divBdr>
        <w:top w:val="none" w:sz="0" w:space="0" w:color="auto"/>
        <w:left w:val="none" w:sz="0" w:space="0" w:color="auto"/>
        <w:bottom w:val="none" w:sz="0" w:space="0" w:color="auto"/>
        <w:right w:val="none" w:sz="0" w:space="0" w:color="auto"/>
      </w:divBdr>
    </w:div>
    <w:div w:id="1825198308">
      <w:bodyDiv w:val="1"/>
      <w:marLeft w:val="0"/>
      <w:marRight w:val="0"/>
      <w:marTop w:val="0"/>
      <w:marBottom w:val="0"/>
      <w:divBdr>
        <w:top w:val="none" w:sz="0" w:space="0" w:color="auto"/>
        <w:left w:val="none" w:sz="0" w:space="0" w:color="auto"/>
        <w:bottom w:val="none" w:sz="0" w:space="0" w:color="auto"/>
        <w:right w:val="none" w:sz="0" w:space="0" w:color="auto"/>
      </w:divBdr>
    </w:div>
    <w:div w:id="1876842961">
      <w:bodyDiv w:val="1"/>
      <w:marLeft w:val="0"/>
      <w:marRight w:val="0"/>
      <w:marTop w:val="0"/>
      <w:marBottom w:val="0"/>
      <w:divBdr>
        <w:top w:val="none" w:sz="0" w:space="0" w:color="auto"/>
        <w:left w:val="none" w:sz="0" w:space="0" w:color="auto"/>
        <w:bottom w:val="none" w:sz="0" w:space="0" w:color="auto"/>
        <w:right w:val="none" w:sz="0" w:space="0" w:color="auto"/>
      </w:divBdr>
    </w:div>
    <w:div w:id="1910459683">
      <w:bodyDiv w:val="1"/>
      <w:marLeft w:val="0"/>
      <w:marRight w:val="0"/>
      <w:marTop w:val="0"/>
      <w:marBottom w:val="0"/>
      <w:divBdr>
        <w:top w:val="none" w:sz="0" w:space="0" w:color="auto"/>
        <w:left w:val="none" w:sz="0" w:space="0" w:color="auto"/>
        <w:bottom w:val="none" w:sz="0" w:space="0" w:color="auto"/>
        <w:right w:val="none" w:sz="0" w:space="0" w:color="auto"/>
      </w:divBdr>
    </w:div>
    <w:div w:id="2003658102">
      <w:bodyDiv w:val="1"/>
      <w:marLeft w:val="0"/>
      <w:marRight w:val="0"/>
      <w:marTop w:val="0"/>
      <w:marBottom w:val="0"/>
      <w:divBdr>
        <w:top w:val="none" w:sz="0" w:space="0" w:color="auto"/>
        <w:left w:val="none" w:sz="0" w:space="0" w:color="auto"/>
        <w:bottom w:val="none" w:sz="0" w:space="0" w:color="auto"/>
        <w:right w:val="none" w:sz="0" w:space="0" w:color="auto"/>
      </w:divBdr>
    </w:div>
    <w:div w:id="2049793401">
      <w:bodyDiv w:val="1"/>
      <w:marLeft w:val="0"/>
      <w:marRight w:val="0"/>
      <w:marTop w:val="0"/>
      <w:marBottom w:val="0"/>
      <w:divBdr>
        <w:top w:val="none" w:sz="0" w:space="0" w:color="auto"/>
        <w:left w:val="none" w:sz="0" w:space="0" w:color="auto"/>
        <w:bottom w:val="none" w:sz="0" w:space="0" w:color="auto"/>
        <w:right w:val="none" w:sz="0" w:space="0" w:color="auto"/>
      </w:divBdr>
      <w:divsChild>
        <w:div w:id="251741949">
          <w:marLeft w:val="480"/>
          <w:marRight w:val="0"/>
          <w:marTop w:val="0"/>
          <w:marBottom w:val="0"/>
          <w:divBdr>
            <w:top w:val="none" w:sz="0" w:space="0" w:color="auto"/>
            <w:left w:val="none" w:sz="0" w:space="0" w:color="auto"/>
            <w:bottom w:val="none" w:sz="0" w:space="0" w:color="auto"/>
            <w:right w:val="none" w:sz="0" w:space="0" w:color="auto"/>
          </w:divBdr>
          <w:divsChild>
            <w:div w:id="175775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thegreenjournal.com/article/S0167-8140(18)33309-7/fulltext" TargetMode="External"/><Relationship Id="rId1" Type="http://schemas.openxmlformats.org/officeDocument/2006/relationships/hyperlink" Target="https://acsjournals.onlinelibrary.wiley.com/doi/10.1002/cncr.32490"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JournalArticle</b:SourceType>
    <b:Guid>{88A43B0E-8FEF-4399-8923-8DA70B967276}</b:Guid>
    <b:RefOrder>1</b:RefOrder>
  </b:Source>
</b:Sources>
</file>

<file path=customXml/itemProps1.xml><?xml version="1.0" encoding="utf-8"?>
<ds:datastoreItem xmlns:ds="http://schemas.openxmlformats.org/officeDocument/2006/customXml" ds:itemID="{E2D6DA0B-8E31-4EA5-BA18-5FCC5CD07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6855</Words>
  <Characters>39076</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Hu</dc:creator>
  <cp:keywords/>
  <dc:description/>
  <cp:lastModifiedBy>Ricky Hu</cp:lastModifiedBy>
  <cp:revision>2</cp:revision>
  <dcterms:created xsi:type="dcterms:W3CDTF">2021-09-07T07:07:00Z</dcterms:created>
  <dcterms:modified xsi:type="dcterms:W3CDTF">2021-09-07T07:07:00Z</dcterms:modified>
</cp:coreProperties>
</file>