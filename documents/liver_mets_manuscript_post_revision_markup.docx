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BBBD9" w14:textId="77777777" w:rsidR="00D85F45" w:rsidRDefault="00D85F45" w:rsidP="00D85F45">
      <w:pPr>
        <w:spacing w:after="0" w:line="360" w:lineRule="auto"/>
        <w:rPr>
          <w:rFonts w:ascii="Times New Roman" w:hAnsi="Times New Roman" w:cs="Times New Roman"/>
          <w:b/>
          <w:bCs/>
        </w:rPr>
      </w:pPr>
      <w:bookmarkStart w:id="0" w:name="_Hlk88591976"/>
      <w:bookmarkStart w:id="1" w:name="_Hlk88587101"/>
      <w:bookmarkStart w:id="2" w:name="_Hlk87813432"/>
      <w:bookmarkStart w:id="3" w:name="_Hlk94468361"/>
      <w:r>
        <w:rPr>
          <w:rFonts w:ascii="Times New Roman" w:hAnsi="Times New Roman" w:cs="Times New Roman"/>
          <w:b/>
          <w:bCs/>
        </w:rPr>
        <w:t>Title:</w:t>
      </w:r>
    </w:p>
    <w:p w14:paraId="2BC264FA" w14:textId="5EE13A04" w:rsidR="00D85F45" w:rsidRPr="00857652" w:rsidRDefault="00D85F45" w:rsidP="00D85F45">
      <w:pPr>
        <w:spacing w:after="0" w:line="360" w:lineRule="auto"/>
        <w:rPr>
          <w:rFonts w:ascii="Times New Roman" w:hAnsi="Times New Roman" w:cs="Times New Roman"/>
        </w:rPr>
      </w:pPr>
      <w:bookmarkStart w:id="4" w:name="_Hlk88588632"/>
      <w:r w:rsidRPr="00857652">
        <w:rPr>
          <w:rFonts w:ascii="Times New Roman" w:hAnsi="Times New Roman" w:cs="Times New Roman"/>
        </w:rPr>
        <w:t xml:space="preserve">Prediction of Local Control for Colorectal Liver Metastases </w:t>
      </w:r>
      <w:ins w:id="5" w:author="Ricky Hu" w:date="2022-05-08T21:18:00Z">
        <w:r w:rsidR="00193192">
          <w:rPr>
            <w:rFonts w:ascii="Times New Roman" w:hAnsi="Times New Roman" w:cs="Times New Roman"/>
          </w:rPr>
          <w:t xml:space="preserve">Treated with Radiotherapy </w:t>
        </w:r>
      </w:ins>
      <w:r w:rsidRPr="00857652">
        <w:rPr>
          <w:rFonts w:ascii="Times New Roman" w:hAnsi="Times New Roman" w:cs="Times New Roman"/>
        </w:rPr>
        <w:t>using a Radiomic Artificial Intelligence Model</w:t>
      </w:r>
    </w:p>
    <w:bookmarkEnd w:id="4"/>
    <w:p w14:paraId="5BA88916" w14:textId="7029C536" w:rsidR="00D85F45" w:rsidRDefault="00D85F45" w:rsidP="00D85F45">
      <w:pPr>
        <w:spacing w:after="0" w:line="360" w:lineRule="auto"/>
        <w:rPr>
          <w:ins w:id="6" w:author="Ricky Hu" w:date="2022-05-18T03:44:00Z"/>
          <w:rFonts w:ascii="Times New Roman" w:hAnsi="Times New Roman" w:cs="Times New Roman"/>
          <w:b/>
          <w:bCs/>
        </w:rPr>
      </w:pPr>
    </w:p>
    <w:p w14:paraId="27A1D2E8" w14:textId="306B1126" w:rsidR="00A01F0E" w:rsidRDefault="00A01F0E" w:rsidP="00A01F0E">
      <w:pPr>
        <w:spacing w:after="0" w:line="360" w:lineRule="auto"/>
        <w:rPr>
          <w:ins w:id="7" w:author="Ricky Hu" w:date="2022-05-18T03:44:00Z"/>
          <w:rFonts w:ascii="Times New Roman" w:hAnsi="Times New Roman" w:cs="Times New Roman"/>
        </w:rPr>
      </w:pPr>
      <w:ins w:id="8" w:author="Ricky Hu" w:date="2022-05-18T03:44:00Z">
        <w:r>
          <w:rPr>
            <w:rFonts w:ascii="Times New Roman" w:hAnsi="Times New Roman" w:cs="Times New Roman"/>
            <w:b/>
            <w:bCs/>
          </w:rPr>
          <w:t xml:space="preserve">Word Count: </w:t>
        </w:r>
        <w:r>
          <w:rPr>
            <w:rFonts w:ascii="Times New Roman" w:hAnsi="Times New Roman" w:cs="Times New Roman"/>
          </w:rPr>
          <w:t>Abstract: 250, Main Text: 29</w:t>
        </w:r>
      </w:ins>
      <w:ins w:id="9" w:author="Ricky Hu" w:date="2022-05-25T17:15:00Z">
        <w:r w:rsidR="00451B0D">
          <w:rPr>
            <w:rFonts w:ascii="Times New Roman" w:hAnsi="Times New Roman" w:cs="Times New Roman"/>
          </w:rPr>
          <w:t>9</w:t>
        </w:r>
      </w:ins>
      <w:ins w:id="10" w:author="Ricky Hu" w:date="2022-05-18T03:44:00Z">
        <w:r>
          <w:rPr>
            <w:rFonts w:ascii="Times New Roman" w:hAnsi="Times New Roman" w:cs="Times New Roman"/>
          </w:rPr>
          <w:t>6 (From Introduction to end of Discussion, includes headers)</w:t>
        </w:r>
      </w:ins>
    </w:p>
    <w:p w14:paraId="577AD9EE" w14:textId="77777777" w:rsidR="00A01F0E" w:rsidRPr="00A06F8A" w:rsidRDefault="00A01F0E" w:rsidP="00D85F45">
      <w:pPr>
        <w:spacing w:after="0" w:line="360" w:lineRule="auto"/>
        <w:rPr>
          <w:rFonts w:ascii="Times New Roman" w:hAnsi="Times New Roman" w:cs="Times New Roman"/>
          <w:b/>
          <w:bCs/>
        </w:rPr>
      </w:pPr>
    </w:p>
    <w:p w14:paraId="6B9FE8A8" w14:textId="77777777" w:rsidR="00D85F45" w:rsidRDefault="00D85F45" w:rsidP="00D85F45">
      <w:pPr>
        <w:spacing w:after="0" w:line="360" w:lineRule="auto"/>
        <w:rPr>
          <w:rFonts w:ascii="Times New Roman" w:hAnsi="Times New Roman" w:cs="Times New Roman"/>
          <w:b/>
          <w:bCs/>
        </w:rPr>
      </w:pPr>
      <w:r>
        <w:rPr>
          <w:rFonts w:ascii="Times New Roman" w:hAnsi="Times New Roman" w:cs="Times New Roman"/>
          <w:b/>
          <w:bCs/>
        </w:rPr>
        <w:t>Authors and Affiliations:</w:t>
      </w:r>
    </w:p>
    <w:p w14:paraId="70AD62CC" w14:textId="77777777" w:rsidR="00D85F45" w:rsidRDefault="00D85F45" w:rsidP="00D85F45">
      <w:pPr>
        <w:spacing w:after="0" w:line="360" w:lineRule="auto"/>
        <w:rPr>
          <w:rFonts w:ascii="Times New Roman" w:hAnsi="Times New Roman" w:cs="Times New Roman"/>
          <w:vertAlign w:val="superscript"/>
        </w:rPr>
      </w:pPr>
      <w:r w:rsidRPr="00A06F8A">
        <w:rPr>
          <w:rFonts w:ascii="Times New Roman" w:hAnsi="Times New Roman" w:cs="Times New Roman"/>
        </w:rPr>
        <w:t xml:space="preserve">Ricky </w:t>
      </w:r>
      <w:r w:rsidRPr="00DF20F4">
        <w:rPr>
          <w:rFonts w:ascii="Times New Roman" w:hAnsi="Times New Roman" w:cs="Times New Roman"/>
        </w:rPr>
        <w:t>Hu</w:t>
      </w:r>
      <w:r>
        <w:rPr>
          <w:rFonts w:ascii="Times New Roman" w:hAnsi="Times New Roman" w:cs="Times New Roman"/>
          <w:vertAlign w:val="superscript"/>
        </w:rPr>
        <w:t>*1</w:t>
      </w:r>
      <w:r>
        <w:rPr>
          <w:rFonts w:ascii="Times New Roman" w:hAnsi="Times New Roman" w:cs="Times New Roman"/>
        </w:rPr>
        <w:t xml:space="preserve">, </w:t>
      </w:r>
      <w:r w:rsidRPr="00DF20F4">
        <w:rPr>
          <w:rFonts w:ascii="Times New Roman" w:hAnsi="Times New Roman" w:cs="Times New Roman"/>
        </w:rPr>
        <w:t>Ishita</w:t>
      </w:r>
      <w:r w:rsidRPr="00A06F8A">
        <w:rPr>
          <w:rFonts w:ascii="Times New Roman" w:hAnsi="Times New Roman" w:cs="Times New Roman"/>
        </w:rPr>
        <w:t xml:space="preserve"> Chen</w:t>
      </w:r>
      <w:r>
        <w:rPr>
          <w:rFonts w:ascii="Times New Roman" w:hAnsi="Times New Roman" w:cs="Times New Roman"/>
          <w:vertAlign w:val="superscript"/>
        </w:rPr>
        <w:t>*2</w:t>
      </w:r>
      <w:r w:rsidRPr="00E9078A">
        <w:rPr>
          <w:rFonts w:ascii="Times New Roman" w:hAnsi="Times New Roman" w:cs="Times New Roman"/>
        </w:rPr>
        <w:t xml:space="preserve">, </w:t>
      </w:r>
      <w:r w:rsidRPr="00A06F8A">
        <w:rPr>
          <w:rFonts w:ascii="Times New Roman" w:hAnsi="Times New Roman" w:cs="Times New Roman"/>
        </w:rPr>
        <w:t>Jacob Peoples</w:t>
      </w:r>
      <w:r w:rsidRPr="00E9078A">
        <w:rPr>
          <w:rFonts w:ascii="Times New Roman" w:hAnsi="Times New Roman" w:cs="Times New Roman"/>
          <w:vertAlign w:val="superscript"/>
        </w:rPr>
        <w:t>3</w:t>
      </w:r>
      <w:r w:rsidRPr="00E9078A">
        <w:rPr>
          <w:rFonts w:ascii="Times New Roman" w:hAnsi="Times New Roman" w:cs="Times New Roman"/>
        </w:rPr>
        <w:t xml:space="preserve">, </w:t>
      </w:r>
      <w:r w:rsidRPr="00A06F8A">
        <w:rPr>
          <w:rFonts w:ascii="Times New Roman" w:hAnsi="Times New Roman" w:cs="Times New Roman"/>
        </w:rPr>
        <w:t>Jean-Paul Salameh</w:t>
      </w:r>
      <w:r w:rsidRPr="00E9078A">
        <w:rPr>
          <w:rFonts w:ascii="Times New Roman" w:hAnsi="Times New Roman" w:cs="Times New Roman"/>
          <w:vertAlign w:val="superscript"/>
        </w:rPr>
        <w:t>1</w:t>
      </w:r>
      <w:r w:rsidRPr="00E9078A">
        <w:rPr>
          <w:rFonts w:ascii="Times New Roman" w:hAnsi="Times New Roman" w:cs="Times New Roman"/>
        </w:rPr>
        <w:t xml:space="preserve">, </w:t>
      </w:r>
      <w:r w:rsidRPr="00A06F8A">
        <w:rPr>
          <w:rFonts w:ascii="Times New Roman" w:hAnsi="Times New Roman" w:cs="Times New Roman"/>
        </w:rPr>
        <w:t>Mithat Gönen</w:t>
      </w:r>
      <w:r w:rsidRPr="00E9078A">
        <w:rPr>
          <w:rFonts w:ascii="Times New Roman" w:hAnsi="Times New Roman" w:cs="Times New Roman"/>
          <w:vertAlign w:val="superscript"/>
        </w:rPr>
        <w:t>4</w:t>
      </w:r>
      <w:r w:rsidRPr="00E9078A">
        <w:rPr>
          <w:rFonts w:ascii="Times New Roman" w:hAnsi="Times New Roman" w:cs="Times New Roman"/>
        </w:rPr>
        <w:t xml:space="preserve">, </w:t>
      </w:r>
      <w:r w:rsidRPr="00A06F8A">
        <w:rPr>
          <w:rFonts w:ascii="Times New Roman" w:hAnsi="Times New Roman" w:cs="Times New Roman"/>
        </w:rPr>
        <w:t>Paul B. Romesser</w:t>
      </w:r>
      <w:r>
        <w:rPr>
          <w:rFonts w:ascii="Times New Roman" w:hAnsi="Times New Roman" w:cs="Times New Roman"/>
          <w:vertAlign w:val="superscript"/>
        </w:rPr>
        <w:t>2</w:t>
      </w:r>
      <w:r w:rsidRPr="00E9078A">
        <w:rPr>
          <w:rFonts w:ascii="Times New Roman" w:hAnsi="Times New Roman" w:cs="Times New Roman"/>
        </w:rPr>
        <w:t xml:space="preserve">, </w:t>
      </w:r>
      <w:r w:rsidRPr="00A06F8A">
        <w:rPr>
          <w:rFonts w:ascii="Times New Roman" w:hAnsi="Times New Roman" w:cs="Times New Roman"/>
        </w:rPr>
        <w:t xml:space="preserve">Amber </w:t>
      </w:r>
      <w:r w:rsidRPr="00E9078A">
        <w:rPr>
          <w:rFonts w:ascii="Times New Roman" w:hAnsi="Times New Roman" w:cs="Times New Roman"/>
        </w:rPr>
        <w:t xml:space="preserve">L. </w:t>
      </w:r>
      <w:r w:rsidRPr="00A06F8A">
        <w:rPr>
          <w:rFonts w:ascii="Times New Roman" w:hAnsi="Times New Roman" w:cs="Times New Roman"/>
        </w:rPr>
        <w:t>Simpson</w:t>
      </w:r>
      <w:r w:rsidRPr="00E9078A">
        <w:rPr>
          <w:rFonts w:ascii="Times New Roman" w:hAnsi="Times New Roman" w:cs="Times New Roman"/>
          <w:vertAlign w:val="superscript"/>
        </w:rPr>
        <w:t>3,5</w:t>
      </w:r>
      <w:r w:rsidRPr="00E9078A">
        <w:rPr>
          <w:rFonts w:ascii="Times New Roman" w:hAnsi="Times New Roman" w:cs="Times New Roman"/>
        </w:rPr>
        <w:t xml:space="preserve">, and </w:t>
      </w:r>
      <w:r w:rsidRPr="00A06F8A">
        <w:rPr>
          <w:rFonts w:ascii="Times New Roman" w:hAnsi="Times New Roman" w:cs="Times New Roman"/>
        </w:rPr>
        <w:t>Marsha Reyngold</w:t>
      </w:r>
      <w:r>
        <w:rPr>
          <w:rFonts w:ascii="Times New Roman" w:hAnsi="Times New Roman" w:cs="Times New Roman"/>
          <w:vertAlign w:val="superscript"/>
        </w:rPr>
        <w:t>2</w:t>
      </w:r>
    </w:p>
    <w:p w14:paraId="46B4305C" w14:textId="77777777" w:rsidR="00D85F45" w:rsidRDefault="00D85F45" w:rsidP="00D85F45">
      <w:pPr>
        <w:spacing w:after="0" w:line="360" w:lineRule="auto"/>
        <w:rPr>
          <w:rFonts w:ascii="Times New Roman" w:hAnsi="Times New Roman" w:cs="Times New Roman"/>
          <w:vertAlign w:val="superscript"/>
        </w:rPr>
      </w:pPr>
    </w:p>
    <w:p w14:paraId="09B003D4" w14:textId="77777777" w:rsidR="00D85F45" w:rsidRPr="00B70C83" w:rsidRDefault="00D85F45" w:rsidP="00D85F45">
      <w:pPr>
        <w:spacing w:after="0" w:line="360" w:lineRule="auto"/>
        <w:rPr>
          <w:rFonts w:ascii="Times New Roman" w:hAnsi="Times New Roman" w:cs="Times New Roman"/>
          <w:b/>
          <w:bCs/>
        </w:rPr>
      </w:pPr>
      <w:r w:rsidRPr="00B70C83">
        <w:rPr>
          <w:rFonts w:ascii="Times New Roman" w:hAnsi="Times New Roman" w:cs="Times New Roman"/>
          <w:b/>
          <w:bCs/>
          <w:vertAlign w:val="superscript"/>
        </w:rPr>
        <w:t>*</w:t>
      </w:r>
      <w:r w:rsidRPr="00B70C83">
        <w:rPr>
          <w:rFonts w:ascii="Times New Roman" w:hAnsi="Times New Roman" w:cs="Times New Roman"/>
          <w:b/>
          <w:bCs/>
        </w:rPr>
        <w:t>Equal Contribution and Co-First Authorship</w:t>
      </w:r>
    </w:p>
    <w:p w14:paraId="408F9DA7" w14:textId="77777777" w:rsidR="00D85F45" w:rsidRPr="001E58A0" w:rsidRDefault="00D85F45" w:rsidP="00D85F45">
      <w:pPr>
        <w:spacing w:after="0" w:line="360" w:lineRule="auto"/>
        <w:rPr>
          <w:rFonts w:ascii="Times New Roman" w:hAnsi="Times New Roman" w:cs="Times New Roman"/>
        </w:rPr>
      </w:pPr>
    </w:p>
    <w:p w14:paraId="609FEE00" w14:textId="77777777" w:rsidR="00D85F45" w:rsidRPr="00A06F8A" w:rsidRDefault="00D85F45" w:rsidP="00D85F45">
      <w:pPr>
        <w:spacing w:after="0" w:line="360" w:lineRule="auto"/>
        <w:rPr>
          <w:rFonts w:ascii="Times New Roman" w:hAnsi="Times New Roman" w:cs="Times New Roman"/>
        </w:rPr>
      </w:pPr>
      <w:r>
        <w:rPr>
          <w:rFonts w:ascii="Times New Roman" w:hAnsi="Times New Roman" w:cs="Times New Roman"/>
          <w:vertAlign w:val="superscript"/>
        </w:rPr>
        <w:t>1</w:t>
      </w:r>
      <w:r w:rsidRPr="00E9078A">
        <w:rPr>
          <w:rFonts w:ascii="Times New Roman" w:hAnsi="Times New Roman" w:cs="Times New Roman"/>
        </w:rPr>
        <w:t>School of Medicine, Queen’s University, Kingston, ON</w:t>
      </w:r>
    </w:p>
    <w:p w14:paraId="727A6A23" w14:textId="77777777" w:rsidR="00D85F45" w:rsidRPr="00A06F8A" w:rsidRDefault="00D85F45" w:rsidP="00D85F45">
      <w:pPr>
        <w:spacing w:after="0" w:line="360" w:lineRule="auto"/>
        <w:rPr>
          <w:rFonts w:ascii="Times New Roman" w:hAnsi="Times New Roman" w:cs="Times New Roman"/>
          <w:b/>
          <w:bCs/>
        </w:rPr>
      </w:pPr>
      <w:r>
        <w:rPr>
          <w:rFonts w:ascii="Times New Roman" w:hAnsi="Times New Roman" w:cs="Times New Roman"/>
          <w:vertAlign w:val="superscript"/>
        </w:rPr>
        <w:t>2</w:t>
      </w:r>
      <w:r w:rsidRPr="00A06F8A">
        <w:rPr>
          <w:rFonts w:ascii="Times New Roman" w:hAnsi="Times New Roman" w:cs="Times New Roman"/>
        </w:rPr>
        <w:t xml:space="preserve">Department of Radiation Oncology, </w:t>
      </w:r>
      <w:r w:rsidRPr="00E9078A">
        <w:rPr>
          <w:rFonts w:ascii="Times New Roman" w:hAnsi="Times New Roman" w:cs="Times New Roman"/>
        </w:rPr>
        <w:t>Memorial Sloan Kettering Cancer Center, New York, NY</w:t>
      </w:r>
      <w:r w:rsidRPr="00E9078A">
        <w:rPr>
          <w:rFonts w:ascii="Times New Roman" w:hAnsi="Times New Roman" w:cs="Times New Roman"/>
        </w:rPr>
        <w:br/>
      </w:r>
      <w:r w:rsidRPr="00E9078A">
        <w:rPr>
          <w:rFonts w:ascii="Times New Roman" w:hAnsi="Times New Roman" w:cs="Times New Roman"/>
          <w:vertAlign w:val="superscript"/>
        </w:rPr>
        <w:t>3</w:t>
      </w:r>
      <w:r w:rsidRPr="00E9078A">
        <w:rPr>
          <w:rFonts w:ascii="Times New Roman" w:hAnsi="Times New Roman" w:cs="Times New Roman"/>
        </w:rPr>
        <w:t>School of Computing, Queen’s University, Kingston, ON</w:t>
      </w:r>
      <w:r w:rsidRPr="00E9078A">
        <w:rPr>
          <w:rFonts w:ascii="Times New Roman" w:hAnsi="Times New Roman" w:cs="Times New Roman"/>
        </w:rPr>
        <w:br/>
      </w:r>
      <w:r w:rsidRPr="00E9078A">
        <w:rPr>
          <w:rFonts w:ascii="Times New Roman" w:hAnsi="Times New Roman" w:cs="Times New Roman"/>
          <w:vertAlign w:val="superscript"/>
        </w:rPr>
        <w:t>4</w:t>
      </w:r>
      <w:r w:rsidRPr="00E9078A">
        <w:rPr>
          <w:rFonts w:ascii="Times New Roman" w:hAnsi="Times New Roman" w:cs="Times New Roman"/>
        </w:rPr>
        <w:t>Department of Epidemiology and Biostatistics, Memorial Sloan Kettering Cancer Center, New York, NY</w:t>
      </w:r>
    </w:p>
    <w:p w14:paraId="5D46AF62" w14:textId="77777777" w:rsidR="00D85F45" w:rsidRPr="00E9078A" w:rsidRDefault="00D85F45" w:rsidP="00D85F45">
      <w:pPr>
        <w:spacing w:after="0" w:line="360" w:lineRule="auto"/>
        <w:rPr>
          <w:rFonts w:ascii="Times New Roman" w:hAnsi="Times New Roman" w:cs="Times New Roman"/>
        </w:rPr>
      </w:pPr>
      <w:r w:rsidRPr="00E9078A">
        <w:rPr>
          <w:rFonts w:ascii="Times New Roman" w:hAnsi="Times New Roman" w:cs="Times New Roman"/>
          <w:vertAlign w:val="superscript"/>
        </w:rPr>
        <w:t>5</w:t>
      </w:r>
      <w:r w:rsidRPr="00E9078A">
        <w:rPr>
          <w:rFonts w:ascii="Times New Roman" w:hAnsi="Times New Roman" w:cs="Times New Roman"/>
        </w:rPr>
        <w:t>Department of Biomedical and Molecular Sciences, Queen’s University, Kingston, ON</w:t>
      </w:r>
    </w:p>
    <w:p w14:paraId="7BC32760" w14:textId="77777777" w:rsidR="00D85F45" w:rsidRPr="00A06F8A" w:rsidDel="00A01F0E" w:rsidRDefault="00D85F45" w:rsidP="00D85F45">
      <w:pPr>
        <w:spacing w:after="0" w:line="360" w:lineRule="auto"/>
        <w:rPr>
          <w:del w:id="11" w:author="Ricky Hu" w:date="2022-05-18T03:44:00Z"/>
          <w:rFonts w:ascii="Times New Roman" w:hAnsi="Times New Roman" w:cs="Times New Roman"/>
          <w:b/>
          <w:bCs/>
        </w:rPr>
      </w:pPr>
      <w:r>
        <w:rPr>
          <w:rFonts w:ascii="Times New Roman" w:hAnsi="Times New Roman" w:cs="Times New Roman"/>
          <w:b/>
          <w:bCs/>
        </w:rPr>
        <w:br/>
      </w:r>
      <w:r w:rsidRPr="00A06F8A">
        <w:rPr>
          <w:rFonts w:ascii="Times New Roman" w:hAnsi="Times New Roman" w:cs="Times New Roman"/>
          <w:b/>
          <w:bCs/>
        </w:rPr>
        <w:t xml:space="preserve">Corresponding Author: </w:t>
      </w:r>
    </w:p>
    <w:p w14:paraId="08CA99D8" w14:textId="0DEC7B73" w:rsidR="00D85F45" w:rsidRDefault="00D85F45" w:rsidP="00D85F45">
      <w:pPr>
        <w:spacing w:after="0" w:line="360" w:lineRule="auto"/>
        <w:rPr>
          <w:rFonts w:ascii="Times New Roman" w:hAnsi="Times New Roman" w:cs="Times New Roman"/>
        </w:rPr>
      </w:pPr>
      <w:del w:id="12" w:author="Ricky Hu" w:date="2022-05-18T03:44:00Z">
        <w:r w:rsidDel="00A01F0E">
          <w:rPr>
            <w:rFonts w:ascii="Times New Roman" w:hAnsi="Times New Roman" w:cs="Times New Roman"/>
          </w:rPr>
          <w:delText xml:space="preserve">Name: </w:delText>
        </w:r>
      </w:del>
      <w:r w:rsidRPr="00E9078A">
        <w:rPr>
          <w:rFonts w:ascii="Times New Roman" w:hAnsi="Times New Roman" w:cs="Times New Roman"/>
        </w:rPr>
        <w:t>Ricky Hu</w:t>
      </w:r>
    </w:p>
    <w:p w14:paraId="5F7CB2A2" w14:textId="77777777" w:rsidR="00D85F45" w:rsidRDefault="00D85F45" w:rsidP="00D85F45">
      <w:pPr>
        <w:spacing w:after="0" w:line="360" w:lineRule="auto"/>
        <w:rPr>
          <w:rFonts w:ascii="Times New Roman" w:hAnsi="Times New Roman" w:cs="Times New Roman"/>
        </w:rPr>
      </w:pPr>
      <w:r>
        <w:rPr>
          <w:rFonts w:ascii="Times New Roman" w:hAnsi="Times New Roman" w:cs="Times New Roman"/>
        </w:rPr>
        <w:t xml:space="preserve">Email: </w:t>
      </w:r>
      <w:r w:rsidRPr="00E9078A">
        <w:rPr>
          <w:rFonts w:ascii="Times New Roman" w:hAnsi="Times New Roman" w:cs="Times New Roman"/>
        </w:rPr>
        <w:t>rhu@qmed.ca</w:t>
      </w:r>
    </w:p>
    <w:p w14:paraId="4DDDCF69" w14:textId="2096A85C" w:rsidR="00D85F45" w:rsidRDefault="00D85F45" w:rsidP="00D85F45">
      <w:pPr>
        <w:spacing w:after="0" w:line="360" w:lineRule="auto"/>
        <w:rPr>
          <w:rFonts w:ascii="Times New Roman" w:hAnsi="Times New Roman" w:cs="Times New Roman"/>
        </w:rPr>
      </w:pPr>
      <w:r>
        <w:rPr>
          <w:rFonts w:ascii="Times New Roman" w:hAnsi="Times New Roman" w:cs="Times New Roman"/>
        </w:rPr>
        <w:t>M</w:t>
      </w:r>
      <w:ins w:id="13" w:author="Ricky Hu" w:date="2022-05-18T03:40:00Z">
        <w:r w:rsidR="00A01F0E">
          <w:rPr>
            <w:rFonts w:ascii="Times New Roman" w:hAnsi="Times New Roman" w:cs="Times New Roman"/>
          </w:rPr>
          <w:t>ai</w:t>
        </w:r>
      </w:ins>
      <w:del w:id="14" w:author="Ricky Hu" w:date="2022-05-18T03:40:00Z">
        <w:r w:rsidDel="00A01F0E">
          <w:rPr>
            <w:rFonts w:ascii="Times New Roman" w:hAnsi="Times New Roman" w:cs="Times New Roman"/>
          </w:rPr>
          <w:delText>ia</w:delText>
        </w:r>
      </w:del>
      <w:r>
        <w:rPr>
          <w:rFonts w:ascii="Times New Roman" w:hAnsi="Times New Roman" w:cs="Times New Roman"/>
        </w:rPr>
        <w:t xml:space="preserve">n Affiliation Address: </w:t>
      </w:r>
      <w:r w:rsidRPr="00857652">
        <w:rPr>
          <w:rFonts w:ascii="Times New Roman" w:hAnsi="Times New Roman" w:cs="Times New Roman"/>
        </w:rPr>
        <w:t>557 Goodwin Hall, Queen's University, Kingston, Ontario, K7L 2N8</w:t>
      </w:r>
      <w:del w:id="15" w:author="Ricky Hu" w:date="2022-05-18T03:44:00Z">
        <w:r w:rsidRPr="00857652" w:rsidDel="00A01F0E">
          <w:rPr>
            <w:rFonts w:ascii="Times New Roman" w:hAnsi="Times New Roman" w:cs="Times New Roman"/>
          </w:rPr>
          <w:delText>,</w:delText>
        </w:r>
      </w:del>
    </w:p>
    <w:p w14:paraId="516AD1D3" w14:textId="77777777" w:rsidR="00D85F45" w:rsidRDefault="00D85F45" w:rsidP="00D85F45">
      <w:pPr>
        <w:spacing w:after="0" w:line="360" w:lineRule="auto"/>
        <w:rPr>
          <w:rFonts w:ascii="Times New Roman" w:hAnsi="Times New Roman" w:cs="Times New Roman"/>
        </w:rPr>
      </w:pPr>
    </w:p>
    <w:p w14:paraId="2984D4CB" w14:textId="49B144EA" w:rsidR="00D85F45" w:rsidRPr="00F92540" w:rsidRDefault="00F92540" w:rsidP="00D85F45">
      <w:pPr>
        <w:spacing w:after="0" w:line="360" w:lineRule="auto"/>
        <w:rPr>
          <w:rFonts w:ascii="Times New Roman" w:hAnsi="Times New Roman" w:cs="Times New Roman"/>
        </w:rPr>
      </w:pPr>
      <w:bookmarkStart w:id="16" w:name="_Hlk88587134"/>
      <w:bookmarkEnd w:id="0"/>
      <w:bookmarkEnd w:id="1"/>
      <w:r>
        <w:rPr>
          <w:rFonts w:ascii="Times New Roman" w:hAnsi="Times New Roman" w:cs="Times New Roman"/>
          <w:b/>
          <w:bCs/>
        </w:rPr>
        <w:t>Declaration of Interest</w:t>
      </w:r>
      <w:r w:rsidR="00D85F45" w:rsidRPr="00A06F8A">
        <w:rPr>
          <w:rFonts w:ascii="Times New Roman" w:hAnsi="Times New Roman" w:cs="Times New Roman"/>
          <w:b/>
          <w:bCs/>
        </w:rPr>
        <w:t>:</w:t>
      </w:r>
    </w:p>
    <w:p w14:paraId="67E43919" w14:textId="77777777" w:rsidR="00D85F45" w:rsidRPr="00A06F8A" w:rsidRDefault="00D85F45" w:rsidP="00D85F45">
      <w:pPr>
        <w:spacing w:after="0" w:line="360" w:lineRule="auto"/>
        <w:rPr>
          <w:rFonts w:ascii="Times" w:hAnsi="Times" w:cs="Arial"/>
        </w:rPr>
      </w:pPr>
      <w:r w:rsidRPr="00A06F8A">
        <w:rPr>
          <w:rFonts w:ascii="Times" w:hAnsi="Times" w:cs="Arial"/>
        </w:rPr>
        <w:t xml:space="preserve">PBR is a EMD Serono consultant and reports support for travel from Elekta and Philips healthcare and prior research funding from EMD Serono. </w:t>
      </w:r>
    </w:p>
    <w:bookmarkEnd w:id="16"/>
    <w:p w14:paraId="396F6D9E" w14:textId="77777777" w:rsidR="00D85F45" w:rsidRPr="00A06F8A" w:rsidRDefault="00D85F45" w:rsidP="00D85F45">
      <w:pPr>
        <w:spacing w:after="0" w:line="360" w:lineRule="auto"/>
        <w:rPr>
          <w:rFonts w:ascii="Times New Roman" w:hAnsi="Times New Roman" w:cs="Times New Roman"/>
          <w:b/>
          <w:bCs/>
        </w:rPr>
      </w:pPr>
    </w:p>
    <w:p w14:paraId="02CD11B5" w14:textId="77777777" w:rsidR="00D85F45" w:rsidRPr="00A06F8A" w:rsidRDefault="00D85F45" w:rsidP="00D85F45">
      <w:pPr>
        <w:spacing w:after="0" w:line="360" w:lineRule="auto"/>
        <w:rPr>
          <w:rFonts w:ascii="Times New Roman" w:hAnsi="Times New Roman" w:cs="Times New Roman"/>
          <w:b/>
          <w:bCs/>
        </w:rPr>
      </w:pPr>
      <w:r w:rsidRPr="00A06F8A">
        <w:rPr>
          <w:rFonts w:ascii="Times New Roman" w:hAnsi="Times New Roman" w:cs="Times New Roman"/>
          <w:b/>
          <w:bCs/>
        </w:rPr>
        <w:t>Author Contributions:</w:t>
      </w:r>
    </w:p>
    <w:p w14:paraId="102CEEED" w14:textId="77777777" w:rsidR="00D85F45" w:rsidRPr="00A06F8A" w:rsidRDefault="00D85F45" w:rsidP="00D85F45">
      <w:pPr>
        <w:spacing w:after="0" w:line="360" w:lineRule="auto"/>
        <w:rPr>
          <w:rFonts w:ascii="Times New Roman" w:hAnsi="Times New Roman" w:cs="Times New Roman"/>
          <w:b/>
          <w:bCs/>
        </w:rPr>
      </w:pPr>
      <w:r w:rsidRPr="00E9078A">
        <w:rPr>
          <w:rFonts w:ascii="Times New Roman" w:hAnsi="Times New Roman" w:cs="Times New Roman"/>
        </w:rPr>
        <w:t>Ishita Chen: Conceptualization, data acquisition, data processing, data analysis, and writing.</w:t>
      </w:r>
    </w:p>
    <w:p w14:paraId="26D6A6FC" w14:textId="77777777" w:rsidR="00D85F45" w:rsidRPr="00E9078A" w:rsidRDefault="00D85F45" w:rsidP="00D85F45">
      <w:pPr>
        <w:spacing w:after="0" w:line="360" w:lineRule="auto"/>
        <w:rPr>
          <w:rFonts w:ascii="Times New Roman" w:hAnsi="Times New Roman" w:cs="Times New Roman"/>
        </w:rPr>
      </w:pPr>
      <w:r w:rsidRPr="00E9078A">
        <w:rPr>
          <w:rFonts w:ascii="Times New Roman" w:hAnsi="Times New Roman" w:cs="Times New Roman"/>
        </w:rPr>
        <w:t>Ricky Hu: Methodology, software development, data analysis, visualization, and writing.</w:t>
      </w:r>
    </w:p>
    <w:p w14:paraId="13D0D476" w14:textId="77777777" w:rsidR="00D85F45" w:rsidRPr="00E9078A" w:rsidRDefault="00D85F45" w:rsidP="00D85F45">
      <w:pPr>
        <w:spacing w:after="0" w:line="360" w:lineRule="auto"/>
        <w:rPr>
          <w:rFonts w:ascii="Times New Roman" w:hAnsi="Times New Roman" w:cs="Times New Roman"/>
        </w:rPr>
      </w:pPr>
      <w:r w:rsidRPr="00E9078A">
        <w:rPr>
          <w:rFonts w:ascii="Times New Roman" w:hAnsi="Times New Roman" w:cs="Times New Roman"/>
        </w:rPr>
        <w:t>Jacob Peoples: Methodology, software development, data analysis, and writing.</w:t>
      </w:r>
    </w:p>
    <w:p w14:paraId="4D736E36" w14:textId="77777777" w:rsidR="00D85F45" w:rsidRPr="00E9078A" w:rsidRDefault="00D85F45" w:rsidP="00D85F45">
      <w:pPr>
        <w:spacing w:after="0" w:line="360" w:lineRule="auto"/>
        <w:rPr>
          <w:rFonts w:ascii="Times New Roman" w:hAnsi="Times New Roman" w:cs="Times New Roman"/>
        </w:rPr>
      </w:pPr>
      <w:r w:rsidRPr="00E9078A">
        <w:rPr>
          <w:rFonts w:ascii="Times New Roman" w:hAnsi="Times New Roman" w:cs="Times New Roman"/>
        </w:rPr>
        <w:t>Jean-Paul Salameh: Data analysis and writing.</w:t>
      </w:r>
    </w:p>
    <w:p w14:paraId="6057E20F" w14:textId="77777777" w:rsidR="00D85F45" w:rsidRPr="00E9078A" w:rsidRDefault="00D85F45" w:rsidP="00D85F45">
      <w:pPr>
        <w:spacing w:after="0" w:line="360" w:lineRule="auto"/>
        <w:rPr>
          <w:rFonts w:ascii="Times New Roman" w:hAnsi="Times New Roman" w:cs="Times New Roman"/>
        </w:rPr>
      </w:pPr>
      <w:r w:rsidRPr="00E9078A">
        <w:rPr>
          <w:rFonts w:ascii="Times New Roman" w:hAnsi="Times New Roman" w:cs="Times New Roman"/>
        </w:rPr>
        <w:t xml:space="preserve">Mithat </w:t>
      </w:r>
      <w:proofErr w:type="spellStart"/>
      <w:r w:rsidRPr="00E9078A">
        <w:rPr>
          <w:rFonts w:ascii="Times New Roman" w:hAnsi="Times New Roman" w:cs="Times New Roman"/>
        </w:rPr>
        <w:t>Gönen</w:t>
      </w:r>
      <w:proofErr w:type="spellEnd"/>
      <w:r w:rsidRPr="00E9078A">
        <w:rPr>
          <w:rFonts w:ascii="Times New Roman" w:hAnsi="Times New Roman" w:cs="Times New Roman"/>
        </w:rPr>
        <w:t>: Biostatistical support, data analysis, and writing.</w:t>
      </w:r>
    </w:p>
    <w:p w14:paraId="26884E7D" w14:textId="77777777" w:rsidR="00D85F45" w:rsidRPr="00E9078A" w:rsidRDefault="00D85F45" w:rsidP="00D85F45">
      <w:pPr>
        <w:spacing w:after="0" w:line="360" w:lineRule="auto"/>
        <w:rPr>
          <w:rFonts w:ascii="Times New Roman" w:hAnsi="Times New Roman" w:cs="Times New Roman"/>
        </w:rPr>
      </w:pPr>
      <w:r w:rsidRPr="00E9078A">
        <w:rPr>
          <w:rFonts w:ascii="Times New Roman" w:hAnsi="Times New Roman" w:cs="Times New Roman"/>
        </w:rPr>
        <w:t xml:space="preserve">Paul B. </w:t>
      </w:r>
      <w:proofErr w:type="spellStart"/>
      <w:r w:rsidRPr="00E9078A">
        <w:rPr>
          <w:rFonts w:ascii="Times New Roman" w:hAnsi="Times New Roman" w:cs="Times New Roman"/>
        </w:rPr>
        <w:t>Romesser</w:t>
      </w:r>
      <w:proofErr w:type="spellEnd"/>
      <w:r w:rsidRPr="00E9078A">
        <w:rPr>
          <w:rFonts w:ascii="Times New Roman" w:hAnsi="Times New Roman" w:cs="Times New Roman"/>
        </w:rPr>
        <w:t>: Supervision, data acquisition, data processing, data analysis, and writing.</w:t>
      </w:r>
    </w:p>
    <w:p w14:paraId="5637E09C" w14:textId="77777777" w:rsidR="00D85F45" w:rsidRPr="00E9078A" w:rsidRDefault="00D85F45" w:rsidP="00D85F45">
      <w:pPr>
        <w:spacing w:after="0" w:line="360" w:lineRule="auto"/>
        <w:rPr>
          <w:rFonts w:ascii="Times New Roman" w:hAnsi="Times New Roman" w:cs="Times New Roman"/>
        </w:rPr>
      </w:pPr>
      <w:r w:rsidRPr="00E9078A">
        <w:rPr>
          <w:rFonts w:ascii="Times New Roman" w:hAnsi="Times New Roman" w:cs="Times New Roman"/>
        </w:rPr>
        <w:lastRenderedPageBreak/>
        <w:t>Amber Simpson: Supervision, conceptualization, methodology, data analysis, and writing.</w:t>
      </w:r>
    </w:p>
    <w:p w14:paraId="52B63354" w14:textId="77777777" w:rsidR="00F92540" w:rsidRDefault="00D85F45" w:rsidP="00D85F45">
      <w:pPr>
        <w:spacing w:after="0" w:line="360" w:lineRule="auto"/>
        <w:rPr>
          <w:rFonts w:ascii="Times New Roman" w:hAnsi="Times New Roman" w:cs="Times New Roman"/>
        </w:rPr>
      </w:pPr>
      <w:r w:rsidRPr="00E9078A">
        <w:rPr>
          <w:rFonts w:ascii="Times New Roman" w:hAnsi="Times New Roman" w:cs="Times New Roman"/>
        </w:rPr>
        <w:t xml:space="preserve">Marsha </w:t>
      </w:r>
      <w:proofErr w:type="spellStart"/>
      <w:r w:rsidRPr="00E9078A">
        <w:rPr>
          <w:rFonts w:ascii="Times New Roman" w:hAnsi="Times New Roman" w:cs="Times New Roman"/>
        </w:rPr>
        <w:t>Reyngold</w:t>
      </w:r>
      <w:proofErr w:type="spellEnd"/>
      <w:r w:rsidRPr="00E9078A">
        <w:rPr>
          <w:rFonts w:ascii="Times New Roman" w:hAnsi="Times New Roman" w:cs="Times New Roman"/>
        </w:rPr>
        <w:t>: Supervision, data acquisition, data processing, data analysis, and writing.</w:t>
      </w:r>
    </w:p>
    <w:p w14:paraId="16FDC6D2" w14:textId="77777777" w:rsidR="00A01F0E" w:rsidRDefault="00A01F0E">
      <w:pPr>
        <w:rPr>
          <w:ins w:id="17" w:author="Ricky Hu" w:date="2022-05-18T03:44:00Z"/>
          <w:rFonts w:ascii="Times New Roman" w:hAnsi="Times New Roman" w:cs="Times New Roman"/>
          <w:b/>
          <w:bCs/>
          <w:sz w:val="24"/>
          <w:szCs w:val="24"/>
        </w:rPr>
      </w:pPr>
      <w:ins w:id="18" w:author="Ricky Hu" w:date="2022-05-18T03:44:00Z">
        <w:r>
          <w:rPr>
            <w:rFonts w:ascii="Times New Roman" w:hAnsi="Times New Roman" w:cs="Times New Roman"/>
            <w:b/>
            <w:bCs/>
            <w:sz w:val="24"/>
            <w:szCs w:val="24"/>
          </w:rPr>
          <w:br w:type="page"/>
        </w:r>
      </w:ins>
    </w:p>
    <w:p w14:paraId="4D434210" w14:textId="3E9C8DEE" w:rsidR="003078A2" w:rsidRPr="00E56D97" w:rsidRDefault="003078A2" w:rsidP="003078A2">
      <w:pPr>
        <w:spacing w:line="360" w:lineRule="auto"/>
        <w:rPr>
          <w:rFonts w:ascii="Times New Roman" w:hAnsi="Times New Roman" w:cs="Times New Roman"/>
          <w:b/>
          <w:bCs/>
          <w:sz w:val="24"/>
          <w:szCs w:val="24"/>
        </w:rPr>
      </w:pPr>
      <w:r w:rsidRPr="00E56D97">
        <w:rPr>
          <w:rFonts w:ascii="Times New Roman" w:hAnsi="Times New Roman" w:cs="Times New Roman"/>
          <w:b/>
          <w:bCs/>
          <w:sz w:val="24"/>
          <w:szCs w:val="24"/>
        </w:rPr>
        <w:lastRenderedPageBreak/>
        <w:t>Abstract</w:t>
      </w:r>
    </w:p>
    <w:p w14:paraId="1548FA4F" w14:textId="3C7E1D9F" w:rsidR="003078A2" w:rsidRPr="003078A2" w:rsidRDefault="003078A2" w:rsidP="003078A2">
      <w:pPr>
        <w:spacing w:line="360" w:lineRule="auto"/>
        <w:rPr>
          <w:rFonts w:ascii="Times New Roman" w:hAnsi="Times New Roman" w:cs="Times New Roman"/>
          <w:b/>
          <w:bCs/>
        </w:rPr>
      </w:pPr>
      <w:r w:rsidRPr="003078A2">
        <w:rPr>
          <w:rFonts w:ascii="Times New Roman" w:hAnsi="Times New Roman" w:cs="Times New Roman"/>
          <w:b/>
          <w:bCs/>
        </w:rPr>
        <w:t>Background and Purpose</w:t>
      </w:r>
    </w:p>
    <w:p w14:paraId="5FD87238" w14:textId="04E92D69" w:rsidR="003078A2" w:rsidRPr="003078A2" w:rsidRDefault="003078A2" w:rsidP="003078A2">
      <w:pPr>
        <w:spacing w:line="360" w:lineRule="auto"/>
        <w:rPr>
          <w:rFonts w:ascii="Times New Roman" w:hAnsi="Times New Roman" w:cs="Times New Roman"/>
        </w:rPr>
      </w:pPr>
      <w:r w:rsidRPr="003078A2">
        <w:rPr>
          <w:rFonts w:ascii="Times New Roman" w:hAnsi="Times New Roman" w:cs="Times New Roman"/>
        </w:rPr>
        <w:t>Prognostic assessment of local therapies for colorectal liver metastases (CLM) is essential for guiding management</w:t>
      </w:r>
      <w:ins w:id="19" w:author="Ricky Hu" w:date="2022-05-17T03:07:00Z">
        <w:r w:rsidR="004D01EA">
          <w:rPr>
            <w:rFonts w:ascii="Times New Roman" w:hAnsi="Times New Roman" w:cs="Times New Roman"/>
          </w:rPr>
          <w:t xml:space="preserve"> in radiation oncology</w:t>
        </w:r>
      </w:ins>
      <w:r w:rsidRPr="003078A2">
        <w:rPr>
          <w:rFonts w:ascii="Times New Roman" w:hAnsi="Times New Roman" w:cs="Times New Roman"/>
        </w:rPr>
        <w:t xml:space="preserve">. </w:t>
      </w:r>
      <w:del w:id="20" w:author="Ricky Hu" w:date="2022-05-25T22:56:00Z">
        <w:r w:rsidRPr="003078A2" w:rsidDel="00D0023D">
          <w:rPr>
            <w:rFonts w:ascii="Times New Roman" w:hAnsi="Times New Roman" w:cs="Times New Roman"/>
          </w:rPr>
          <w:delText xml:space="preserve">Existing </w:delText>
        </w:r>
      </w:del>
      <w:del w:id="21" w:author="Ricky Hu" w:date="2022-05-17T03:11:00Z">
        <w:r w:rsidRPr="003078A2" w:rsidDel="00881CE1">
          <w:rPr>
            <w:rFonts w:ascii="Times New Roman" w:hAnsi="Times New Roman" w:cs="Times New Roman"/>
          </w:rPr>
          <w:delText xml:space="preserve">assessment methodologies </w:delText>
        </w:r>
      </w:del>
      <w:del w:id="22" w:author="Ricky Hu" w:date="2022-05-25T22:56:00Z">
        <w:r w:rsidRPr="003078A2" w:rsidDel="00D0023D">
          <w:rPr>
            <w:rFonts w:ascii="Times New Roman" w:hAnsi="Times New Roman" w:cs="Times New Roman"/>
          </w:rPr>
          <w:delText xml:space="preserve">using clinicopathological variables have limited accuracy. </w:delText>
        </w:r>
      </w:del>
      <w:r w:rsidRPr="003078A2">
        <w:rPr>
          <w:rFonts w:ascii="Times New Roman" w:hAnsi="Times New Roman" w:cs="Times New Roman"/>
        </w:rPr>
        <w:t xml:space="preserve">Computed tomography (CT) contains liver texture information which may be predictive of metastatic environments. </w:t>
      </w:r>
      <w:ins w:id="23" w:author="Ricky Hu" w:date="2022-05-25T22:56:00Z">
        <w:r w:rsidR="00D0023D">
          <w:rPr>
            <w:rFonts w:ascii="Times New Roman" w:hAnsi="Times New Roman" w:cs="Times New Roman"/>
          </w:rPr>
          <w:t>To investigate the feasibility of analyzing CT texture, w</w:t>
        </w:r>
        <w:r w:rsidR="00D0023D" w:rsidRPr="0025214C">
          <w:rPr>
            <w:rFonts w:ascii="Times New Roman" w:hAnsi="Times New Roman" w:cs="Times New Roman"/>
          </w:rPr>
          <w:t xml:space="preserve">e sought to build an automated </w:t>
        </w:r>
        <w:r w:rsidR="00D0023D">
          <w:rPr>
            <w:rFonts w:ascii="Times New Roman" w:hAnsi="Times New Roman" w:cs="Times New Roman"/>
          </w:rPr>
          <w:t xml:space="preserve">model to </w:t>
        </w:r>
        <w:r w:rsidR="00D0023D" w:rsidRPr="0025214C">
          <w:rPr>
            <w:rFonts w:ascii="Times New Roman" w:hAnsi="Times New Roman" w:cs="Times New Roman"/>
          </w:rPr>
          <w:t>predict progression-free survival using CT radiomics and artificial intelligence (AI).</w:t>
        </w:r>
      </w:ins>
      <w:del w:id="24" w:author="Ricky Hu" w:date="2022-05-25T22:56:00Z">
        <w:r w:rsidRPr="003078A2" w:rsidDel="00D0023D">
          <w:rPr>
            <w:rFonts w:ascii="Times New Roman" w:hAnsi="Times New Roman" w:cs="Times New Roman"/>
          </w:rPr>
          <w:delText>We sought to build an automated system to predict progression-free survival using CT radiomics and artificial intelligence (AI) modelling</w:delText>
        </w:r>
      </w:del>
      <w:r w:rsidRPr="003078A2">
        <w:rPr>
          <w:rFonts w:ascii="Times New Roman" w:hAnsi="Times New Roman" w:cs="Times New Roman"/>
        </w:rPr>
        <w:t>.</w:t>
      </w:r>
    </w:p>
    <w:p w14:paraId="1ACEFA62" w14:textId="77777777" w:rsidR="003078A2" w:rsidRPr="003078A2" w:rsidRDefault="003078A2" w:rsidP="003078A2">
      <w:pPr>
        <w:spacing w:line="360" w:lineRule="auto"/>
        <w:rPr>
          <w:rFonts w:ascii="Times New Roman" w:hAnsi="Times New Roman" w:cs="Times New Roman"/>
        </w:rPr>
      </w:pPr>
    </w:p>
    <w:p w14:paraId="0DA2A99C" w14:textId="77777777" w:rsidR="003078A2" w:rsidRPr="003078A2" w:rsidRDefault="003078A2" w:rsidP="003078A2">
      <w:pPr>
        <w:spacing w:line="360" w:lineRule="auto"/>
        <w:rPr>
          <w:rFonts w:ascii="Times New Roman" w:hAnsi="Times New Roman" w:cs="Times New Roman"/>
          <w:b/>
          <w:bCs/>
        </w:rPr>
      </w:pPr>
      <w:r w:rsidRPr="003078A2">
        <w:rPr>
          <w:rFonts w:ascii="Times New Roman" w:hAnsi="Times New Roman" w:cs="Times New Roman"/>
          <w:b/>
          <w:bCs/>
        </w:rPr>
        <w:t>Materials and Methods</w:t>
      </w:r>
    </w:p>
    <w:p w14:paraId="3451824A" w14:textId="0FA0A0B9" w:rsidR="003078A2" w:rsidRPr="003078A2" w:rsidRDefault="003078A2" w:rsidP="003078A2">
      <w:pPr>
        <w:spacing w:line="360" w:lineRule="auto"/>
        <w:rPr>
          <w:rFonts w:ascii="Times New Roman" w:hAnsi="Times New Roman" w:cs="Times New Roman"/>
        </w:rPr>
      </w:pPr>
      <w:r w:rsidRPr="003078A2">
        <w:rPr>
          <w:rFonts w:ascii="Times New Roman" w:hAnsi="Times New Roman" w:cs="Times New Roman"/>
        </w:rPr>
        <w:t>Liver CT scans and outcomes for N=97 CLM patients</w:t>
      </w:r>
      <w:ins w:id="25" w:author="Ricky Hu" w:date="2022-05-08T21:19:00Z">
        <w:r w:rsidR="00193192">
          <w:rPr>
            <w:rFonts w:ascii="Times New Roman" w:hAnsi="Times New Roman" w:cs="Times New Roman"/>
          </w:rPr>
          <w:t xml:space="preserve"> treated with radiotherapy</w:t>
        </w:r>
      </w:ins>
      <w:r w:rsidRPr="003078A2">
        <w:rPr>
          <w:rFonts w:ascii="Times New Roman" w:hAnsi="Times New Roman" w:cs="Times New Roman"/>
        </w:rPr>
        <w:t xml:space="preserve"> were retrospectively obtained from Memorial Sloan Kettering Cancer Center. A </w:t>
      </w:r>
      <w:del w:id="26" w:author="Ricky Hu" w:date="2022-05-17T03:09:00Z">
        <w:r w:rsidRPr="003078A2" w:rsidDel="004D01EA">
          <w:rPr>
            <w:rFonts w:ascii="Times New Roman" w:hAnsi="Times New Roman" w:cs="Times New Roman"/>
          </w:rPr>
          <w:delText xml:space="preserve">time-dependent </w:delText>
        </w:r>
      </w:del>
      <w:r w:rsidRPr="003078A2">
        <w:rPr>
          <w:rFonts w:ascii="Times New Roman" w:hAnsi="Times New Roman" w:cs="Times New Roman"/>
        </w:rPr>
        <w:t>survival model was built by extracting 108 radiomic features from</w:t>
      </w:r>
      <w:ins w:id="27" w:author="Ricky Hu" w:date="2022-05-04T01:12:00Z">
        <w:r w:rsidR="0058382D">
          <w:rPr>
            <w:rFonts w:ascii="Times New Roman" w:hAnsi="Times New Roman" w:cs="Times New Roman"/>
          </w:rPr>
          <w:t xml:space="preserve"> liver and tumor </w:t>
        </w:r>
      </w:ins>
      <w:ins w:id="28" w:author="Ricky Hu" w:date="2022-05-18T03:11:00Z">
        <w:r w:rsidR="001162CE">
          <w:rPr>
            <w:rFonts w:ascii="Times New Roman" w:hAnsi="Times New Roman" w:cs="Times New Roman"/>
          </w:rPr>
          <w:t xml:space="preserve">CT </w:t>
        </w:r>
      </w:ins>
      <w:ins w:id="29" w:author="Ricky Hu" w:date="2022-05-04T01:12:00Z">
        <w:r w:rsidR="0058382D">
          <w:rPr>
            <w:rFonts w:ascii="Times New Roman" w:hAnsi="Times New Roman" w:cs="Times New Roman"/>
          </w:rPr>
          <w:t xml:space="preserve">volumes </w:t>
        </w:r>
      </w:ins>
      <w:ins w:id="30" w:author="Ricky Hu" w:date="2022-05-18T03:12:00Z">
        <w:r w:rsidR="001162CE">
          <w:rPr>
            <w:rFonts w:ascii="Times New Roman" w:hAnsi="Times New Roman" w:cs="Times New Roman"/>
          </w:rPr>
          <w:t>for</w:t>
        </w:r>
      </w:ins>
      <w:del w:id="31" w:author="Ricky Hu" w:date="2022-05-18T03:11:00Z">
        <w:r w:rsidRPr="003078A2" w:rsidDel="001162CE">
          <w:rPr>
            <w:rFonts w:ascii="Times New Roman" w:hAnsi="Times New Roman" w:cs="Times New Roman"/>
          </w:rPr>
          <w:delText xml:space="preserve"> CT scans </w:delText>
        </w:r>
      </w:del>
      <w:del w:id="32" w:author="Ricky Hu" w:date="2022-05-18T03:12:00Z">
        <w:r w:rsidRPr="003078A2" w:rsidDel="001162CE">
          <w:rPr>
            <w:rFonts w:ascii="Times New Roman" w:hAnsi="Times New Roman" w:cs="Times New Roman"/>
          </w:rPr>
          <w:delText>and</w:delText>
        </w:r>
      </w:del>
      <w:r w:rsidRPr="003078A2">
        <w:rPr>
          <w:rFonts w:ascii="Times New Roman" w:hAnsi="Times New Roman" w:cs="Times New Roman"/>
        </w:rPr>
        <w:t xml:space="preserve"> a random survival forest (RSF) to predict local progression. Accuracies were measured by concordance indices (C-index) and integrated Brier scores (IBS) with 4-fold cross-validation. This was repeated with different liver segmentations and radiotherapy clinical variables as </w:t>
      </w:r>
      <w:del w:id="33" w:author="Ricky Hu" w:date="2022-05-17T03:13:00Z">
        <w:r w:rsidRPr="003078A2" w:rsidDel="00881CE1">
          <w:rPr>
            <w:rFonts w:ascii="Times New Roman" w:hAnsi="Times New Roman" w:cs="Times New Roman"/>
          </w:rPr>
          <w:delText xml:space="preserve">different </w:delText>
        </w:r>
      </w:del>
      <w:r w:rsidRPr="003078A2">
        <w:rPr>
          <w:rFonts w:ascii="Times New Roman" w:hAnsi="Times New Roman" w:cs="Times New Roman"/>
        </w:rPr>
        <w:t>inputs to the RSF. Predictive features were identified by perturbation </w:t>
      </w:r>
      <w:proofErr w:type="spellStart"/>
      <w:r w:rsidRPr="003078A2">
        <w:rPr>
          <w:rFonts w:ascii="Times New Roman" w:hAnsi="Times New Roman" w:cs="Times New Roman"/>
        </w:rPr>
        <w:t>importance</w:t>
      </w:r>
      <w:ins w:id="34" w:author="Ricky Hu" w:date="2022-05-17T03:13:00Z">
        <w:r w:rsidR="00881CE1">
          <w:rPr>
            <w:rFonts w:ascii="Times New Roman" w:hAnsi="Times New Roman" w:cs="Times New Roman"/>
          </w:rPr>
          <w:t>s</w:t>
        </w:r>
      </w:ins>
      <w:proofErr w:type="spellEnd"/>
      <w:del w:id="35" w:author="Ricky Hu" w:date="2022-05-17T03:13:00Z">
        <w:r w:rsidRPr="003078A2" w:rsidDel="00881CE1">
          <w:rPr>
            <w:rFonts w:ascii="Times New Roman" w:hAnsi="Times New Roman" w:cs="Times New Roman"/>
          </w:rPr>
          <w:delText xml:space="preserve"> scores</w:delText>
        </w:r>
      </w:del>
      <w:r w:rsidRPr="003078A2">
        <w:rPr>
          <w:rFonts w:ascii="Times New Roman" w:hAnsi="Times New Roman" w:cs="Times New Roman"/>
        </w:rPr>
        <w:t>.</w:t>
      </w:r>
    </w:p>
    <w:p w14:paraId="18C67BC8" w14:textId="77777777" w:rsidR="003078A2" w:rsidRPr="003078A2" w:rsidRDefault="003078A2" w:rsidP="003078A2">
      <w:pPr>
        <w:spacing w:line="360" w:lineRule="auto"/>
        <w:rPr>
          <w:rFonts w:ascii="Times New Roman" w:hAnsi="Times New Roman" w:cs="Times New Roman"/>
        </w:rPr>
      </w:pPr>
    </w:p>
    <w:p w14:paraId="360028B3" w14:textId="77777777" w:rsidR="003078A2" w:rsidRPr="003078A2" w:rsidRDefault="003078A2" w:rsidP="003078A2">
      <w:pPr>
        <w:spacing w:line="360" w:lineRule="auto"/>
        <w:rPr>
          <w:rFonts w:ascii="Times New Roman" w:hAnsi="Times New Roman" w:cs="Times New Roman"/>
          <w:b/>
          <w:bCs/>
        </w:rPr>
      </w:pPr>
      <w:r w:rsidRPr="003078A2">
        <w:rPr>
          <w:rFonts w:ascii="Times New Roman" w:hAnsi="Times New Roman" w:cs="Times New Roman"/>
          <w:b/>
          <w:bCs/>
        </w:rPr>
        <w:t>Results</w:t>
      </w:r>
    </w:p>
    <w:p w14:paraId="3F26305F" w14:textId="0F39A8E7" w:rsidR="003078A2" w:rsidRPr="003078A2" w:rsidDel="00A40B3E" w:rsidRDefault="003078A2" w:rsidP="003078A2">
      <w:pPr>
        <w:spacing w:line="360" w:lineRule="auto"/>
        <w:rPr>
          <w:del w:id="36" w:author="Ricky Hu" w:date="2022-05-08T00:44:00Z"/>
          <w:rFonts w:ascii="Times New Roman" w:hAnsi="Times New Roman" w:cs="Times New Roman"/>
        </w:rPr>
      </w:pPr>
      <w:r w:rsidRPr="003078A2">
        <w:rPr>
          <w:rFonts w:ascii="Times New Roman" w:hAnsi="Times New Roman" w:cs="Times New Roman"/>
        </w:rPr>
        <w:t>The AI radiomics model achieved a C-index of 0.68 (CI:</w:t>
      </w:r>
      <w:del w:id="37" w:author="Ricky Hu" w:date="2022-05-25T22:59:00Z">
        <w:r w:rsidRPr="003078A2" w:rsidDel="000D44E3">
          <w:rPr>
            <w:rFonts w:ascii="Times New Roman" w:hAnsi="Times New Roman" w:cs="Times New Roman"/>
          </w:rPr>
          <w:delText xml:space="preserve"> </w:delText>
        </w:r>
      </w:del>
      <w:r w:rsidRPr="003078A2">
        <w:rPr>
          <w:rFonts w:ascii="Times New Roman" w:hAnsi="Times New Roman" w:cs="Times New Roman"/>
        </w:rPr>
        <w:t xml:space="preserve">0.62 – 0.74) and IBS below </w:t>
      </w:r>
      <w:del w:id="38" w:author="Ricky Hu" w:date="2022-05-17T03:13:00Z">
        <w:r w:rsidRPr="003078A2" w:rsidDel="00881CE1">
          <w:rPr>
            <w:rFonts w:ascii="Times New Roman" w:hAnsi="Times New Roman" w:cs="Times New Roman"/>
          </w:rPr>
          <w:delText xml:space="preserve">the </w:delText>
        </w:r>
      </w:del>
      <w:r w:rsidRPr="003078A2">
        <w:rPr>
          <w:rFonts w:ascii="Times New Roman" w:hAnsi="Times New Roman" w:cs="Times New Roman"/>
        </w:rPr>
        <w:t>0.25</w:t>
      </w:r>
      <w:ins w:id="39" w:author="Ricky Hu" w:date="2022-05-17T03:10:00Z">
        <w:r w:rsidR="004D01EA">
          <w:rPr>
            <w:rFonts w:ascii="Times New Roman" w:hAnsi="Times New Roman" w:cs="Times New Roman"/>
          </w:rPr>
          <w:t>.</w:t>
        </w:r>
      </w:ins>
      <w:del w:id="40" w:author="Ricky Hu" w:date="2022-05-17T03:10:00Z">
        <w:r w:rsidRPr="003078A2" w:rsidDel="004D01EA">
          <w:rPr>
            <w:rFonts w:ascii="Times New Roman" w:hAnsi="Times New Roman" w:cs="Times New Roman"/>
          </w:rPr>
          <w:delText xml:space="preserve"> threshold</w:delText>
        </w:r>
      </w:del>
      <w:del w:id="41" w:author="Ricky Hu" w:date="2022-05-08T00:39:00Z">
        <w:r w:rsidRPr="003078A2" w:rsidDel="00A40B3E">
          <w:rPr>
            <w:rFonts w:ascii="Times New Roman" w:hAnsi="Times New Roman" w:cs="Times New Roman"/>
          </w:rPr>
          <w:delText>,</w:delText>
        </w:r>
      </w:del>
      <w:del w:id="42" w:author="Ricky Hu" w:date="2022-05-08T00:27:00Z">
        <w:r w:rsidRPr="003078A2" w:rsidDel="003D061C">
          <w:rPr>
            <w:rFonts w:ascii="Times New Roman" w:hAnsi="Times New Roman" w:cs="Times New Roman"/>
          </w:rPr>
          <w:delText xml:space="preserve"> </w:delText>
        </w:r>
      </w:del>
      <w:del w:id="43" w:author="Ricky Hu" w:date="2022-05-08T00:39:00Z">
        <w:r w:rsidRPr="003078A2" w:rsidDel="00A40B3E">
          <w:rPr>
            <w:rFonts w:ascii="Times New Roman" w:hAnsi="Times New Roman" w:cs="Times New Roman"/>
          </w:rPr>
          <w:delText xml:space="preserve">indicating that information-gaining signals exists within radiomic features. </w:delText>
        </w:r>
      </w:del>
      <w:del w:id="44" w:author="Ricky Hu" w:date="2022-05-08T00:42:00Z">
        <w:r w:rsidRPr="003078A2" w:rsidDel="00A40B3E">
          <w:rPr>
            <w:rFonts w:ascii="Times New Roman" w:hAnsi="Times New Roman" w:cs="Times New Roman"/>
          </w:rPr>
          <w:delText xml:space="preserve">Adding treatment data resulted in a C-index of 0.73 (CI: 0.64 – 0.82). </w:delText>
        </w:r>
      </w:del>
      <w:ins w:id="45" w:author="Ricky Hu" w:date="2022-05-25T22:53:00Z">
        <w:r w:rsidR="00D0023D">
          <w:rPr>
            <w:rFonts w:ascii="Times New Roman" w:hAnsi="Times New Roman" w:cs="Times New Roman"/>
          </w:rPr>
          <w:t xml:space="preserve"> </w:t>
        </w:r>
      </w:ins>
      <w:r w:rsidRPr="003078A2">
        <w:rPr>
          <w:rFonts w:ascii="Times New Roman" w:hAnsi="Times New Roman" w:cs="Times New Roman"/>
        </w:rPr>
        <w:t>The most predictive radiomic feature was gray tone difference matrix strength (importance: 1.90 CI:</w:t>
      </w:r>
      <w:del w:id="46" w:author="Ricky Hu" w:date="2022-05-25T22:59:00Z">
        <w:r w:rsidRPr="003078A2" w:rsidDel="000D44E3">
          <w:rPr>
            <w:rFonts w:ascii="Times New Roman" w:hAnsi="Times New Roman" w:cs="Times New Roman"/>
          </w:rPr>
          <w:delText xml:space="preserve"> </w:delText>
        </w:r>
      </w:del>
      <w:r w:rsidRPr="003078A2">
        <w:rPr>
          <w:rFonts w:ascii="Times New Roman" w:hAnsi="Times New Roman" w:cs="Times New Roman"/>
        </w:rPr>
        <w:t>0.93 – 2.86) and most predictive treatment feature was maximum dose (importance: 3.83, CI:</w:t>
      </w:r>
      <w:del w:id="47" w:author="Ricky Hu" w:date="2022-05-25T22:59:00Z">
        <w:r w:rsidRPr="003078A2" w:rsidDel="000D44E3">
          <w:rPr>
            <w:rFonts w:ascii="Times New Roman" w:hAnsi="Times New Roman" w:cs="Times New Roman"/>
          </w:rPr>
          <w:delText xml:space="preserve"> </w:delText>
        </w:r>
      </w:del>
      <w:r w:rsidRPr="003078A2">
        <w:rPr>
          <w:rFonts w:ascii="Times New Roman" w:hAnsi="Times New Roman" w:cs="Times New Roman"/>
        </w:rPr>
        <w:t>1.05 – 6.62).</w:t>
      </w:r>
      <w:ins w:id="48" w:author="Ricky Hu" w:date="2022-05-08T00:42:00Z">
        <w:r w:rsidR="00A40B3E">
          <w:rPr>
            <w:rFonts w:ascii="Times New Roman" w:hAnsi="Times New Roman" w:cs="Times New Roman"/>
          </w:rPr>
          <w:t xml:space="preserve"> </w:t>
        </w:r>
      </w:ins>
      <w:ins w:id="49" w:author="Ricky Hu" w:date="2022-05-08T00:43:00Z">
        <w:r w:rsidR="00A40B3E">
          <w:rPr>
            <w:rFonts w:ascii="Times New Roman" w:hAnsi="Times New Roman" w:cs="Times New Roman"/>
          </w:rPr>
          <w:t>The clinical data only</w:t>
        </w:r>
      </w:ins>
      <w:ins w:id="50" w:author="Ricky Hu" w:date="2022-05-17T03:14:00Z">
        <w:r w:rsidR="00881CE1">
          <w:rPr>
            <w:rFonts w:ascii="Times New Roman" w:hAnsi="Times New Roman" w:cs="Times New Roman"/>
          </w:rPr>
          <w:t xml:space="preserve"> model</w:t>
        </w:r>
      </w:ins>
      <w:ins w:id="51" w:author="Ricky Hu" w:date="2022-05-08T00:43:00Z">
        <w:r w:rsidR="00A40B3E">
          <w:rPr>
            <w:rFonts w:ascii="Times New Roman" w:hAnsi="Times New Roman" w:cs="Times New Roman"/>
          </w:rPr>
          <w:t xml:space="preserve"> achieved a similar C-index of 0.6</w:t>
        </w:r>
      </w:ins>
      <w:ins w:id="52" w:author="Ricky Hu" w:date="2022-05-08T00:44:00Z">
        <w:r w:rsidR="00A40B3E">
          <w:rPr>
            <w:rFonts w:ascii="Times New Roman" w:hAnsi="Times New Roman" w:cs="Times New Roman"/>
          </w:rPr>
          <w:t>2 (</w:t>
        </w:r>
      </w:ins>
      <w:ins w:id="53" w:author="Ricky Hu" w:date="2022-05-17T03:14:00Z">
        <w:r w:rsidR="00881CE1">
          <w:rPr>
            <w:rFonts w:ascii="Times New Roman" w:hAnsi="Times New Roman" w:cs="Times New Roman"/>
          </w:rPr>
          <w:t xml:space="preserve">CI: </w:t>
        </w:r>
      </w:ins>
      <w:ins w:id="54" w:author="Ricky Hu" w:date="2022-05-08T00:44:00Z">
        <w:r w:rsidR="00A40B3E">
          <w:rPr>
            <w:rFonts w:ascii="Times New Roman" w:hAnsi="Times New Roman" w:cs="Times New Roman"/>
          </w:rPr>
          <w:t>0.56</w:t>
        </w:r>
      </w:ins>
      <w:ins w:id="55" w:author="Ricky Hu" w:date="2022-05-17T03:14:00Z">
        <w:r w:rsidR="00881CE1">
          <w:rPr>
            <w:rFonts w:ascii="Times New Roman" w:hAnsi="Times New Roman" w:cs="Times New Roman"/>
          </w:rPr>
          <w:t xml:space="preserve"> </w:t>
        </w:r>
      </w:ins>
      <w:ins w:id="56" w:author="Ricky Hu" w:date="2022-05-08T00:44:00Z">
        <w:r w:rsidR="00A40B3E">
          <w:rPr>
            <w:rFonts w:ascii="Times New Roman" w:hAnsi="Times New Roman" w:cs="Times New Roman"/>
          </w:rPr>
          <w:t>-</w:t>
        </w:r>
      </w:ins>
      <w:ins w:id="57" w:author="Ricky Hu" w:date="2022-05-17T03:14:00Z">
        <w:r w:rsidR="00881CE1">
          <w:rPr>
            <w:rFonts w:ascii="Times New Roman" w:hAnsi="Times New Roman" w:cs="Times New Roman"/>
          </w:rPr>
          <w:t xml:space="preserve"> </w:t>
        </w:r>
      </w:ins>
      <w:ins w:id="58" w:author="Ricky Hu" w:date="2022-05-08T00:44:00Z">
        <w:r w:rsidR="00A40B3E">
          <w:rPr>
            <w:rFonts w:ascii="Times New Roman" w:hAnsi="Times New Roman" w:cs="Times New Roman"/>
          </w:rPr>
          <w:t>0.69</w:t>
        </w:r>
      </w:ins>
      <w:ins w:id="59" w:author="Ricky Hu" w:date="2022-05-08T00:43:00Z">
        <w:r w:rsidR="00A40B3E">
          <w:rPr>
            <w:rFonts w:ascii="Times New Roman" w:hAnsi="Times New Roman" w:cs="Times New Roman"/>
          </w:rPr>
          <w:t>)</w:t>
        </w:r>
      </w:ins>
      <w:ins w:id="60" w:author="Ricky Hu" w:date="2022-05-08T00:44:00Z">
        <w:r w:rsidR="00A40B3E">
          <w:rPr>
            <w:rFonts w:ascii="Times New Roman" w:hAnsi="Times New Roman" w:cs="Times New Roman"/>
          </w:rPr>
          <w:t xml:space="preserve">, </w:t>
        </w:r>
      </w:ins>
      <w:ins w:id="61" w:author="Ricky Hu" w:date="2022-05-17T03:15:00Z">
        <w:r w:rsidR="00881CE1">
          <w:rPr>
            <w:rFonts w:ascii="Times New Roman" w:hAnsi="Times New Roman" w:cs="Times New Roman"/>
          </w:rPr>
          <w:t xml:space="preserve">suggesting that </w:t>
        </w:r>
      </w:ins>
      <w:ins w:id="62" w:author="Ricky Hu" w:date="2022-05-17T03:16:00Z">
        <w:r w:rsidR="00881CE1">
          <w:rPr>
            <w:rFonts w:ascii="Times New Roman" w:hAnsi="Times New Roman" w:cs="Times New Roman"/>
          </w:rPr>
          <w:t>predictive signals exist in radiomics and clinical data.</w:t>
        </w:r>
      </w:ins>
    </w:p>
    <w:p w14:paraId="73275F30" w14:textId="77777777" w:rsidR="003078A2" w:rsidRPr="003078A2" w:rsidRDefault="003078A2" w:rsidP="003078A2">
      <w:pPr>
        <w:spacing w:line="360" w:lineRule="auto"/>
        <w:rPr>
          <w:rFonts w:ascii="Times New Roman" w:hAnsi="Times New Roman" w:cs="Times New Roman"/>
        </w:rPr>
      </w:pPr>
    </w:p>
    <w:p w14:paraId="371A8215" w14:textId="77777777" w:rsidR="003078A2" w:rsidRPr="003078A2" w:rsidRDefault="003078A2" w:rsidP="003078A2">
      <w:pPr>
        <w:spacing w:line="360" w:lineRule="auto"/>
        <w:rPr>
          <w:rFonts w:ascii="Times New Roman" w:hAnsi="Times New Roman" w:cs="Times New Roman"/>
          <w:b/>
          <w:bCs/>
        </w:rPr>
      </w:pPr>
      <w:r w:rsidRPr="003078A2">
        <w:rPr>
          <w:rFonts w:ascii="Times New Roman" w:hAnsi="Times New Roman" w:cs="Times New Roman"/>
          <w:b/>
          <w:bCs/>
        </w:rPr>
        <w:t>Conclusions</w:t>
      </w:r>
    </w:p>
    <w:p w14:paraId="0EFD23BE" w14:textId="6135C3BA" w:rsidR="003078A2" w:rsidRPr="003078A2" w:rsidRDefault="003078A2" w:rsidP="003078A2">
      <w:pPr>
        <w:spacing w:line="360" w:lineRule="auto"/>
        <w:rPr>
          <w:rFonts w:ascii="Times New Roman" w:hAnsi="Times New Roman" w:cs="Times New Roman"/>
        </w:rPr>
      </w:pPr>
      <w:r w:rsidRPr="003078A2">
        <w:rPr>
          <w:rFonts w:ascii="Times New Roman" w:hAnsi="Times New Roman" w:cs="Times New Roman"/>
        </w:rPr>
        <w:lastRenderedPageBreak/>
        <w:t xml:space="preserve">The AI </w:t>
      </w:r>
      <w:del w:id="63" w:author="Ricky Hu" w:date="2022-05-08T00:44:00Z">
        <w:r w:rsidRPr="003078A2" w:rsidDel="00A40B3E">
          <w:rPr>
            <w:rFonts w:ascii="Times New Roman" w:hAnsi="Times New Roman" w:cs="Times New Roman"/>
          </w:rPr>
          <w:delText xml:space="preserve">radiomics </w:delText>
        </w:r>
      </w:del>
      <w:r w:rsidRPr="003078A2">
        <w:rPr>
          <w:rFonts w:ascii="Times New Roman" w:hAnsi="Times New Roman" w:cs="Times New Roman"/>
        </w:rPr>
        <w:t xml:space="preserve">model achieves </w:t>
      </w:r>
      <w:ins w:id="64" w:author="Ricky Hu" w:date="2022-05-08T00:44:00Z">
        <w:r w:rsidR="00A40B3E">
          <w:rPr>
            <w:rFonts w:ascii="Times New Roman" w:hAnsi="Times New Roman" w:cs="Times New Roman"/>
          </w:rPr>
          <w:t>good</w:t>
        </w:r>
      </w:ins>
      <w:ins w:id="65" w:author="Ricky Hu" w:date="2022-05-08T00:45:00Z">
        <w:r w:rsidR="00A40B3E">
          <w:rPr>
            <w:rFonts w:ascii="Times New Roman" w:hAnsi="Times New Roman" w:cs="Times New Roman"/>
          </w:rPr>
          <w:t xml:space="preserve"> </w:t>
        </w:r>
      </w:ins>
      <w:del w:id="66" w:author="Ricky Hu" w:date="2022-05-08T00:44:00Z">
        <w:r w:rsidRPr="003078A2" w:rsidDel="00A40B3E">
          <w:rPr>
            <w:rFonts w:ascii="Times New Roman" w:hAnsi="Times New Roman" w:cs="Times New Roman"/>
          </w:rPr>
          <w:delText xml:space="preserve">high </w:delText>
        </w:r>
      </w:del>
      <w:r w:rsidRPr="003078A2">
        <w:rPr>
          <w:rFonts w:ascii="Times New Roman" w:hAnsi="Times New Roman" w:cs="Times New Roman"/>
        </w:rPr>
        <w:t xml:space="preserve">prediction accuracy for progression-free survival of CLM, providing support that radiomics </w:t>
      </w:r>
      <w:ins w:id="67" w:author="Ricky Hu" w:date="2022-05-08T00:45:00Z">
        <w:r w:rsidR="00A40B3E">
          <w:rPr>
            <w:rFonts w:ascii="Times New Roman" w:hAnsi="Times New Roman" w:cs="Times New Roman"/>
          </w:rPr>
          <w:t xml:space="preserve">or clinical data </w:t>
        </w:r>
      </w:ins>
      <w:r w:rsidRPr="003078A2">
        <w:rPr>
          <w:rFonts w:ascii="Times New Roman" w:hAnsi="Times New Roman" w:cs="Times New Roman"/>
        </w:rPr>
        <w:t xml:space="preserve">combined with machine learning may aid </w:t>
      </w:r>
      <w:del w:id="68" w:author="Ricky Hu" w:date="2022-05-17T03:11:00Z">
        <w:r w:rsidRPr="003078A2" w:rsidDel="00881CE1">
          <w:rPr>
            <w:rFonts w:ascii="Times New Roman" w:hAnsi="Times New Roman" w:cs="Times New Roman"/>
          </w:rPr>
          <w:delText>in clinical decision making that requires prognostic assessment</w:delText>
        </w:r>
      </w:del>
      <w:ins w:id="69" w:author="Ricky Hu" w:date="2022-05-17T03:11:00Z">
        <w:r w:rsidR="00881CE1">
          <w:rPr>
            <w:rFonts w:ascii="Times New Roman" w:hAnsi="Times New Roman" w:cs="Times New Roman"/>
          </w:rPr>
          <w:t>prognostic assessment and management</w:t>
        </w:r>
      </w:ins>
      <w:r w:rsidRPr="003078A2">
        <w:rPr>
          <w:rFonts w:ascii="Times New Roman" w:hAnsi="Times New Roman" w:cs="Times New Roman"/>
        </w:rPr>
        <w:t>.</w:t>
      </w:r>
    </w:p>
    <w:p w14:paraId="20F8E450" w14:textId="39D38D40" w:rsidR="00D85F45" w:rsidRDefault="00D85F45">
      <w:pPr>
        <w:rPr>
          <w:rFonts w:ascii="Times New Roman" w:hAnsi="Times New Roman" w:cs="Times New Roman"/>
          <w:b/>
          <w:bCs/>
          <w:sz w:val="24"/>
          <w:szCs w:val="24"/>
        </w:rPr>
      </w:pPr>
    </w:p>
    <w:p w14:paraId="7CF62B10" w14:textId="77777777" w:rsidR="003078A2" w:rsidRDefault="003078A2">
      <w:pPr>
        <w:rPr>
          <w:rFonts w:ascii="Times New Roman" w:hAnsi="Times New Roman" w:cs="Times New Roman"/>
          <w:b/>
          <w:bCs/>
          <w:sz w:val="24"/>
          <w:szCs w:val="24"/>
        </w:rPr>
      </w:pPr>
      <w:r>
        <w:rPr>
          <w:rFonts w:ascii="Times New Roman" w:hAnsi="Times New Roman" w:cs="Times New Roman"/>
          <w:b/>
          <w:bCs/>
          <w:sz w:val="24"/>
          <w:szCs w:val="24"/>
        </w:rPr>
        <w:br w:type="page"/>
      </w:r>
    </w:p>
    <w:p w14:paraId="275D98C0" w14:textId="7447AE49" w:rsidR="00D85F45" w:rsidRDefault="00D85F45">
      <w:pPr>
        <w:rPr>
          <w:rFonts w:ascii="Times New Roman" w:hAnsi="Times New Roman" w:cs="Times New Roman"/>
          <w:b/>
          <w:bCs/>
          <w:sz w:val="24"/>
          <w:szCs w:val="24"/>
        </w:rPr>
      </w:pPr>
      <w:r>
        <w:rPr>
          <w:rFonts w:ascii="Times New Roman" w:hAnsi="Times New Roman" w:cs="Times New Roman"/>
          <w:b/>
          <w:bCs/>
          <w:sz w:val="24"/>
          <w:szCs w:val="24"/>
        </w:rPr>
        <w:lastRenderedPageBreak/>
        <w:t>Keywords:</w:t>
      </w:r>
    </w:p>
    <w:p w14:paraId="09DC282F" w14:textId="77777777" w:rsidR="00D85F45" w:rsidRDefault="00D85F45">
      <w:pPr>
        <w:rPr>
          <w:rFonts w:ascii="Times New Roman" w:hAnsi="Times New Roman" w:cs="Times New Roman"/>
          <w:b/>
          <w:bCs/>
          <w:sz w:val="24"/>
          <w:szCs w:val="24"/>
        </w:rPr>
      </w:pPr>
    </w:p>
    <w:p w14:paraId="2745CE24" w14:textId="771ED4E7" w:rsidR="00D85F45" w:rsidRPr="00D85F45" w:rsidRDefault="00D85F45">
      <w:pPr>
        <w:rPr>
          <w:rFonts w:ascii="Times New Roman" w:hAnsi="Times New Roman" w:cs="Times New Roman"/>
          <w:sz w:val="24"/>
          <w:szCs w:val="24"/>
        </w:rPr>
      </w:pPr>
      <w:r>
        <w:rPr>
          <w:rFonts w:ascii="Times New Roman" w:hAnsi="Times New Roman" w:cs="Times New Roman"/>
          <w:sz w:val="24"/>
          <w:szCs w:val="24"/>
        </w:rPr>
        <w:t>Radiomics, Artificial Intelligence, Machine Learning, Computer Vision, Survival Analysis,</w:t>
      </w:r>
    </w:p>
    <w:p w14:paraId="46BDECD2" w14:textId="565079F3" w:rsidR="00D85F45" w:rsidRDefault="00D85F45">
      <w:pPr>
        <w:rPr>
          <w:rFonts w:ascii="Times New Roman" w:hAnsi="Times New Roman" w:cs="Times New Roman"/>
          <w:b/>
          <w:bCs/>
          <w:sz w:val="24"/>
          <w:szCs w:val="24"/>
        </w:rPr>
      </w:pPr>
      <w:r>
        <w:rPr>
          <w:rFonts w:ascii="Times New Roman" w:hAnsi="Times New Roman" w:cs="Times New Roman"/>
          <w:b/>
          <w:bCs/>
          <w:sz w:val="24"/>
          <w:szCs w:val="24"/>
        </w:rPr>
        <w:br w:type="page"/>
      </w:r>
    </w:p>
    <w:p w14:paraId="23823198" w14:textId="713F9476" w:rsidR="008E5E77" w:rsidRPr="00364960" w:rsidRDefault="00B17CA0" w:rsidP="008E5E77">
      <w:pPr>
        <w:spacing w:after="0" w:line="36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1. </w:t>
      </w:r>
      <w:r w:rsidR="008E5E77">
        <w:rPr>
          <w:rFonts w:ascii="Times New Roman" w:hAnsi="Times New Roman" w:cs="Times New Roman"/>
          <w:b/>
          <w:bCs/>
          <w:sz w:val="24"/>
          <w:szCs w:val="24"/>
        </w:rPr>
        <w:t>Introduction</w:t>
      </w:r>
      <w:r w:rsidR="008E5E77" w:rsidRPr="00364960">
        <w:rPr>
          <w:rFonts w:ascii="Times New Roman" w:hAnsi="Times New Roman" w:cs="Times New Roman"/>
          <w:b/>
          <w:bCs/>
          <w:sz w:val="24"/>
          <w:szCs w:val="24"/>
        </w:rPr>
        <w:t>:</w:t>
      </w:r>
    </w:p>
    <w:p w14:paraId="54B56969" w14:textId="77777777" w:rsidR="008E5E77" w:rsidRDefault="008E5E77" w:rsidP="008E5E77">
      <w:pPr>
        <w:spacing w:after="0" w:line="360" w:lineRule="auto"/>
        <w:contextualSpacing/>
        <w:rPr>
          <w:rFonts w:ascii="Times New Roman" w:hAnsi="Times New Roman" w:cs="Times New Roman"/>
        </w:rPr>
      </w:pPr>
      <w:r>
        <w:rPr>
          <w:rFonts w:ascii="Times New Roman" w:hAnsi="Times New Roman" w:cs="Times New Roman"/>
        </w:rPr>
        <w:t xml:space="preserve">Patients with colorectal cancer develop colorectal liver metastases (CLM) in approximately 50% of cases [1] with 40% recurring within 12-months. Surgery is the standard of care for patients that present with liver-limited </w:t>
      </w:r>
      <w:proofErr w:type="spellStart"/>
      <w:r>
        <w:rPr>
          <w:rFonts w:ascii="Times New Roman" w:hAnsi="Times New Roman" w:cs="Times New Roman"/>
        </w:rPr>
        <w:t>resectable</w:t>
      </w:r>
      <w:proofErr w:type="spellEnd"/>
      <w:r>
        <w:rPr>
          <w:rFonts w:ascii="Times New Roman" w:hAnsi="Times New Roman" w:cs="Times New Roman"/>
        </w:rPr>
        <w:t xml:space="preserve"> CLM, </w:t>
      </w:r>
      <w:r w:rsidRPr="00913CB5">
        <w:rPr>
          <w:rFonts w:ascii="Times New Roman" w:hAnsi="Times New Roman" w:cs="Times New Roman"/>
        </w:rPr>
        <w:t>with reported 5-year survival ranging from 28-58%</w:t>
      </w:r>
      <w:r>
        <w:rPr>
          <w:rFonts w:ascii="Times New Roman" w:hAnsi="Times New Roman" w:cs="Times New Roman"/>
        </w:rPr>
        <w:t xml:space="preserve"> [2]. N</w:t>
      </w:r>
      <w:r w:rsidRPr="00913CB5">
        <w:rPr>
          <w:rFonts w:ascii="Times New Roman" w:hAnsi="Times New Roman" w:cs="Times New Roman"/>
        </w:rPr>
        <w:t>on-surgical liver-directed local therapy for CLM</w:t>
      </w:r>
      <w:r>
        <w:rPr>
          <w:rFonts w:ascii="Times New Roman" w:hAnsi="Times New Roman" w:cs="Times New Roman"/>
        </w:rPr>
        <w:t>, such as thermal ablation, can be effective, but is invasive [3]. External beam radiation</w:t>
      </w:r>
      <w:r w:rsidRPr="00913CB5">
        <w:rPr>
          <w:rFonts w:ascii="Times New Roman" w:hAnsi="Times New Roman" w:cs="Times New Roman"/>
        </w:rPr>
        <w:t xml:space="preserve"> </w:t>
      </w:r>
      <w:r>
        <w:rPr>
          <w:rFonts w:ascii="Times New Roman" w:hAnsi="Times New Roman" w:cs="Times New Roman"/>
        </w:rPr>
        <w:t>therapy (EBRT) has emerged as</w:t>
      </w:r>
      <w:r w:rsidRPr="00913CB5">
        <w:rPr>
          <w:rFonts w:ascii="Times New Roman" w:hAnsi="Times New Roman" w:cs="Times New Roman"/>
        </w:rPr>
        <w:t xml:space="preserve"> an alternative, non-invasive approach for localized therapy of CLM in patients who are </w:t>
      </w:r>
      <w:r>
        <w:rPr>
          <w:rFonts w:ascii="Times New Roman" w:hAnsi="Times New Roman" w:cs="Times New Roman"/>
        </w:rPr>
        <w:t xml:space="preserve">ineligible for other treatment options. </w:t>
      </w:r>
      <w:r w:rsidRPr="00913CB5">
        <w:rPr>
          <w:rFonts w:ascii="Times New Roman" w:hAnsi="Times New Roman" w:cs="Times New Roman"/>
        </w:rPr>
        <w:t xml:space="preserve">Numerous </w:t>
      </w:r>
      <w:r>
        <w:rPr>
          <w:rFonts w:ascii="Times New Roman" w:hAnsi="Times New Roman" w:cs="Times New Roman"/>
        </w:rPr>
        <w:t xml:space="preserve">clinical </w:t>
      </w:r>
      <w:r w:rsidRPr="00913CB5">
        <w:rPr>
          <w:rFonts w:ascii="Times New Roman" w:hAnsi="Times New Roman" w:cs="Times New Roman"/>
        </w:rPr>
        <w:t xml:space="preserve">factors </w:t>
      </w:r>
      <w:r>
        <w:rPr>
          <w:rFonts w:ascii="Times New Roman" w:hAnsi="Times New Roman" w:cs="Times New Roman"/>
        </w:rPr>
        <w:t>have been shown to</w:t>
      </w:r>
      <w:r w:rsidRPr="00913CB5">
        <w:rPr>
          <w:rFonts w:ascii="Times New Roman" w:hAnsi="Times New Roman" w:cs="Times New Roman"/>
        </w:rPr>
        <w:t xml:space="preserve"> influence the </w:t>
      </w:r>
      <w:r>
        <w:rPr>
          <w:rFonts w:ascii="Times New Roman" w:hAnsi="Times New Roman" w:cs="Times New Roman"/>
        </w:rPr>
        <w:t>local control</w:t>
      </w:r>
      <w:r w:rsidRPr="00913CB5">
        <w:rPr>
          <w:rFonts w:ascii="Times New Roman" w:hAnsi="Times New Roman" w:cs="Times New Roman"/>
        </w:rPr>
        <w:t xml:space="preserve"> of CLM associated with EBRT, including dose delivered to the lesion and the size of the lesion</w:t>
      </w:r>
      <w:r>
        <w:rPr>
          <w:rFonts w:ascii="Times New Roman" w:hAnsi="Times New Roman" w:cs="Times New Roman"/>
        </w:rPr>
        <w:t xml:space="preserve"> [4]. Prognosis of local tumor control is essential to determine appropriate treatment for CLM. The goal of this work was to build a predictive model utilizing quantitative information from radiomic features contained in computed tomography (CT) scans combined with machine learning methods to predict local control outcomes in CLM.</w:t>
      </w:r>
    </w:p>
    <w:p w14:paraId="4E99CF24" w14:textId="77777777" w:rsidR="008E5E77" w:rsidRPr="00E90C09" w:rsidRDefault="008E5E77" w:rsidP="008E5E77">
      <w:pPr>
        <w:spacing w:after="0" w:line="360" w:lineRule="auto"/>
        <w:contextualSpacing/>
        <w:rPr>
          <w:rFonts w:ascii="Times New Roman" w:hAnsi="Times New Roman" w:cs="Times New Roman"/>
        </w:rPr>
      </w:pPr>
    </w:p>
    <w:p w14:paraId="7DAC646D" w14:textId="7F55998E" w:rsidR="008E5E77" w:rsidRDefault="008E5E77" w:rsidP="008E5E77">
      <w:pPr>
        <w:spacing w:after="0" w:line="360" w:lineRule="auto"/>
        <w:contextualSpacing/>
        <w:rPr>
          <w:rFonts w:ascii="Times New Roman" w:hAnsi="Times New Roman" w:cs="Times New Roman"/>
        </w:rPr>
      </w:pPr>
      <w:r>
        <w:rPr>
          <w:rFonts w:ascii="Times New Roman" w:hAnsi="Times New Roman" w:cs="Times New Roman"/>
        </w:rPr>
        <w:t>S</w:t>
      </w:r>
      <w:r w:rsidRPr="007E56CD">
        <w:rPr>
          <w:rFonts w:ascii="Times New Roman" w:hAnsi="Times New Roman" w:cs="Times New Roman"/>
        </w:rPr>
        <w:t xml:space="preserve">everal </w:t>
      </w:r>
      <w:r>
        <w:rPr>
          <w:rFonts w:ascii="Times New Roman" w:hAnsi="Times New Roman" w:cs="Times New Roman"/>
        </w:rPr>
        <w:t>models have been published for predicting clinical outcomes</w:t>
      </w:r>
      <w:r w:rsidRPr="007E56CD">
        <w:rPr>
          <w:rFonts w:ascii="Times New Roman" w:hAnsi="Times New Roman" w:cs="Times New Roman"/>
        </w:rPr>
        <w:t xml:space="preserve"> </w:t>
      </w:r>
      <w:r>
        <w:rPr>
          <w:rFonts w:ascii="Times New Roman" w:hAnsi="Times New Roman" w:cs="Times New Roman"/>
        </w:rPr>
        <w:t xml:space="preserve">in CLM </w:t>
      </w:r>
      <w:r w:rsidRPr="007E56CD">
        <w:rPr>
          <w:rFonts w:ascii="Times New Roman" w:hAnsi="Times New Roman" w:cs="Times New Roman"/>
        </w:rPr>
        <w:t xml:space="preserve">patients. A </w:t>
      </w:r>
      <w:r>
        <w:rPr>
          <w:rFonts w:ascii="Times New Roman" w:hAnsi="Times New Roman" w:cs="Times New Roman"/>
        </w:rPr>
        <w:t xml:space="preserve">common approach is utilizing </w:t>
      </w:r>
      <w:r w:rsidRPr="007E56CD">
        <w:rPr>
          <w:rFonts w:ascii="Times New Roman" w:hAnsi="Times New Roman" w:cs="Times New Roman"/>
        </w:rPr>
        <w:t>multivariate Cox proportional hazard regression</w:t>
      </w:r>
      <w:r>
        <w:rPr>
          <w:rFonts w:ascii="Times New Roman" w:hAnsi="Times New Roman" w:cs="Times New Roman"/>
        </w:rPr>
        <w:t xml:space="preserve"> using clinically relevant variables</w:t>
      </w:r>
      <w:r w:rsidRPr="007E56CD">
        <w:rPr>
          <w:rFonts w:ascii="Times New Roman" w:hAnsi="Times New Roman" w:cs="Times New Roman"/>
        </w:rPr>
        <w:t xml:space="preserve"> and</w:t>
      </w:r>
      <w:r>
        <w:rPr>
          <w:rFonts w:ascii="Times New Roman" w:hAnsi="Times New Roman" w:cs="Times New Roman"/>
        </w:rPr>
        <w:t xml:space="preserve"> selecting high hazard ratio variables for </w:t>
      </w:r>
      <w:r w:rsidRPr="007E56CD">
        <w:rPr>
          <w:rFonts w:ascii="Times New Roman" w:hAnsi="Times New Roman" w:cs="Times New Roman"/>
        </w:rPr>
        <w:t xml:space="preserve">a scoring system </w:t>
      </w:r>
      <w:r>
        <w:rPr>
          <w:rFonts w:ascii="Times New Roman" w:hAnsi="Times New Roman" w:cs="Times New Roman"/>
        </w:rPr>
        <w:t>[5-13]</w:t>
      </w:r>
      <w:r w:rsidRPr="007E56CD">
        <w:rPr>
          <w:rFonts w:ascii="Times New Roman" w:hAnsi="Times New Roman" w:cs="Times New Roman"/>
        </w:rPr>
        <w:t xml:space="preserve">. </w:t>
      </w:r>
      <w:r>
        <w:rPr>
          <w:rFonts w:ascii="Times New Roman" w:hAnsi="Times New Roman" w:cs="Times New Roman"/>
        </w:rPr>
        <w:t>Fong et al. [6], for instance</w:t>
      </w:r>
      <w:ins w:id="70" w:author="Ricky Hu" w:date="2022-05-17T03:21:00Z">
        <w:r w:rsidR="0064383F">
          <w:rPr>
            <w:rFonts w:ascii="Times New Roman" w:hAnsi="Times New Roman" w:cs="Times New Roman"/>
          </w:rPr>
          <w:t>,</w:t>
        </w:r>
      </w:ins>
      <w:r w:rsidR="00166B2C">
        <w:rPr>
          <w:rFonts w:ascii="Times New Roman" w:hAnsi="Times New Roman" w:cs="Times New Roman"/>
        </w:rPr>
        <w:t xml:space="preserve"> </w:t>
      </w:r>
      <w:del w:id="71" w:author="Ricky Hu" w:date="2022-05-17T03:21:00Z">
        <w:r w:rsidDel="0064383F">
          <w:rPr>
            <w:rFonts w:ascii="Times New Roman" w:hAnsi="Times New Roman" w:cs="Times New Roman"/>
          </w:rPr>
          <w:delText xml:space="preserve"> </w:delText>
        </w:r>
        <w:r w:rsidRPr="007E56CD" w:rsidDel="0064383F">
          <w:rPr>
            <w:rFonts w:ascii="Times New Roman" w:hAnsi="Times New Roman" w:cs="Times New Roman"/>
          </w:rPr>
          <w:delText xml:space="preserve">utilized </w:delText>
        </w:r>
        <w:r w:rsidDel="0064383F">
          <w:rPr>
            <w:rFonts w:ascii="Times New Roman" w:hAnsi="Times New Roman" w:cs="Times New Roman"/>
          </w:rPr>
          <w:delText xml:space="preserve">7 </w:delText>
        </w:r>
        <w:r w:rsidRPr="007E56CD" w:rsidDel="0064383F">
          <w:rPr>
            <w:rFonts w:ascii="Times New Roman" w:hAnsi="Times New Roman" w:cs="Times New Roman"/>
          </w:rPr>
          <w:delText xml:space="preserve">clinicopathological characteristics, </w:delText>
        </w:r>
        <w:r w:rsidDel="0064383F">
          <w:rPr>
            <w:rFonts w:ascii="Times New Roman" w:hAnsi="Times New Roman" w:cs="Times New Roman"/>
          </w:rPr>
          <w:delText xml:space="preserve">from which they </w:delText>
        </w:r>
        <w:r w:rsidRPr="007E56CD" w:rsidDel="0064383F">
          <w:rPr>
            <w:rFonts w:ascii="Times New Roman" w:hAnsi="Times New Roman" w:cs="Times New Roman"/>
          </w:rPr>
          <w:delText>select</w:delText>
        </w:r>
        <w:r w:rsidDel="0064383F">
          <w:rPr>
            <w:rFonts w:ascii="Times New Roman" w:hAnsi="Times New Roman" w:cs="Times New Roman"/>
          </w:rPr>
          <w:delText>ed</w:delText>
        </w:r>
        <w:r w:rsidRPr="007E56CD" w:rsidDel="0064383F">
          <w:rPr>
            <w:rFonts w:ascii="Times New Roman" w:hAnsi="Times New Roman" w:cs="Times New Roman"/>
          </w:rPr>
          <w:delText xml:space="preserve"> </w:delText>
        </w:r>
      </w:del>
      <w:ins w:id="72" w:author="Ricky Hu" w:date="2022-05-17T03:21:00Z">
        <w:r w:rsidR="0064383F">
          <w:rPr>
            <w:rFonts w:ascii="Times New Roman" w:hAnsi="Times New Roman" w:cs="Times New Roman"/>
          </w:rPr>
          <w:t xml:space="preserve">utilized </w:t>
        </w:r>
      </w:ins>
      <w:r>
        <w:rPr>
          <w:rFonts w:ascii="Times New Roman" w:hAnsi="Times New Roman" w:cs="Times New Roman"/>
        </w:rPr>
        <w:t>5</w:t>
      </w:r>
      <w:r w:rsidRPr="007E56CD">
        <w:rPr>
          <w:rFonts w:ascii="Times New Roman" w:hAnsi="Times New Roman" w:cs="Times New Roman"/>
        </w:rPr>
        <w:t xml:space="preserve"> </w:t>
      </w:r>
      <w:del w:id="73" w:author="Ricky Hu" w:date="2022-05-17T03:21:00Z">
        <w:r w:rsidRPr="007E56CD" w:rsidDel="0064383F">
          <w:rPr>
            <w:rFonts w:ascii="Times New Roman" w:hAnsi="Times New Roman" w:cs="Times New Roman"/>
          </w:rPr>
          <w:delText xml:space="preserve">variables </w:delText>
        </w:r>
      </w:del>
      <w:ins w:id="74" w:author="Ricky Hu" w:date="2022-05-17T03:21:00Z">
        <w:r w:rsidR="0064383F">
          <w:rPr>
            <w:rFonts w:ascii="Times New Roman" w:hAnsi="Times New Roman" w:cs="Times New Roman"/>
          </w:rPr>
          <w:t>clinicopa</w:t>
        </w:r>
      </w:ins>
      <w:ins w:id="75" w:author="Ricky Hu" w:date="2022-05-17T03:22:00Z">
        <w:r w:rsidR="0064383F">
          <w:rPr>
            <w:rFonts w:ascii="Times New Roman" w:hAnsi="Times New Roman" w:cs="Times New Roman"/>
          </w:rPr>
          <w:t xml:space="preserve">thological variables </w:t>
        </w:r>
      </w:ins>
      <w:r w:rsidRPr="007E56CD">
        <w:rPr>
          <w:rFonts w:ascii="Times New Roman" w:hAnsi="Times New Roman" w:cs="Times New Roman"/>
        </w:rPr>
        <w:t>(</w:t>
      </w:r>
      <w:r>
        <w:rPr>
          <w:rFonts w:ascii="Times New Roman" w:hAnsi="Times New Roman" w:cs="Times New Roman"/>
        </w:rPr>
        <w:t xml:space="preserve">node-positive primary, </w:t>
      </w:r>
      <w:del w:id="76" w:author="Ricky Hu" w:date="2022-05-17T03:22:00Z">
        <w:r w:rsidDel="0064383F">
          <w:rPr>
            <w:rFonts w:ascii="Times New Roman" w:hAnsi="Times New Roman" w:cs="Times New Roman"/>
          </w:rPr>
          <w:delText xml:space="preserve">disease-free </w:delText>
        </w:r>
      </w:del>
      <w:r>
        <w:rPr>
          <w:rFonts w:ascii="Times New Roman" w:hAnsi="Times New Roman" w:cs="Times New Roman"/>
        </w:rPr>
        <w:t xml:space="preserve">interval from primary to metastases, number of hepatic tumors, if largest hepatic tumor &gt;5cm, and </w:t>
      </w:r>
      <w:del w:id="77" w:author="Ricky Hu" w:date="2022-05-17T03:22:00Z">
        <w:r w:rsidDel="0064383F">
          <w:rPr>
            <w:rFonts w:ascii="Times New Roman" w:hAnsi="Times New Roman" w:cs="Times New Roman"/>
          </w:rPr>
          <w:delText xml:space="preserve">if </w:delText>
        </w:r>
      </w:del>
      <w:r>
        <w:rPr>
          <w:rFonts w:ascii="Times New Roman" w:hAnsi="Times New Roman" w:cs="Times New Roman"/>
        </w:rPr>
        <w:t>carcinoembryonic antigen level &gt; 200ng/ml</w:t>
      </w:r>
      <w:r w:rsidRPr="007E56CD">
        <w:rPr>
          <w:rFonts w:ascii="Times New Roman" w:hAnsi="Times New Roman" w:cs="Times New Roman"/>
        </w:rPr>
        <w:t>)</w:t>
      </w:r>
      <w:r>
        <w:rPr>
          <w:rFonts w:ascii="Times New Roman" w:hAnsi="Times New Roman" w:cs="Times New Roman"/>
        </w:rPr>
        <w:t xml:space="preserve"> for their</w:t>
      </w:r>
      <w:r w:rsidRPr="007E56CD">
        <w:rPr>
          <w:rFonts w:ascii="Times New Roman" w:hAnsi="Times New Roman" w:cs="Times New Roman"/>
        </w:rPr>
        <w:t xml:space="preserve"> </w:t>
      </w:r>
      <w:r>
        <w:rPr>
          <w:rFonts w:ascii="Times New Roman" w:hAnsi="Times New Roman" w:cs="Times New Roman"/>
        </w:rPr>
        <w:t xml:space="preserve">scoring </w:t>
      </w:r>
      <w:r w:rsidRPr="007E56CD">
        <w:rPr>
          <w:rFonts w:ascii="Times New Roman" w:hAnsi="Times New Roman" w:cs="Times New Roman"/>
        </w:rPr>
        <w:t>system.</w:t>
      </w:r>
      <w:r>
        <w:rPr>
          <w:rFonts w:ascii="Times New Roman" w:hAnsi="Times New Roman" w:cs="Times New Roman"/>
        </w:rPr>
        <w:t xml:space="preserve"> Wang et al. [14]</w:t>
      </w:r>
      <w:r w:rsidRPr="004C1BA9">
        <w:rPr>
          <w:rFonts w:ascii="Times New Roman" w:hAnsi="Times New Roman" w:cs="Times New Roman"/>
        </w:rPr>
        <w:t xml:space="preserve"> evaluated </w:t>
      </w:r>
      <w:r>
        <w:rPr>
          <w:rFonts w:ascii="Times New Roman" w:hAnsi="Times New Roman" w:cs="Times New Roman"/>
        </w:rPr>
        <w:t>the accuracy of 9</w:t>
      </w:r>
      <w:r w:rsidRPr="004C1BA9">
        <w:rPr>
          <w:rFonts w:ascii="Times New Roman" w:hAnsi="Times New Roman" w:cs="Times New Roman"/>
        </w:rPr>
        <w:t xml:space="preserve"> different survival prediction scoring systems</w:t>
      </w:r>
      <w:r>
        <w:rPr>
          <w:rFonts w:ascii="Times New Roman" w:hAnsi="Times New Roman" w:cs="Times New Roman"/>
        </w:rPr>
        <w:t xml:space="preserve"> with </w:t>
      </w:r>
      <w:del w:id="78" w:author="Ricky Hu" w:date="2022-05-16T19:01:00Z">
        <w:r w:rsidDel="00426B8B">
          <w:rPr>
            <w:rFonts w:ascii="Times New Roman" w:hAnsi="Times New Roman" w:cs="Times New Roman"/>
          </w:rPr>
          <w:delText>the majority of</w:delText>
        </w:r>
      </w:del>
      <w:ins w:id="79" w:author="Ricky Hu" w:date="2022-05-16T19:01:00Z">
        <w:r w:rsidR="00426B8B">
          <w:rPr>
            <w:rFonts w:ascii="Times New Roman" w:hAnsi="Times New Roman" w:cs="Times New Roman"/>
          </w:rPr>
          <w:t>6 of</w:t>
        </w:r>
      </w:ins>
      <w:r>
        <w:rPr>
          <w:rFonts w:ascii="Times New Roman" w:hAnsi="Times New Roman" w:cs="Times New Roman"/>
        </w:rPr>
        <w:t xml:space="preserve"> the</w:t>
      </w:r>
      <w:del w:id="80" w:author="Ricky Hu" w:date="2022-05-16T19:01:00Z">
        <w:r w:rsidDel="00426B8B">
          <w:rPr>
            <w:rFonts w:ascii="Times New Roman" w:hAnsi="Times New Roman" w:cs="Times New Roman"/>
          </w:rPr>
          <w:delText>se</w:delText>
        </w:r>
      </w:del>
      <w:r>
        <w:rPr>
          <w:rFonts w:ascii="Times New Roman" w:hAnsi="Times New Roman" w:cs="Times New Roman"/>
        </w:rPr>
        <w:t xml:space="preserve"> scoring system</w:t>
      </w:r>
      <w:r w:rsidR="00522139">
        <w:rPr>
          <w:rFonts w:ascii="Times New Roman" w:hAnsi="Times New Roman" w:cs="Times New Roman"/>
        </w:rPr>
        <w:t>s</w:t>
      </w:r>
      <w:r>
        <w:rPr>
          <w:rFonts w:ascii="Times New Roman" w:hAnsi="Times New Roman" w:cs="Times New Roman"/>
        </w:rPr>
        <w:t xml:space="preserve"> resulting </w:t>
      </w:r>
      <w:r w:rsidRPr="004C1BA9">
        <w:rPr>
          <w:rFonts w:ascii="Times New Roman" w:hAnsi="Times New Roman" w:cs="Times New Roman"/>
        </w:rPr>
        <w:t xml:space="preserve">in a concordance index (C-index) crossing </w:t>
      </w:r>
      <w:r>
        <w:rPr>
          <w:rFonts w:ascii="Times New Roman" w:hAnsi="Times New Roman" w:cs="Times New Roman"/>
        </w:rPr>
        <w:t xml:space="preserve">below </w:t>
      </w:r>
      <w:r w:rsidRPr="004C1BA9">
        <w:rPr>
          <w:rFonts w:ascii="Times New Roman" w:hAnsi="Times New Roman" w:cs="Times New Roman"/>
        </w:rPr>
        <w:t>the 0.50 threshold in its 95% confidence interval</w:t>
      </w:r>
      <w:ins w:id="81" w:author="Ricky Hu" w:date="2022-05-16T19:04:00Z">
        <w:r w:rsidR="00426B8B">
          <w:rPr>
            <w:rFonts w:ascii="Times New Roman" w:hAnsi="Times New Roman" w:cs="Times New Roman"/>
          </w:rPr>
          <w:t>. A C-index crossing 0.50 would indicate prediction no better than random chance.</w:t>
        </w:r>
      </w:ins>
      <w:del w:id="82" w:author="Ricky Hu" w:date="2022-05-16T19:03:00Z">
        <w:r w:rsidDel="00426B8B">
          <w:rPr>
            <w:rFonts w:ascii="Times New Roman" w:hAnsi="Times New Roman" w:cs="Times New Roman"/>
          </w:rPr>
          <w:delText>.</w:delText>
        </w:r>
      </w:del>
    </w:p>
    <w:p w14:paraId="5995AD52" w14:textId="77777777" w:rsidR="008E5E77" w:rsidRDefault="008E5E77" w:rsidP="008E5E77">
      <w:pPr>
        <w:spacing w:after="0" w:line="360" w:lineRule="auto"/>
        <w:contextualSpacing/>
        <w:rPr>
          <w:rFonts w:ascii="Times New Roman" w:hAnsi="Times New Roman" w:cs="Times New Roman"/>
        </w:rPr>
      </w:pPr>
    </w:p>
    <w:p w14:paraId="5E270937" w14:textId="37014073" w:rsidR="008E5E77" w:rsidRPr="004C1BA9" w:rsidRDefault="008E5E77" w:rsidP="008E5E77">
      <w:pPr>
        <w:spacing w:after="0" w:line="360" w:lineRule="auto"/>
        <w:contextualSpacing/>
        <w:rPr>
          <w:rFonts w:ascii="Times New Roman" w:hAnsi="Times New Roman" w:cs="Times New Roman"/>
        </w:rPr>
      </w:pPr>
      <w:r>
        <w:rPr>
          <w:rFonts w:ascii="Times New Roman" w:hAnsi="Times New Roman" w:cs="Times New Roman"/>
        </w:rPr>
        <w:t xml:space="preserve">There are limitations with these scoring systems, namely </w:t>
      </w:r>
      <w:del w:id="83" w:author="Ricky Hu" w:date="2022-05-18T00:47:00Z">
        <w:r w:rsidDel="00EC07A5">
          <w:rPr>
            <w:rFonts w:ascii="Times New Roman" w:hAnsi="Times New Roman" w:cs="Times New Roman"/>
          </w:rPr>
          <w:delText xml:space="preserve">that Cox-regression may not capture nonlinear relationships between clincopathological variables, </w:delText>
        </w:r>
      </w:del>
      <w:r>
        <w:rPr>
          <w:rFonts w:ascii="Times New Roman" w:hAnsi="Times New Roman" w:cs="Times New Roman"/>
        </w:rPr>
        <w:t xml:space="preserve">that scoring systems require manual thresholding, and that other data, such as CT imaging, may provide features that can be utilized for outcome prediction. We aim to address these gaps by building a survival prediction model from two motivating ideas: </w:t>
      </w:r>
      <w:r w:rsidRPr="004C1BA9">
        <w:rPr>
          <w:rFonts w:ascii="Times New Roman" w:hAnsi="Times New Roman" w:cs="Times New Roman"/>
        </w:rPr>
        <w:t xml:space="preserve">the usage of </w:t>
      </w:r>
      <w:r>
        <w:rPr>
          <w:rFonts w:ascii="Times New Roman" w:hAnsi="Times New Roman" w:cs="Times New Roman"/>
        </w:rPr>
        <w:t xml:space="preserve">CT </w:t>
      </w:r>
      <w:r w:rsidRPr="004C1BA9">
        <w:rPr>
          <w:rFonts w:ascii="Times New Roman" w:hAnsi="Times New Roman" w:cs="Times New Roman"/>
        </w:rPr>
        <w:t xml:space="preserve">radiomic imaging </w:t>
      </w:r>
      <w:r>
        <w:rPr>
          <w:rFonts w:ascii="Times New Roman" w:hAnsi="Times New Roman" w:cs="Times New Roman"/>
        </w:rPr>
        <w:t xml:space="preserve">data </w:t>
      </w:r>
      <w:r w:rsidRPr="004C1BA9">
        <w:rPr>
          <w:rFonts w:ascii="Times New Roman" w:hAnsi="Times New Roman" w:cs="Times New Roman"/>
        </w:rPr>
        <w:t xml:space="preserve">and modelling </w:t>
      </w:r>
      <w:r>
        <w:rPr>
          <w:rFonts w:ascii="Times New Roman" w:hAnsi="Times New Roman" w:cs="Times New Roman"/>
        </w:rPr>
        <w:t xml:space="preserve">time-dependent </w:t>
      </w:r>
      <w:r w:rsidRPr="004C1BA9">
        <w:rPr>
          <w:rFonts w:ascii="Times New Roman" w:hAnsi="Times New Roman" w:cs="Times New Roman"/>
        </w:rPr>
        <w:t>survival with machine learning.</w:t>
      </w:r>
    </w:p>
    <w:p w14:paraId="1A996870" w14:textId="77777777" w:rsidR="008E5E77" w:rsidRPr="004C1BA9" w:rsidRDefault="008E5E77" w:rsidP="008E5E77">
      <w:pPr>
        <w:spacing w:after="0" w:line="360" w:lineRule="auto"/>
        <w:contextualSpacing/>
        <w:rPr>
          <w:rFonts w:ascii="Times New Roman" w:hAnsi="Times New Roman" w:cs="Times New Roman"/>
        </w:rPr>
      </w:pPr>
    </w:p>
    <w:p w14:paraId="0A4841EB" w14:textId="4AA379FE" w:rsidR="008E5E77" w:rsidRPr="004C1BA9" w:rsidRDefault="008E5E77" w:rsidP="008E5E77">
      <w:pPr>
        <w:spacing w:after="0" w:line="360" w:lineRule="auto"/>
        <w:contextualSpacing/>
        <w:rPr>
          <w:rFonts w:ascii="Times New Roman" w:hAnsi="Times New Roman" w:cs="Times New Roman"/>
        </w:rPr>
      </w:pPr>
      <w:r>
        <w:rPr>
          <w:rFonts w:ascii="Times New Roman" w:hAnsi="Times New Roman" w:cs="Times New Roman"/>
        </w:rPr>
        <w:t>CT</w:t>
      </w:r>
      <w:r w:rsidRPr="004C1BA9">
        <w:rPr>
          <w:rFonts w:ascii="Times New Roman" w:hAnsi="Times New Roman" w:cs="Times New Roman"/>
        </w:rPr>
        <w:t xml:space="preserve"> has been standard of care for characterizing tumor</w:t>
      </w:r>
      <w:r>
        <w:rPr>
          <w:rFonts w:ascii="Times New Roman" w:hAnsi="Times New Roman" w:cs="Times New Roman"/>
        </w:rPr>
        <w:t xml:space="preserve"> response and radiomics is an emerging field that shows promise in analyzing complex details in CT scans. </w:t>
      </w:r>
      <w:r w:rsidRPr="004C1BA9">
        <w:rPr>
          <w:rFonts w:ascii="Times New Roman" w:hAnsi="Times New Roman" w:cs="Times New Roman"/>
        </w:rPr>
        <w:t xml:space="preserve">Radiomic features are computed </w:t>
      </w:r>
      <w:r>
        <w:rPr>
          <w:rFonts w:ascii="Times New Roman" w:hAnsi="Times New Roman" w:cs="Times New Roman"/>
        </w:rPr>
        <w:t xml:space="preserve">textural </w:t>
      </w:r>
      <w:r w:rsidRPr="004C1BA9">
        <w:rPr>
          <w:rFonts w:ascii="Times New Roman" w:hAnsi="Times New Roman" w:cs="Times New Roman"/>
        </w:rPr>
        <w:t xml:space="preserve">attributes of </w:t>
      </w:r>
      <w:r>
        <w:rPr>
          <w:rFonts w:ascii="Times New Roman" w:hAnsi="Times New Roman" w:cs="Times New Roman"/>
        </w:rPr>
        <w:t>which quantitatively characterize s</w:t>
      </w:r>
      <w:r w:rsidRPr="004C1BA9">
        <w:rPr>
          <w:rFonts w:ascii="Times New Roman" w:hAnsi="Times New Roman" w:cs="Times New Roman"/>
        </w:rPr>
        <w:t>hape,</w:t>
      </w:r>
      <w:r>
        <w:rPr>
          <w:rFonts w:ascii="Times New Roman" w:hAnsi="Times New Roman" w:cs="Times New Roman"/>
        </w:rPr>
        <w:t xml:space="preserve"> intensity</w:t>
      </w:r>
      <w:r w:rsidRPr="004C1BA9">
        <w:rPr>
          <w:rFonts w:ascii="Times New Roman" w:hAnsi="Times New Roman" w:cs="Times New Roman"/>
        </w:rPr>
        <w:t xml:space="preserve"> statistics, and gray-level relationships</w:t>
      </w:r>
      <w:r>
        <w:rPr>
          <w:rFonts w:ascii="Times New Roman" w:hAnsi="Times New Roman" w:cs="Times New Roman"/>
        </w:rPr>
        <w:t xml:space="preserve"> within the anatomy of interest.</w:t>
      </w:r>
      <w:ins w:id="84" w:author="Ricky Hu" w:date="2022-05-17T03:23:00Z">
        <w:r w:rsidR="0064383F">
          <w:rPr>
            <w:rFonts w:ascii="Times New Roman" w:hAnsi="Times New Roman" w:cs="Times New Roman"/>
          </w:rPr>
          <w:t xml:space="preserve"> </w:t>
        </w:r>
        <w:commentRangeStart w:id="85"/>
        <w:r w:rsidR="0064383F">
          <w:rPr>
            <w:rFonts w:ascii="Times New Roman" w:hAnsi="Times New Roman" w:cs="Times New Roman"/>
          </w:rPr>
          <w:t xml:space="preserve">Specific to liver metastases, </w:t>
        </w:r>
      </w:ins>
      <w:proofErr w:type="spellStart"/>
      <w:ins w:id="86" w:author="Ricky Hu" w:date="2022-05-17T03:25:00Z">
        <w:r w:rsidR="0064383F">
          <w:rPr>
            <w:rFonts w:ascii="Times New Roman" w:hAnsi="Times New Roman" w:cs="Times New Roman"/>
          </w:rPr>
          <w:t>Fiz</w:t>
        </w:r>
        <w:proofErr w:type="spellEnd"/>
        <w:r w:rsidR="0064383F">
          <w:rPr>
            <w:rFonts w:ascii="Times New Roman" w:hAnsi="Times New Roman" w:cs="Times New Roman"/>
          </w:rPr>
          <w:t xml:space="preserve"> et al</w:t>
        </w:r>
      </w:ins>
      <w:ins w:id="87" w:author="Ricky Hu" w:date="2022-05-17T03:26:00Z">
        <w:r w:rsidR="0064383F">
          <w:rPr>
            <w:rFonts w:ascii="Times New Roman" w:hAnsi="Times New Roman" w:cs="Times New Roman"/>
          </w:rPr>
          <w:t xml:space="preserve">. </w:t>
        </w:r>
      </w:ins>
      <w:ins w:id="88" w:author="Ricky Hu" w:date="2022-05-18T01:44:00Z">
        <w:r w:rsidR="008D275B">
          <w:rPr>
            <w:rFonts w:ascii="Times New Roman" w:hAnsi="Times New Roman" w:cs="Times New Roman"/>
          </w:rPr>
          <w:t>[15]</w:t>
        </w:r>
      </w:ins>
      <w:ins w:id="89" w:author="Ricky Hu" w:date="2022-05-18T01:45:00Z">
        <w:r w:rsidR="008D275B">
          <w:rPr>
            <w:rFonts w:ascii="Times New Roman" w:hAnsi="Times New Roman" w:cs="Times New Roman"/>
          </w:rPr>
          <w:t xml:space="preserve"> </w:t>
        </w:r>
      </w:ins>
      <w:ins w:id="90" w:author="Ricky Hu" w:date="2022-05-17T03:26:00Z">
        <w:r w:rsidR="0064383F">
          <w:rPr>
            <w:rFonts w:ascii="Times New Roman" w:hAnsi="Times New Roman" w:cs="Times New Roman"/>
          </w:rPr>
          <w:t xml:space="preserve">report 32 different studies up to </w:t>
        </w:r>
        <w:r w:rsidR="0064383F">
          <w:rPr>
            <w:rFonts w:ascii="Times New Roman" w:hAnsi="Times New Roman" w:cs="Times New Roman"/>
          </w:rPr>
          <w:lastRenderedPageBreak/>
          <w:t xml:space="preserve">June 2020 </w:t>
        </w:r>
      </w:ins>
      <w:ins w:id="91" w:author="Ricky Hu" w:date="2022-05-17T03:27:00Z">
        <w:r w:rsidR="00D72C81">
          <w:rPr>
            <w:rFonts w:ascii="Times New Roman" w:hAnsi="Times New Roman" w:cs="Times New Roman"/>
          </w:rPr>
          <w:t xml:space="preserve">evaluating the association of radiomics to overall survival, tumor size, or </w:t>
        </w:r>
      </w:ins>
      <w:ins w:id="92" w:author="Ricky Hu" w:date="2022-05-17T03:28:00Z">
        <w:r w:rsidR="00D72C81">
          <w:rPr>
            <w:rFonts w:ascii="Times New Roman" w:hAnsi="Times New Roman" w:cs="Times New Roman"/>
          </w:rPr>
          <w:t>response evaluation criteria</w:t>
        </w:r>
      </w:ins>
      <w:ins w:id="93" w:author="Ricky Hu" w:date="2022-05-18T01:44:00Z">
        <w:r w:rsidR="008D275B">
          <w:rPr>
            <w:rFonts w:ascii="Times New Roman" w:hAnsi="Times New Roman" w:cs="Times New Roman"/>
          </w:rPr>
          <w:t>, however the stu</w:t>
        </w:r>
      </w:ins>
      <w:ins w:id="94" w:author="Ricky Hu" w:date="2022-05-18T01:45:00Z">
        <w:r w:rsidR="008D275B">
          <w:rPr>
            <w:rFonts w:ascii="Times New Roman" w:hAnsi="Times New Roman" w:cs="Times New Roman"/>
          </w:rPr>
          <w:t>dies assess for association and did not measure predictive accuracy.</w:t>
        </w:r>
      </w:ins>
      <w:ins w:id="95" w:author="Ricky Hu" w:date="2022-05-17T03:26:00Z">
        <w:r w:rsidR="0064383F">
          <w:rPr>
            <w:rFonts w:ascii="Times New Roman" w:hAnsi="Times New Roman" w:cs="Times New Roman"/>
          </w:rPr>
          <w:t xml:space="preserve"> </w:t>
        </w:r>
      </w:ins>
      <w:del w:id="96" w:author="Ricky Hu" w:date="2022-05-17T03:28:00Z">
        <w:r w:rsidDel="00D72C81">
          <w:rPr>
            <w:rFonts w:ascii="Times New Roman" w:hAnsi="Times New Roman" w:cs="Times New Roman"/>
          </w:rPr>
          <w:delText xml:space="preserve"> </w:delText>
        </w:r>
      </w:del>
      <w:commentRangeEnd w:id="85"/>
      <w:r w:rsidR="00D72C81">
        <w:rPr>
          <w:rStyle w:val="CommentReference"/>
        </w:rPr>
        <w:commentReference w:id="85"/>
      </w:r>
      <w:proofErr w:type="spellStart"/>
      <w:r>
        <w:rPr>
          <w:rFonts w:ascii="Times New Roman" w:hAnsi="Times New Roman" w:cs="Times New Roman"/>
        </w:rPr>
        <w:t>Ganeshan</w:t>
      </w:r>
      <w:proofErr w:type="spellEnd"/>
      <w:r>
        <w:rPr>
          <w:rFonts w:ascii="Times New Roman" w:hAnsi="Times New Roman" w:cs="Times New Roman"/>
        </w:rPr>
        <w:t xml:space="preserve"> et al. [</w:t>
      </w:r>
      <w:del w:id="97" w:author="Ricky Hu" w:date="2022-05-18T01:45:00Z">
        <w:r w:rsidDel="008D275B">
          <w:rPr>
            <w:rFonts w:ascii="Times New Roman" w:hAnsi="Times New Roman" w:cs="Times New Roman"/>
          </w:rPr>
          <w:delText>15</w:delText>
        </w:r>
      </w:del>
      <w:ins w:id="98" w:author="Ricky Hu" w:date="2022-05-18T01:45:00Z">
        <w:r w:rsidR="008D275B">
          <w:rPr>
            <w:rFonts w:ascii="Times New Roman" w:hAnsi="Times New Roman" w:cs="Times New Roman"/>
          </w:rPr>
          <w:t>16</w:t>
        </w:r>
      </w:ins>
      <w:r>
        <w:rPr>
          <w:rFonts w:ascii="Times New Roman" w:hAnsi="Times New Roman" w:cs="Times New Roman"/>
        </w:rPr>
        <w:t>] observed that intensity and entropy of a liver CT volume of CLM patients significantly changed after contrast injection, indicating that radiomics can capture textural changes from enhancement. Miles et al.</w:t>
      </w:r>
      <w:r w:rsidRPr="00E27703">
        <w:rPr>
          <w:rFonts w:ascii="Times New Roman" w:hAnsi="Times New Roman" w:cs="Times New Roman"/>
        </w:rPr>
        <w:t xml:space="preserve"> </w:t>
      </w:r>
      <w:r>
        <w:rPr>
          <w:rFonts w:ascii="Times New Roman" w:hAnsi="Times New Roman" w:cs="Times New Roman"/>
        </w:rPr>
        <w:t>[</w:t>
      </w:r>
      <w:del w:id="99" w:author="Ricky Hu" w:date="2022-05-18T01:45:00Z">
        <w:r w:rsidDel="008D275B">
          <w:rPr>
            <w:rFonts w:ascii="Times New Roman" w:hAnsi="Times New Roman" w:cs="Times New Roman"/>
          </w:rPr>
          <w:delText>16</w:delText>
        </w:r>
      </w:del>
      <w:ins w:id="100" w:author="Ricky Hu" w:date="2022-05-18T01:45:00Z">
        <w:r w:rsidR="008D275B">
          <w:rPr>
            <w:rFonts w:ascii="Times New Roman" w:hAnsi="Times New Roman" w:cs="Times New Roman"/>
          </w:rPr>
          <w:t>17</w:t>
        </w:r>
      </w:ins>
      <w:r>
        <w:rPr>
          <w:rFonts w:ascii="Times New Roman" w:hAnsi="Times New Roman" w:cs="Times New Roman"/>
        </w:rPr>
        <w:t>] investigated radiomics in relation to CLM survival by computing intensity and uniformity features from a CT liver volume and observing that textural uniformity was significantly associated with increased survival. Creasy et al.</w:t>
      </w:r>
      <w:r w:rsidRPr="004C1BA9">
        <w:rPr>
          <w:rFonts w:ascii="Times New Roman" w:hAnsi="Times New Roman" w:cs="Times New Roman"/>
        </w:rPr>
        <w:t xml:space="preserve"> </w:t>
      </w:r>
      <w:r>
        <w:rPr>
          <w:rFonts w:ascii="Times New Roman" w:hAnsi="Times New Roman" w:cs="Times New Roman"/>
        </w:rPr>
        <w:t>[</w:t>
      </w:r>
      <w:del w:id="101" w:author="Ricky Hu" w:date="2022-05-18T01:45:00Z">
        <w:r w:rsidDel="008D275B">
          <w:rPr>
            <w:rFonts w:ascii="Times New Roman" w:hAnsi="Times New Roman" w:cs="Times New Roman"/>
          </w:rPr>
          <w:delText>17</w:delText>
        </w:r>
      </w:del>
      <w:ins w:id="102" w:author="Ricky Hu" w:date="2022-05-18T01:45:00Z">
        <w:r w:rsidR="008D275B">
          <w:rPr>
            <w:rFonts w:ascii="Times New Roman" w:hAnsi="Times New Roman" w:cs="Times New Roman"/>
          </w:rPr>
          <w:t>18</w:t>
        </w:r>
      </w:ins>
      <w:r>
        <w:rPr>
          <w:rFonts w:ascii="Times New Roman" w:hAnsi="Times New Roman" w:cs="Times New Roman"/>
        </w:rPr>
        <w:t>] and Simpson et al. [</w:t>
      </w:r>
      <w:del w:id="103" w:author="Ricky Hu" w:date="2022-05-18T01:45:00Z">
        <w:r w:rsidDel="008D275B">
          <w:rPr>
            <w:rFonts w:ascii="Times New Roman" w:hAnsi="Times New Roman" w:cs="Times New Roman"/>
          </w:rPr>
          <w:delText>18</w:delText>
        </w:r>
      </w:del>
      <w:ins w:id="104" w:author="Ricky Hu" w:date="2022-05-18T01:45:00Z">
        <w:r w:rsidR="008D275B">
          <w:rPr>
            <w:rFonts w:ascii="Times New Roman" w:hAnsi="Times New Roman" w:cs="Times New Roman"/>
          </w:rPr>
          <w:t>19</w:t>
        </w:r>
      </w:ins>
      <w:r>
        <w:rPr>
          <w:rFonts w:ascii="Times New Roman" w:hAnsi="Times New Roman" w:cs="Times New Roman"/>
        </w:rPr>
        <w:t>] also observed that increased homogeneity in liver CT volumes were associated with increased risk of hepatic recurrence.</w:t>
      </w:r>
      <w:r w:rsidRPr="004C1BA9">
        <w:rPr>
          <w:rFonts w:ascii="Times New Roman" w:hAnsi="Times New Roman" w:cs="Times New Roman"/>
        </w:rPr>
        <w:t xml:space="preserve"> </w:t>
      </w:r>
    </w:p>
    <w:p w14:paraId="111594D0" w14:textId="77777777" w:rsidR="008E5E77" w:rsidRPr="004C1BA9" w:rsidRDefault="008E5E77" w:rsidP="008E5E77">
      <w:pPr>
        <w:spacing w:after="0" w:line="360" w:lineRule="auto"/>
        <w:contextualSpacing/>
        <w:rPr>
          <w:rFonts w:ascii="Times New Roman" w:hAnsi="Times New Roman" w:cs="Times New Roman"/>
        </w:rPr>
      </w:pPr>
    </w:p>
    <w:p w14:paraId="03FAAB22" w14:textId="2909DA60" w:rsidR="008E5E77" w:rsidRPr="004C1BA9" w:rsidRDefault="008E5E77" w:rsidP="008E5E77">
      <w:pPr>
        <w:spacing w:after="0" w:line="360" w:lineRule="auto"/>
        <w:contextualSpacing/>
        <w:rPr>
          <w:rFonts w:ascii="Times New Roman" w:hAnsi="Times New Roman" w:cs="Times New Roman"/>
        </w:rPr>
      </w:pPr>
      <w:r w:rsidRPr="004C1BA9">
        <w:rPr>
          <w:rFonts w:ascii="Times New Roman" w:hAnsi="Times New Roman" w:cs="Times New Roman"/>
        </w:rPr>
        <w:t xml:space="preserve">Artificial intelligence </w:t>
      </w:r>
      <w:r>
        <w:rPr>
          <w:rFonts w:ascii="Times New Roman" w:hAnsi="Times New Roman" w:cs="Times New Roman"/>
        </w:rPr>
        <w:t xml:space="preserve">(AI) methods have </w:t>
      </w:r>
      <w:r w:rsidRPr="004C1BA9">
        <w:rPr>
          <w:rFonts w:ascii="Times New Roman" w:hAnsi="Times New Roman" w:cs="Times New Roman"/>
        </w:rPr>
        <w:t>shown potential in survival prediction</w:t>
      </w:r>
      <w:r>
        <w:rPr>
          <w:rFonts w:ascii="Times New Roman" w:hAnsi="Times New Roman" w:cs="Times New Roman"/>
        </w:rPr>
        <w:t xml:space="preserve"> </w:t>
      </w:r>
      <w:r w:rsidRPr="004C1BA9">
        <w:rPr>
          <w:rFonts w:ascii="Times New Roman" w:hAnsi="Times New Roman" w:cs="Times New Roman"/>
        </w:rPr>
        <w:t>in previous st</w:t>
      </w:r>
      <w:r>
        <w:rPr>
          <w:rFonts w:ascii="Times New Roman" w:hAnsi="Times New Roman" w:cs="Times New Roman"/>
        </w:rPr>
        <w:t>udies</w:t>
      </w:r>
      <w:r w:rsidRPr="004C1BA9">
        <w:rPr>
          <w:rFonts w:ascii="Times New Roman" w:hAnsi="Times New Roman" w:cs="Times New Roman"/>
        </w:rPr>
        <w:t xml:space="preserve"> </w:t>
      </w:r>
      <w:r>
        <w:rPr>
          <w:rFonts w:ascii="Times New Roman" w:hAnsi="Times New Roman" w:cs="Times New Roman"/>
        </w:rPr>
        <w:t>[</w:t>
      </w:r>
      <w:del w:id="105" w:author="Ricky Hu" w:date="2022-05-18T01:46:00Z">
        <w:r w:rsidDel="008D275B">
          <w:rPr>
            <w:rFonts w:ascii="Times New Roman" w:hAnsi="Times New Roman" w:cs="Times New Roman"/>
          </w:rPr>
          <w:delText>19, 20</w:delText>
        </w:r>
      </w:del>
      <w:ins w:id="106" w:author="Ricky Hu" w:date="2022-05-18T01:46:00Z">
        <w:r w:rsidR="008D275B">
          <w:rPr>
            <w:rFonts w:ascii="Times New Roman" w:hAnsi="Times New Roman" w:cs="Times New Roman"/>
          </w:rPr>
          <w:t>20, 21</w:t>
        </w:r>
      </w:ins>
      <w:r>
        <w:rPr>
          <w:rFonts w:ascii="Times New Roman" w:hAnsi="Times New Roman" w:cs="Times New Roman"/>
        </w:rPr>
        <w:t>].</w:t>
      </w:r>
      <w:r w:rsidRPr="004C1BA9">
        <w:rPr>
          <w:rFonts w:ascii="Times New Roman" w:hAnsi="Times New Roman" w:cs="Times New Roman"/>
        </w:rPr>
        <w:t xml:space="preserve"> </w:t>
      </w:r>
      <w:del w:id="107" w:author="Ricky Hu" w:date="2022-05-08T17:49:00Z">
        <w:r w:rsidRPr="004C1BA9" w:rsidDel="005174A1">
          <w:rPr>
            <w:rFonts w:ascii="Times New Roman" w:hAnsi="Times New Roman" w:cs="Times New Roman"/>
          </w:rPr>
          <w:delText xml:space="preserve">A </w:delText>
        </w:r>
        <w:r w:rsidDel="005174A1">
          <w:rPr>
            <w:rFonts w:ascii="Times New Roman" w:hAnsi="Times New Roman" w:cs="Times New Roman"/>
          </w:rPr>
          <w:delText>strength of AI, specifically machine learning,</w:delText>
        </w:r>
        <w:r w:rsidRPr="004C1BA9" w:rsidDel="005174A1">
          <w:rPr>
            <w:rFonts w:ascii="Times New Roman" w:hAnsi="Times New Roman" w:cs="Times New Roman"/>
          </w:rPr>
          <w:delText xml:space="preserve"> </w:delText>
        </w:r>
        <w:r w:rsidDel="005174A1">
          <w:rPr>
            <w:rFonts w:ascii="Times New Roman" w:hAnsi="Times New Roman" w:cs="Times New Roman"/>
          </w:rPr>
          <w:delText xml:space="preserve">is an automated and </w:delText>
        </w:r>
        <w:r w:rsidRPr="004C1BA9" w:rsidDel="005174A1">
          <w:rPr>
            <w:rFonts w:ascii="Times New Roman" w:hAnsi="Times New Roman" w:cs="Times New Roman"/>
          </w:rPr>
          <w:delText xml:space="preserve">iterative approach, where </w:delText>
        </w:r>
        <w:r w:rsidDel="005174A1">
          <w:rPr>
            <w:rFonts w:ascii="Times New Roman" w:hAnsi="Times New Roman" w:cs="Times New Roman"/>
          </w:rPr>
          <w:delText xml:space="preserve">model parameters </w:delText>
        </w:r>
        <w:r w:rsidRPr="004C1BA9" w:rsidDel="005174A1">
          <w:rPr>
            <w:rFonts w:ascii="Times New Roman" w:hAnsi="Times New Roman" w:cs="Times New Roman"/>
          </w:rPr>
          <w:delText xml:space="preserve">are repeatedly optimized. </w:delText>
        </w:r>
      </w:del>
      <w:ins w:id="108" w:author="Ricky Hu" w:date="2022-05-08T17:55:00Z">
        <w:r w:rsidR="00565887">
          <w:rPr>
            <w:rFonts w:ascii="Times New Roman" w:hAnsi="Times New Roman" w:cs="Times New Roman"/>
          </w:rPr>
          <w:t>AI, specifically machine learning, initializes models with parameters that can</w:t>
        </w:r>
      </w:ins>
      <w:ins w:id="109" w:author="Ricky Hu" w:date="2022-05-08T17:56:00Z">
        <w:r w:rsidR="00565887">
          <w:rPr>
            <w:rFonts w:ascii="Times New Roman" w:hAnsi="Times New Roman" w:cs="Times New Roman"/>
          </w:rPr>
          <w:t xml:space="preserve"> be optimized as more training data is available. </w:t>
        </w:r>
      </w:ins>
      <w:r w:rsidRPr="004C1BA9">
        <w:rPr>
          <w:rFonts w:ascii="Times New Roman" w:hAnsi="Times New Roman" w:cs="Times New Roman"/>
        </w:rPr>
        <w:t>This allows for the initialization of complex model architecture which may be more suitable to model interdependent variables than a l</w:t>
      </w:r>
      <w:r>
        <w:rPr>
          <w:rFonts w:ascii="Times New Roman" w:hAnsi="Times New Roman" w:cs="Times New Roman"/>
        </w:rPr>
        <w:t>inear models used for previous scoring systems</w:t>
      </w:r>
      <w:r w:rsidRPr="004C1BA9">
        <w:rPr>
          <w:rFonts w:ascii="Times New Roman" w:hAnsi="Times New Roman" w:cs="Times New Roman"/>
        </w:rPr>
        <w:t>.</w:t>
      </w:r>
    </w:p>
    <w:p w14:paraId="4283FA56" w14:textId="77777777" w:rsidR="008E5E77" w:rsidRPr="004C1BA9" w:rsidRDefault="008E5E77" w:rsidP="008E5E77">
      <w:pPr>
        <w:spacing w:after="0" w:line="360" w:lineRule="auto"/>
        <w:contextualSpacing/>
        <w:rPr>
          <w:rFonts w:ascii="Times New Roman" w:hAnsi="Times New Roman" w:cs="Times New Roman"/>
        </w:rPr>
      </w:pPr>
    </w:p>
    <w:p w14:paraId="5C279DEA" w14:textId="1628DA7E" w:rsidR="008E5E77" w:rsidRDefault="008E5E77" w:rsidP="008E5E77">
      <w:pPr>
        <w:spacing w:after="0" w:line="360" w:lineRule="auto"/>
        <w:contextualSpacing/>
        <w:rPr>
          <w:rFonts w:ascii="Times New Roman" w:hAnsi="Times New Roman" w:cs="Times New Roman"/>
        </w:rPr>
      </w:pPr>
      <w:r>
        <w:rPr>
          <w:rFonts w:ascii="Times New Roman" w:hAnsi="Times New Roman" w:cs="Times New Roman"/>
        </w:rPr>
        <w:t>We set out to evaluate</w:t>
      </w:r>
      <w:r w:rsidR="003C1606">
        <w:rPr>
          <w:rFonts w:ascii="Times New Roman" w:hAnsi="Times New Roman" w:cs="Times New Roman"/>
        </w:rPr>
        <w:t>, as a proof of concept,</w:t>
      </w:r>
      <w:r>
        <w:rPr>
          <w:rFonts w:ascii="Times New Roman" w:hAnsi="Times New Roman" w:cs="Times New Roman"/>
        </w:rPr>
        <w:t xml:space="preserve"> whether an </w:t>
      </w:r>
      <w:r w:rsidRPr="004C1BA9">
        <w:rPr>
          <w:rFonts w:ascii="Times New Roman" w:hAnsi="Times New Roman" w:cs="Times New Roman"/>
        </w:rPr>
        <w:t>automated prediction system</w:t>
      </w:r>
      <w:r>
        <w:rPr>
          <w:rFonts w:ascii="Times New Roman" w:hAnsi="Times New Roman" w:cs="Times New Roman"/>
        </w:rPr>
        <w:t xml:space="preserve"> can predict progression-free survival for liver metastasis patients treated with RT. </w:t>
      </w:r>
      <w:ins w:id="110" w:author="Ricky Hu" w:date="2022-05-08T21:14:00Z">
        <w:r w:rsidR="00D56888">
          <w:rPr>
            <w:rFonts w:ascii="Times New Roman" w:hAnsi="Times New Roman" w:cs="Times New Roman"/>
          </w:rPr>
          <w:t xml:space="preserve">To do this, we programmed a machine learning pipeline by implementing existing radiomic libraries to extract features from liver volumes that were manually segmented by radiation oncologists. </w:t>
        </w:r>
      </w:ins>
      <w:ins w:id="111" w:author="Ricky Hu" w:date="2022-05-08T21:15:00Z">
        <w:r w:rsidR="00D56888">
          <w:rPr>
            <w:rFonts w:ascii="Times New Roman" w:hAnsi="Times New Roman" w:cs="Times New Roman"/>
          </w:rPr>
          <w:t xml:space="preserve">We then implemented known machine learning models </w:t>
        </w:r>
      </w:ins>
      <w:ins w:id="112" w:author="Ricky Hu" w:date="2022-05-08T21:16:00Z">
        <w:r w:rsidR="00D56888">
          <w:rPr>
            <w:rFonts w:ascii="Times New Roman" w:hAnsi="Times New Roman" w:cs="Times New Roman"/>
          </w:rPr>
          <w:t>to be trained with the radiomic data and validated it with known patient recurrence outcomes.</w:t>
        </w:r>
      </w:ins>
      <w:del w:id="113" w:author="Ricky Hu" w:date="2022-05-08T21:17:00Z">
        <w:r w:rsidDel="00D56888">
          <w:rPr>
            <w:rFonts w:ascii="Times New Roman" w:hAnsi="Times New Roman" w:cs="Times New Roman"/>
          </w:rPr>
          <w:delText>To do this, we developed software for the automated extraction of radiomic features from</w:delText>
        </w:r>
        <w:r w:rsidRPr="004C1BA9" w:rsidDel="00D56888">
          <w:rPr>
            <w:rFonts w:ascii="Times New Roman" w:hAnsi="Times New Roman" w:cs="Times New Roman"/>
          </w:rPr>
          <w:delText xml:space="preserve"> CT liver scans</w:delText>
        </w:r>
        <w:r w:rsidDel="00D56888">
          <w:rPr>
            <w:rFonts w:ascii="Times New Roman" w:hAnsi="Times New Roman" w:cs="Times New Roman"/>
          </w:rPr>
          <w:delText xml:space="preserve">, a </w:delText>
        </w:r>
        <w:r w:rsidRPr="004C1BA9" w:rsidDel="00D56888">
          <w:rPr>
            <w:rFonts w:ascii="Times New Roman" w:hAnsi="Times New Roman" w:cs="Times New Roman"/>
          </w:rPr>
          <w:delText>machine learning prediction model</w:delText>
        </w:r>
        <w:r w:rsidDel="00D56888">
          <w:rPr>
            <w:rFonts w:ascii="Times New Roman" w:hAnsi="Times New Roman" w:cs="Times New Roman"/>
          </w:rPr>
          <w:delText xml:space="preserve"> to utilize radiomic features to predict survival, and the validation of the performance of the model when enhancing radiomic features with clinical data.</w:delText>
        </w:r>
      </w:del>
    </w:p>
    <w:p w14:paraId="76E210B1" w14:textId="77777777" w:rsidR="008E5E77" w:rsidRDefault="008E5E77" w:rsidP="008E5E77">
      <w:pPr>
        <w:spacing w:after="0" w:line="360" w:lineRule="auto"/>
        <w:contextualSpacing/>
        <w:rPr>
          <w:rFonts w:ascii="Times New Roman" w:hAnsi="Times New Roman" w:cs="Times New Roman"/>
        </w:rPr>
      </w:pPr>
    </w:p>
    <w:p w14:paraId="59A74BB6" w14:textId="301F1DB2" w:rsidR="008E5E77" w:rsidRPr="00B31A67" w:rsidRDefault="00B17CA0" w:rsidP="008E5E77">
      <w:pPr>
        <w:spacing w:after="0" w:line="360" w:lineRule="auto"/>
        <w:contextualSpacing/>
        <w:rPr>
          <w:rFonts w:ascii="Times New Roman" w:hAnsi="Times New Roman" w:cs="Times New Roman"/>
          <w:b/>
          <w:bCs/>
          <w:sz w:val="28"/>
          <w:szCs w:val="28"/>
        </w:rPr>
      </w:pPr>
      <w:r>
        <w:rPr>
          <w:rFonts w:ascii="Times New Roman" w:hAnsi="Times New Roman" w:cs="Times New Roman"/>
          <w:b/>
          <w:bCs/>
          <w:sz w:val="28"/>
          <w:szCs w:val="28"/>
        </w:rPr>
        <w:t xml:space="preserve">2. </w:t>
      </w:r>
      <w:r w:rsidR="008E5E77" w:rsidRPr="00B5452B">
        <w:rPr>
          <w:rFonts w:ascii="Times New Roman" w:hAnsi="Times New Roman" w:cs="Times New Roman"/>
          <w:b/>
          <w:bCs/>
          <w:sz w:val="28"/>
          <w:szCs w:val="28"/>
        </w:rPr>
        <w:t>Materials and Methods</w:t>
      </w:r>
    </w:p>
    <w:p w14:paraId="0210773D" w14:textId="5999AE39" w:rsidR="008E5E77" w:rsidRPr="004C1BA9" w:rsidRDefault="00B17CA0" w:rsidP="008E5E77">
      <w:pPr>
        <w:spacing w:after="0" w:line="360" w:lineRule="auto"/>
        <w:contextualSpacing/>
        <w:rPr>
          <w:rFonts w:ascii="Times New Roman" w:hAnsi="Times New Roman" w:cs="Times New Roman"/>
          <w:b/>
          <w:bCs/>
        </w:rPr>
      </w:pPr>
      <w:r>
        <w:rPr>
          <w:rFonts w:ascii="Times New Roman" w:hAnsi="Times New Roman" w:cs="Times New Roman"/>
          <w:b/>
          <w:bCs/>
        </w:rPr>
        <w:t xml:space="preserve">2.1 </w:t>
      </w:r>
      <w:r w:rsidR="008E5E77">
        <w:rPr>
          <w:rFonts w:ascii="Times New Roman" w:hAnsi="Times New Roman" w:cs="Times New Roman"/>
          <w:b/>
          <w:bCs/>
        </w:rPr>
        <w:t>Data Collection and Equipment:</w:t>
      </w:r>
    </w:p>
    <w:p w14:paraId="4CBB04C6" w14:textId="1E41AE30" w:rsidR="008E5E77" w:rsidRDefault="008E5E77" w:rsidP="008E5E77">
      <w:pPr>
        <w:spacing w:after="0" w:line="360" w:lineRule="auto"/>
        <w:contextualSpacing/>
        <w:rPr>
          <w:rFonts w:ascii="Times New Roman" w:hAnsi="Times New Roman" w:cs="Times New Roman"/>
        </w:rPr>
      </w:pPr>
      <w:r w:rsidRPr="0058265C">
        <w:rPr>
          <w:rFonts w:ascii="Times New Roman" w:hAnsi="Times New Roman" w:cs="Times New Roman"/>
        </w:rPr>
        <w:t>This retrospective analysis was approved by the institutional review board with a waiver of informed consent</w:t>
      </w:r>
      <w:r>
        <w:rPr>
          <w:rFonts w:ascii="Times New Roman" w:hAnsi="Times New Roman" w:cs="Times New Roman"/>
        </w:rPr>
        <w:t xml:space="preserve"> at Memorial Sloan Kettering Cancer Center (MSK) (New York, NY)</w:t>
      </w:r>
      <w:r w:rsidRPr="0058265C">
        <w:rPr>
          <w:rFonts w:ascii="Times New Roman" w:hAnsi="Times New Roman" w:cs="Times New Roman"/>
        </w:rPr>
        <w:t>.</w:t>
      </w:r>
      <w:r>
        <w:rPr>
          <w:rFonts w:ascii="Times New Roman" w:hAnsi="Times New Roman" w:cs="Times New Roman"/>
        </w:rPr>
        <w:t xml:space="preserve"> The MSK database was queried to obtain pre-treatment CT scans data for patients receiving radiation treatment for CLM between February 2006 to February 2019. </w:t>
      </w:r>
      <w:r w:rsidRPr="004C1BA9">
        <w:rPr>
          <w:rFonts w:ascii="Times New Roman" w:hAnsi="Times New Roman" w:cs="Times New Roman"/>
        </w:rPr>
        <w:t xml:space="preserve">Liver and </w:t>
      </w:r>
      <w:ins w:id="114" w:author="Ricky Hu" w:date="2022-05-04T01:16:00Z">
        <w:r w:rsidR="0058382D">
          <w:rPr>
            <w:rFonts w:ascii="Times New Roman" w:hAnsi="Times New Roman" w:cs="Times New Roman"/>
          </w:rPr>
          <w:t xml:space="preserve">gross </w:t>
        </w:r>
      </w:ins>
      <w:r w:rsidRPr="004C1BA9">
        <w:rPr>
          <w:rFonts w:ascii="Times New Roman" w:hAnsi="Times New Roman" w:cs="Times New Roman"/>
        </w:rPr>
        <w:t xml:space="preserve">tumor volumes </w:t>
      </w:r>
      <w:ins w:id="115" w:author="Ricky Hu" w:date="2022-05-04T01:16:00Z">
        <w:r w:rsidR="0058382D">
          <w:rPr>
            <w:rFonts w:ascii="Times New Roman" w:hAnsi="Times New Roman" w:cs="Times New Roman"/>
          </w:rPr>
          <w:t xml:space="preserve">(GTV) </w:t>
        </w:r>
      </w:ins>
      <w:r w:rsidRPr="004C1BA9">
        <w:rPr>
          <w:rFonts w:ascii="Times New Roman" w:hAnsi="Times New Roman" w:cs="Times New Roman"/>
        </w:rPr>
        <w:t xml:space="preserve">were segmented by radiation oncologists at MSK, as </w:t>
      </w:r>
      <w:r>
        <w:rPr>
          <w:rFonts w:ascii="Times New Roman" w:hAnsi="Times New Roman" w:cs="Times New Roman"/>
        </w:rPr>
        <w:t>part of</w:t>
      </w:r>
      <w:r w:rsidRPr="004C1BA9">
        <w:rPr>
          <w:rFonts w:ascii="Times New Roman" w:hAnsi="Times New Roman" w:cs="Times New Roman"/>
        </w:rPr>
        <w:t xml:space="preserve"> standard of care.</w:t>
      </w:r>
      <w:r>
        <w:rPr>
          <w:rFonts w:ascii="Times New Roman" w:hAnsi="Times New Roman" w:cs="Times New Roman"/>
        </w:rPr>
        <w:t xml:space="preserve"> </w:t>
      </w:r>
      <w:ins w:id="116" w:author="Ricky Hu" w:date="2022-05-04T01:16:00Z">
        <w:r w:rsidR="0058382D">
          <w:rPr>
            <w:rFonts w:ascii="Times New Roman" w:hAnsi="Times New Roman" w:cs="Times New Roman"/>
          </w:rPr>
          <w:t xml:space="preserve">This created volume subsets of liver volumes only, GTV only, and liver and GTV volume for </w:t>
        </w:r>
      </w:ins>
      <w:ins w:id="117" w:author="Ricky Hu" w:date="2022-05-04T01:17:00Z">
        <w:r w:rsidR="0058382D">
          <w:rPr>
            <w:rFonts w:ascii="Times New Roman" w:hAnsi="Times New Roman" w:cs="Times New Roman"/>
          </w:rPr>
          <w:t>radiomic analysis</w:t>
        </w:r>
      </w:ins>
      <w:ins w:id="118" w:author="Ricky Hu" w:date="2022-05-04T01:16:00Z">
        <w:r w:rsidR="0058382D">
          <w:rPr>
            <w:rFonts w:ascii="Times New Roman" w:hAnsi="Times New Roman" w:cs="Times New Roman"/>
          </w:rPr>
          <w:t xml:space="preserve">. </w:t>
        </w:r>
      </w:ins>
      <w:r>
        <w:rPr>
          <w:rFonts w:ascii="Times New Roman" w:hAnsi="Times New Roman" w:cs="Times New Roman"/>
        </w:rPr>
        <w:t xml:space="preserve">The MSK database was also queried to obtain </w:t>
      </w:r>
      <w:proofErr w:type="spellStart"/>
      <w:r>
        <w:rPr>
          <w:rFonts w:ascii="Times New Roman" w:hAnsi="Times New Roman" w:cs="Times New Roman"/>
        </w:rPr>
        <w:t>dosimetric</w:t>
      </w:r>
      <w:proofErr w:type="spellEnd"/>
      <w:r>
        <w:rPr>
          <w:rFonts w:ascii="Times New Roman" w:hAnsi="Times New Roman" w:cs="Times New Roman"/>
        </w:rPr>
        <w:t xml:space="preserve"> treatment parameters and right-censored time-to-event data for </w:t>
      </w:r>
      <w:ins w:id="119" w:author="Ricky Hu" w:date="2022-05-17T20:42:00Z">
        <w:r w:rsidR="00F5545C">
          <w:rPr>
            <w:rFonts w:ascii="Times New Roman" w:hAnsi="Times New Roman" w:cs="Times New Roman"/>
          </w:rPr>
          <w:t xml:space="preserve">the outcome of </w:t>
        </w:r>
      </w:ins>
      <w:del w:id="120" w:author="Ricky Hu" w:date="2022-05-17T20:42:00Z">
        <w:r w:rsidDel="00F5545C">
          <w:rPr>
            <w:rFonts w:ascii="Times New Roman" w:hAnsi="Times New Roman" w:cs="Times New Roman"/>
          </w:rPr>
          <w:delText xml:space="preserve">two outcomes: </w:delText>
        </w:r>
        <w:r w:rsidDel="00F5545C">
          <w:rPr>
            <w:rFonts w:ascii="Times New Roman" w:hAnsi="Times New Roman" w:cs="Times New Roman"/>
          </w:rPr>
          <w:lastRenderedPageBreak/>
          <w:delText xml:space="preserve">progression anywhere in the liver (any hepatic progression) and </w:delText>
        </w:r>
      </w:del>
      <w:r>
        <w:rPr>
          <w:rFonts w:ascii="Times New Roman" w:hAnsi="Times New Roman" w:cs="Times New Roman"/>
        </w:rPr>
        <w:t>progression in the treated tumor (local progression).</w:t>
      </w:r>
    </w:p>
    <w:p w14:paraId="3DB300D1" w14:textId="77777777" w:rsidR="008E5E77" w:rsidRDefault="008E5E77" w:rsidP="008E5E77">
      <w:pPr>
        <w:spacing w:after="0" w:line="360" w:lineRule="auto"/>
        <w:contextualSpacing/>
        <w:rPr>
          <w:rFonts w:ascii="Times New Roman" w:hAnsi="Times New Roman" w:cs="Times New Roman"/>
        </w:rPr>
      </w:pPr>
    </w:p>
    <w:p w14:paraId="17331716" w14:textId="30DD9629" w:rsidR="008E5E77" w:rsidRPr="004C1BA9" w:rsidRDefault="00B17CA0" w:rsidP="008E5E77">
      <w:pPr>
        <w:spacing w:after="0" w:line="360" w:lineRule="auto"/>
        <w:contextualSpacing/>
        <w:rPr>
          <w:rFonts w:ascii="Times New Roman" w:hAnsi="Times New Roman" w:cs="Times New Roman"/>
          <w:b/>
          <w:bCs/>
        </w:rPr>
      </w:pPr>
      <w:r>
        <w:rPr>
          <w:rFonts w:ascii="Times New Roman" w:hAnsi="Times New Roman" w:cs="Times New Roman"/>
          <w:b/>
          <w:bCs/>
        </w:rPr>
        <w:t xml:space="preserve">2.2 </w:t>
      </w:r>
      <w:r w:rsidR="008E5E77">
        <w:rPr>
          <w:rFonts w:ascii="Times New Roman" w:hAnsi="Times New Roman" w:cs="Times New Roman"/>
          <w:b/>
          <w:bCs/>
        </w:rPr>
        <w:t>Image Analysis</w:t>
      </w:r>
    </w:p>
    <w:p w14:paraId="1E097392" w14:textId="46FF307D" w:rsidR="008E5E77" w:rsidRDefault="008E5E77" w:rsidP="008E5E77">
      <w:pPr>
        <w:spacing w:after="0" w:line="360" w:lineRule="auto"/>
        <w:contextualSpacing/>
        <w:rPr>
          <w:rFonts w:ascii="Times New Roman" w:hAnsi="Times New Roman" w:cs="Times New Roman"/>
        </w:rPr>
      </w:pPr>
      <w:r w:rsidRPr="004C1BA9">
        <w:rPr>
          <w:rFonts w:ascii="Times New Roman" w:hAnsi="Times New Roman" w:cs="Times New Roman"/>
        </w:rPr>
        <w:t xml:space="preserve">The task for the AI model </w:t>
      </w:r>
      <w:r>
        <w:rPr>
          <w:rFonts w:ascii="Times New Roman" w:hAnsi="Times New Roman" w:cs="Times New Roman"/>
        </w:rPr>
        <w:t>was</w:t>
      </w:r>
      <w:r w:rsidRPr="004C1BA9">
        <w:rPr>
          <w:rFonts w:ascii="Times New Roman" w:hAnsi="Times New Roman" w:cs="Times New Roman"/>
        </w:rPr>
        <w:t xml:space="preserve"> to predict </w:t>
      </w:r>
      <w:r>
        <w:rPr>
          <w:rFonts w:ascii="Times New Roman" w:hAnsi="Times New Roman" w:cs="Times New Roman"/>
        </w:rPr>
        <w:t>the primary endpoint,</w:t>
      </w:r>
      <w:r w:rsidRPr="004C1BA9">
        <w:rPr>
          <w:rFonts w:ascii="Times New Roman" w:hAnsi="Times New Roman" w:cs="Times New Roman"/>
        </w:rPr>
        <w:t xml:space="preserve"> defined as time </w:t>
      </w:r>
      <w:ins w:id="121" w:author="Ricky Hu" w:date="2022-05-25T17:09:00Z">
        <w:r w:rsidR="00D647A1">
          <w:rPr>
            <w:rFonts w:ascii="Times New Roman" w:hAnsi="Times New Roman" w:cs="Times New Roman"/>
          </w:rPr>
          <w:t xml:space="preserve">from </w:t>
        </w:r>
      </w:ins>
      <w:ins w:id="122" w:author="Ricky Hu" w:date="2022-05-25T17:08:00Z">
        <w:r w:rsidR="00D647A1">
          <w:rPr>
            <w:rFonts w:ascii="Times New Roman" w:hAnsi="Times New Roman" w:cs="Times New Roman"/>
          </w:rPr>
          <w:t>CLM radiation therapy u</w:t>
        </w:r>
        <w:r w:rsidR="00D647A1" w:rsidRPr="0025214C">
          <w:rPr>
            <w:rFonts w:ascii="Times New Roman" w:hAnsi="Times New Roman" w:cs="Times New Roman"/>
          </w:rPr>
          <w:t xml:space="preserve">ntil </w:t>
        </w:r>
      </w:ins>
      <w:proofErr w:type="spellStart"/>
      <w:r w:rsidRPr="004C1BA9">
        <w:rPr>
          <w:rFonts w:ascii="Times New Roman" w:hAnsi="Times New Roman" w:cs="Times New Roman"/>
        </w:rPr>
        <w:t>until</w:t>
      </w:r>
      <w:proofErr w:type="spellEnd"/>
      <w:r w:rsidRPr="004C1BA9">
        <w:rPr>
          <w:rFonts w:ascii="Times New Roman" w:hAnsi="Times New Roman" w:cs="Times New Roman"/>
        </w:rPr>
        <w:t xml:space="preserve"> </w:t>
      </w:r>
      <w:r>
        <w:rPr>
          <w:rFonts w:ascii="Times New Roman" w:hAnsi="Times New Roman" w:cs="Times New Roman"/>
        </w:rPr>
        <w:t xml:space="preserve">local </w:t>
      </w:r>
      <w:r w:rsidRPr="004C1BA9">
        <w:rPr>
          <w:rFonts w:ascii="Times New Roman" w:hAnsi="Times New Roman" w:cs="Times New Roman"/>
        </w:rPr>
        <w:t>tumor progression. To accomplish</w:t>
      </w:r>
      <w:r>
        <w:rPr>
          <w:rFonts w:ascii="Times New Roman" w:hAnsi="Times New Roman" w:cs="Times New Roman"/>
        </w:rPr>
        <w:t xml:space="preserve"> this</w:t>
      </w:r>
      <w:r w:rsidRPr="004C1BA9">
        <w:rPr>
          <w:rFonts w:ascii="Times New Roman" w:hAnsi="Times New Roman" w:cs="Times New Roman"/>
        </w:rPr>
        <w:t>, a</w:t>
      </w:r>
      <w:r>
        <w:rPr>
          <w:rFonts w:ascii="Times New Roman" w:hAnsi="Times New Roman" w:cs="Times New Roman"/>
        </w:rPr>
        <w:t>n</w:t>
      </w:r>
      <w:r w:rsidRPr="004C1BA9">
        <w:rPr>
          <w:rFonts w:ascii="Times New Roman" w:hAnsi="Times New Roman" w:cs="Times New Roman"/>
        </w:rPr>
        <w:t xml:space="preserve"> AI survival prediction </w:t>
      </w:r>
      <w:r>
        <w:rPr>
          <w:rFonts w:ascii="Times New Roman" w:hAnsi="Times New Roman" w:cs="Times New Roman"/>
        </w:rPr>
        <w:t xml:space="preserve">model, </w:t>
      </w:r>
      <w:r w:rsidRPr="004C1BA9">
        <w:rPr>
          <w:rFonts w:ascii="Times New Roman" w:hAnsi="Times New Roman" w:cs="Times New Roman"/>
        </w:rPr>
        <w:t>visualized in Figure 1</w:t>
      </w:r>
      <w:r>
        <w:rPr>
          <w:rFonts w:ascii="Times New Roman" w:hAnsi="Times New Roman" w:cs="Times New Roman"/>
        </w:rPr>
        <w:t>, was</w:t>
      </w:r>
      <w:r w:rsidRPr="004C1BA9">
        <w:rPr>
          <w:rFonts w:ascii="Times New Roman" w:hAnsi="Times New Roman" w:cs="Times New Roman"/>
        </w:rPr>
        <w:t xml:space="preserve"> developed, </w:t>
      </w:r>
      <w:r>
        <w:rPr>
          <w:rFonts w:ascii="Times New Roman" w:hAnsi="Times New Roman" w:cs="Times New Roman"/>
        </w:rPr>
        <w:t xml:space="preserve">consisting of an offline training component and a real-time prediction component. </w:t>
      </w:r>
      <w:r w:rsidRPr="004C1BA9">
        <w:rPr>
          <w:rFonts w:ascii="Times New Roman" w:hAnsi="Times New Roman" w:cs="Times New Roman"/>
        </w:rPr>
        <w:t xml:space="preserve">The input to </w:t>
      </w:r>
      <w:r>
        <w:rPr>
          <w:rFonts w:ascii="Times New Roman" w:hAnsi="Times New Roman" w:cs="Times New Roman"/>
        </w:rPr>
        <w:t>the training component is a set of liver CT scans</w:t>
      </w:r>
      <w:r w:rsidRPr="004C1BA9">
        <w:rPr>
          <w:rFonts w:ascii="Times New Roman" w:hAnsi="Times New Roman" w:cs="Times New Roman"/>
        </w:rPr>
        <w:t xml:space="preserve">. </w:t>
      </w:r>
      <w:r>
        <w:rPr>
          <w:rFonts w:ascii="Times New Roman" w:hAnsi="Times New Roman" w:cs="Times New Roman"/>
        </w:rPr>
        <w:t>Radiomic features are extracted from the liver and/or tumor volumes</w:t>
      </w:r>
      <w:r w:rsidRPr="004C1BA9">
        <w:rPr>
          <w:rFonts w:ascii="Times New Roman" w:hAnsi="Times New Roman" w:cs="Times New Roman"/>
        </w:rPr>
        <w:t xml:space="preserve"> </w:t>
      </w:r>
      <w:r>
        <w:rPr>
          <w:rFonts w:ascii="Times New Roman" w:hAnsi="Times New Roman" w:cs="Times New Roman"/>
        </w:rPr>
        <w:t xml:space="preserve">and used </w:t>
      </w:r>
      <w:r w:rsidRPr="004C1BA9">
        <w:rPr>
          <w:rFonts w:ascii="Times New Roman" w:hAnsi="Times New Roman" w:cs="Times New Roman"/>
        </w:rPr>
        <w:t>to train a survival model</w:t>
      </w:r>
      <w:r>
        <w:rPr>
          <w:rFonts w:ascii="Times New Roman" w:hAnsi="Times New Roman" w:cs="Times New Roman"/>
        </w:rPr>
        <w:t xml:space="preserve">, which learns to predict a survival time interval for the patients in the training dataset. </w:t>
      </w:r>
      <w:r w:rsidRPr="004C1BA9">
        <w:rPr>
          <w:rFonts w:ascii="Times New Roman" w:hAnsi="Times New Roman" w:cs="Times New Roman"/>
        </w:rPr>
        <w:t>After the model is trained</w:t>
      </w:r>
      <w:r>
        <w:rPr>
          <w:rFonts w:ascii="Times New Roman" w:hAnsi="Times New Roman" w:cs="Times New Roman"/>
        </w:rPr>
        <w:t xml:space="preserve">, new patient CT scans can be used as an input to the finalized model to compute a real-time survival prediction. The training stage contains three main components: radiomic feature extraction, feature selection, and random survival forest modelling. </w:t>
      </w:r>
      <w:r w:rsidRPr="004C1BA9">
        <w:rPr>
          <w:rFonts w:ascii="Times New Roman" w:hAnsi="Times New Roman" w:cs="Times New Roman"/>
        </w:rPr>
        <w:t xml:space="preserve">The AI model was programmed in Python, utilizing the </w:t>
      </w:r>
      <w:proofErr w:type="spellStart"/>
      <w:r w:rsidRPr="004C1BA9">
        <w:rPr>
          <w:rFonts w:ascii="Times New Roman" w:hAnsi="Times New Roman" w:cs="Times New Roman"/>
        </w:rPr>
        <w:t>Py</w:t>
      </w:r>
      <w:r>
        <w:rPr>
          <w:rFonts w:ascii="Times New Roman" w:hAnsi="Times New Roman" w:cs="Times New Roman"/>
        </w:rPr>
        <w:t>R</w:t>
      </w:r>
      <w:r w:rsidRPr="004C1BA9">
        <w:rPr>
          <w:rFonts w:ascii="Times New Roman" w:hAnsi="Times New Roman" w:cs="Times New Roman"/>
        </w:rPr>
        <w:t>adiomics</w:t>
      </w:r>
      <w:proofErr w:type="spellEnd"/>
      <w:r>
        <w:rPr>
          <w:rFonts w:ascii="Times New Roman" w:hAnsi="Times New Roman" w:cs="Times New Roman"/>
        </w:rPr>
        <w:t xml:space="preserve"> [</w:t>
      </w:r>
      <w:del w:id="123" w:author="Ricky Hu" w:date="2022-05-18T01:46:00Z">
        <w:r w:rsidDel="008D275B">
          <w:rPr>
            <w:rFonts w:ascii="Times New Roman" w:hAnsi="Times New Roman" w:cs="Times New Roman"/>
          </w:rPr>
          <w:delText>21</w:delText>
        </w:r>
      </w:del>
      <w:ins w:id="124" w:author="Ricky Hu" w:date="2022-05-18T01:46:00Z">
        <w:r w:rsidR="008D275B">
          <w:rPr>
            <w:rFonts w:ascii="Times New Roman" w:hAnsi="Times New Roman" w:cs="Times New Roman"/>
          </w:rPr>
          <w:t>22</w:t>
        </w:r>
      </w:ins>
      <w:r>
        <w:rPr>
          <w:rFonts w:ascii="Times New Roman" w:hAnsi="Times New Roman" w:cs="Times New Roman"/>
        </w:rPr>
        <w:t>]</w:t>
      </w:r>
      <w:r w:rsidRPr="004C1BA9">
        <w:rPr>
          <w:rFonts w:ascii="Times New Roman" w:hAnsi="Times New Roman" w:cs="Times New Roman"/>
        </w:rPr>
        <w:t xml:space="preserve"> and </w:t>
      </w:r>
      <w:proofErr w:type="spellStart"/>
      <w:r w:rsidRPr="004C1BA9">
        <w:rPr>
          <w:rFonts w:ascii="Times New Roman" w:hAnsi="Times New Roman" w:cs="Times New Roman"/>
        </w:rPr>
        <w:t>Py</w:t>
      </w:r>
      <w:r>
        <w:rPr>
          <w:rFonts w:ascii="Times New Roman" w:hAnsi="Times New Roman" w:cs="Times New Roman"/>
        </w:rPr>
        <w:t>S</w:t>
      </w:r>
      <w:r w:rsidRPr="004C1BA9">
        <w:rPr>
          <w:rFonts w:ascii="Times New Roman" w:hAnsi="Times New Roman" w:cs="Times New Roman"/>
        </w:rPr>
        <w:t>urvival</w:t>
      </w:r>
      <w:proofErr w:type="spellEnd"/>
      <w:r w:rsidRPr="004C1BA9">
        <w:rPr>
          <w:rFonts w:ascii="Times New Roman" w:hAnsi="Times New Roman" w:cs="Times New Roman"/>
        </w:rPr>
        <w:t xml:space="preserve"> libraries</w:t>
      </w:r>
      <w:r>
        <w:rPr>
          <w:rFonts w:ascii="Times New Roman" w:hAnsi="Times New Roman" w:cs="Times New Roman"/>
        </w:rPr>
        <w:t xml:space="preserve"> [</w:t>
      </w:r>
      <w:del w:id="125" w:author="Ricky Hu" w:date="2022-05-18T01:46:00Z">
        <w:r w:rsidDel="008D275B">
          <w:rPr>
            <w:rFonts w:ascii="Times New Roman" w:hAnsi="Times New Roman" w:cs="Times New Roman"/>
          </w:rPr>
          <w:delText>22</w:delText>
        </w:r>
      </w:del>
      <w:ins w:id="126" w:author="Ricky Hu" w:date="2022-05-18T01:46:00Z">
        <w:r w:rsidR="008D275B">
          <w:rPr>
            <w:rFonts w:ascii="Times New Roman" w:hAnsi="Times New Roman" w:cs="Times New Roman"/>
          </w:rPr>
          <w:t>23</w:t>
        </w:r>
      </w:ins>
      <w:r>
        <w:rPr>
          <w:rFonts w:ascii="Times New Roman" w:hAnsi="Times New Roman" w:cs="Times New Roman"/>
        </w:rPr>
        <w:t>]</w:t>
      </w:r>
      <w:r w:rsidRPr="004C1BA9">
        <w:rPr>
          <w:rFonts w:ascii="Times New Roman" w:hAnsi="Times New Roman" w:cs="Times New Roman"/>
        </w:rPr>
        <w:t>.</w:t>
      </w:r>
      <w:r>
        <w:rPr>
          <w:rFonts w:ascii="Times New Roman" w:hAnsi="Times New Roman" w:cs="Times New Roman"/>
        </w:rPr>
        <w:t xml:space="preserve"> Concordance indices were programmed in R with the </w:t>
      </w:r>
      <w:proofErr w:type="spellStart"/>
      <w:r>
        <w:rPr>
          <w:rFonts w:ascii="Times New Roman" w:hAnsi="Times New Roman" w:cs="Times New Roman"/>
        </w:rPr>
        <w:t>Hmisc</w:t>
      </w:r>
      <w:proofErr w:type="spellEnd"/>
      <w:r>
        <w:rPr>
          <w:rFonts w:ascii="Times New Roman" w:hAnsi="Times New Roman" w:cs="Times New Roman"/>
        </w:rPr>
        <w:t xml:space="preserve"> library [</w:t>
      </w:r>
      <w:del w:id="127" w:author="Ricky Hu" w:date="2022-05-18T01:46:00Z">
        <w:r w:rsidDel="008D275B">
          <w:rPr>
            <w:rFonts w:ascii="Times New Roman" w:hAnsi="Times New Roman" w:cs="Times New Roman"/>
          </w:rPr>
          <w:delText>23</w:delText>
        </w:r>
      </w:del>
      <w:ins w:id="128" w:author="Ricky Hu" w:date="2022-05-18T01:46:00Z">
        <w:r w:rsidR="008D275B">
          <w:rPr>
            <w:rFonts w:ascii="Times New Roman" w:hAnsi="Times New Roman" w:cs="Times New Roman"/>
          </w:rPr>
          <w:t>24</w:t>
        </w:r>
      </w:ins>
      <w:r>
        <w:rPr>
          <w:rFonts w:ascii="Times New Roman" w:hAnsi="Times New Roman" w:cs="Times New Roman"/>
        </w:rPr>
        <w:t>].</w:t>
      </w:r>
      <w:ins w:id="129" w:author="Ricky Hu" w:date="2022-05-17T01:22:00Z">
        <w:r w:rsidR="003C7D91">
          <w:rPr>
            <w:rFonts w:ascii="Times New Roman" w:hAnsi="Times New Roman" w:cs="Times New Roman"/>
          </w:rPr>
          <w:t xml:space="preserve"> The final models </w:t>
        </w:r>
      </w:ins>
      <w:ins w:id="130" w:author="Ricky Hu" w:date="2022-05-17T01:31:00Z">
        <w:r w:rsidR="0076390A">
          <w:rPr>
            <w:rFonts w:ascii="Times New Roman" w:hAnsi="Times New Roman" w:cs="Times New Roman"/>
          </w:rPr>
          <w:t>were uploaded to a pu</w:t>
        </w:r>
      </w:ins>
      <w:ins w:id="131" w:author="Ricky Hu" w:date="2022-05-17T01:32:00Z">
        <w:r w:rsidR="0076390A">
          <w:rPr>
            <w:rFonts w:ascii="Times New Roman" w:hAnsi="Times New Roman" w:cs="Times New Roman"/>
          </w:rPr>
          <w:t xml:space="preserve">blic repository at </w:t>
        </w:r>
        <w:r w:rsidR="0076390A" w:rsidRPr="0076390A">
          <w:rPr>
            <w:rFonts w:ascii="Times New Roman" w:hAnsi="Times New Roman" w:cs="Times New Roman"/>
          </w:rPr>
          <w:t>https://github.com/ricky-hu/local_control_radiomics_survival_model</w:t>
        </w:r>
        <w:r w:rsidR="0076390A">
          <w:rPr>
            <w:rFonts w:ascii="Times New Roman" w:hAnsi="Times New Roman" w:cs="Times New Roman"/>
          </w:rPr>
          <w:t xml:space="preserve">. </w:t>
        </w:r>
      </w:ins>
    </w:p>
    <w:p w14:paraId="3DD943A1" w14:textId="2409A0D4" w:rsidR="008E5E77" w:rsidRDefault="008E5E77" w:rsidP="008E5E77">
      <w:pPr>
        <w:spacing w:after="0" w:line="360" w:lineRule="auto"/>
        <w:contextualSpacing/>
        <w:jc w:val="center"/>
        <w:rPr>
          <w:rFonts w:ascii="Times New Roman" w:hAnsi="Times New Roman" w:cs="Times New Roman"/>
        </w:rPr>
      </w:pPr>
      <w:r w:rsidRPr="00151E11">
        <w:rPr>
          <w:noProof/>
        </w:rPr>
        <w:t xml:space="preserve"> </w:t>
      </w:r>
    </w:p>
    <w:p w14:paraId="53043B99" w14:textId="218CADCA" w:rsidR="008E5E77" w:rsidRPr="00621201" w:rsidRDefault="00B17CA0" w:rsidP="008E5E77">
      <w:pPr>
        <w:spacing w:after="0" w:line="360" w:lineRule="auto"/>
        <w:contextualSpacing/>
        <w:rPr>
          <w:rFonts w:ascii="Times New Roman" w:hAnsi="Times New Roman" w:cs="Times New Roman"/>
          <w:b/>
          <w:bCs/>
        </w:rPr>
      </w:pPr>
      <w:r>
        <w:rPr>
          <w:rFonts w:ascii="Times New Roman" w:hAnsi="Times New Roman" w:cs="Times New Roman"/>
          <w:b/>
          <w:bCs/>
        </w:rPr>
        <w:t xml:space="preserve">2.3 </w:t>
      </w:r>
      <w:r w:rsidR="008E5E77" w:rsidRPr="00555710">
        <w:rPr>
          <w:rFonts w:ascii="Times New Roman" w:hAnsi="Times New Roman" w:cs="Times New Roman"/>
          <w:b/>
          <w:bCs/>
        </w:rPr>
        <w:t xml:space="preserve">Radiomic Feature Extraction     </w:t>
      </w:r>
    </w:p>
    <w:p w14:paraId="646F3AB1" w14:textId="34786E66" w:rsidR="008E5E77" w:rsidRDefault="008E5E77" w:rsidP="008E5E77">
      <w:pPr>
        <w:spacing w:after="0" w:line="360" w:lineRule="auto"/>
        <w:contextualSpacing/>
        <w:rPr>
          <w:rFonts w:ascii="Times New Roman" w:hAnsi="Times New Roman" w:cs="Times New Roman"/>
        </w:rPr>
      </w:pPr>
      <w:r w:rsidRPr="00F306F9">
        <w:rPr>
          <w:rFonts w:ascii="Times New Roman" w:hAnsi="Times New Roman" w:cs="Times New Roman"/>
        </w:rPr>
        <w:t>In the first stage</w:t>
      </w:r>
      <w:r>
        <w:rPr>
          <w:rFonts w:ascii="Times New Roman" w:hAnsi="Times New Roman" w:cs="Times New Roman"/>
        </w:rPr>
        <w:t xml:space="preserve">, </w:t>
      </w:r>
      <w:r w:rsidRPr="00F306F9">
        <w:rPr>
          <w:rFonts w:ascii="Times New Roman" w:hAnsi="Times New Roman" w:cs="Times New Roman"/>
        </w:rPr>
        <w:t xml:space="preserve">108 radiomic features were computed </w:t>
      </w:r>
      <w:r>
        <w:rPr>
          <w:rFonts w:ascii="Times New Roman" w:hAnsi="Times New Roman" w:cs="Times New Roman"/>
        </w:rPr>
        <w:t>for a liver volume extracted from a CT scan</w:t>
      </w:r>
      <w:r w:rsidRPr="00F306F9">
        <w:rPr>
          <w:rFonts w:ascii="Times New Roman" w:hAnsi="Times New Roman" w:cs="Times New Roman"/>
        </w:rPr>
        <w:t xml:space="preserve">. </w:t>
      </w:r>
      <w:r>
        <w:rPr>
          <w:rFonts w:ascii="Times New Roman" w:hAnsi="Times New Roman" w:cs="Times New Roman"/>
        </w:rPr>
        <w:t>This</w:t>
      </w:r>
      <w:r w:rsidRPr="00F306F9">
        <w:rPr>
          <w:rFonts w:ascii="Times New Roman" w:hAnsi="Times New Roman" w:cs="Times New Roman"/>
        </w:rPr>
        <w:t xml:space="preserve"> </w:t>
      </w:r>
      <w:r>
        <w:rPr>
          <w:rFonts w:ascii="Times New Roman" w:hAnsi="Times New Roman" w:cs="Times New Roman"/>
        </w:rPr>
        <w:t>includes computations related</w:t>
      </w:r>
      <w:r w:rsidRPr="00F306F9">
        <w:rPr>
          <w:rFonts w:ascii="Times New Roman" w:hAnsi="Times New Roman" w:cs="Times New Roman"/>
        </w:rPr>
        <w:t xml:space="preserve"> to shape, intensity statistics</w:t>
      </w:r>
      <w:r>
        <w:rPr>
          <w:rFonts w:ascii="Times New Roman" w:hAnsi="Times New Roman" w:cs="Times New Roman"/>
        </w:rPr>
        <w:t xml:space="preserve">, </w:t>
      </w:r>
      <w:r w:rsidRPr="00F306F9">
        <w:rPr>
          <w:rFonts w:ascii="Times New Roman" w:hAnsi="Times New Roman" w:cs="Times New Roman"/>
        </w:rPr>
        <w:t>gray-level co-occurrence matrices</w:t>
      </w:r>
      <w:r>
        <w:rPr>
          <w:rFonts w:ascii="Times New Roman" w:hAnsi="Times New Roman" w:cs="Times New Roman"/>
        </w:rPr>
        <w:t xml:space="preserve">, </w:t>
      </w:r>
      <w:r w:rsidRPr="00F306F9">
        <w:rPr>
          <w:rFonts w:ascii="Times New Roman" w:hAnsi="Times New Roman" w:cs="Times New Roman"/>
        </w:rPr>
        <w:t>gray level run-length matrices</w:t>
      </w:r>
      <w:r>
        <w:rPr>
          <w:rFonts w:ascii="Times New Roman" w:hAnsi="Times New Roman" w:cs="Times New Roman"/>
        </w:rPr>
        <w:t xml:space="preserve">, </w:t>
      </w:r>
      <w:r w:rsidRPr="00F306F9">
        <w:rPr>
          <w:rFonts w:ascii="Times New Roman" w:hAnsi="Times New Roman" w:cs="Times New Roman"/>
        </w:rPr>
        <w:t>gray level dependence matrices</w:t>
      </w:r>
      <w:r>
        <w:rPr>
          <w:rFonts w:ascii="Times New Roman" w:hAnsi="Times New Roman" w:cs="Times New Roman"/>
        </w:rPr>
        <w:t xml:space="preserve">, </w:t>
      </w:r>
      <w:r w:rsidRPr="00F306F9">
        <w:rPr>
          <w:rFonts w:ascii="Times New Roman" w:hAnsi="Times New Roman" w:cs="Times New Roman"/>
        </w:rPr>
        <w:t>and gray tone difference matrices</w:t>
      </w:r>
      <w:r>
        <w:rPr>
          <w:rFonts w:ascii="Times New Roman" w:hAnsi="Times New Roman" w:cs="Times New Roman"/>
        </w:rPr>
        <w:t xml:space="preserve">. </w:t>
      </w:r>
      <w:r w:rsidRPr="00F306F9">
        <w:rPr>
          <w:rFonts w:ascii="Times New Roman" w:hAnsi="Times New Roman" w:cs="Times New Roman"/>
        </w:rPr>
        <w:t xml:space="preserve">A full list of radiomic features is </w:t>
      </w:r>
      <w:r>
        <w:rPr>
          <w:rFonts w:ascii="Times New Roman" w:hAnsi="Times New Roman" w:cs="Times New Roman"/>
        </w:rPr>
        <w:t xml:space="preserve">available in </w:t>
      </w:r>
      <w:del w:id="132" w:author="Ricky Hu" w:date="2022-05-07T23:27:00Z">
        <w:r w:rsidR="00524352" w:rsidDel="00066E18">
          <w:rPr>
            <w:rFonts w:ascii="Times New Roman" w:hAnsi="Times New Roman" w:cs="Times New Roman"/>
          </w:rPr>
          <w:delText>Appendix C</w:delText>
        </w:r>
      </w:del>
      <w:ins w:id="133" w:author="Ricky Hu" w:date="2022-05-07T23:27:00Z">
        <w:r w:rsidR="00066E18">
          <w:rPr>
            <w:rFonts w:ascii="Times New Roman" w:hAnsi="Times New Roman" w:cs="Times New Roman"/>
          </w:rPr>
          <w:t>Supplementa</w:t>
        </w:r>
      </w:ins>
      <w:ins w:id="134" w:author="Ricky Hu" w:date="2022-05-18T02:33:00Z">
        <w:r w:rsidR="00C74CBB">
          <w:rPr>
            <w:rFonts w:ascii="Times New Roman" w:hAnsi="Times New Roman" w:cs="Times New Roman"/>
          </w:rPr>
          <w:t>ry</w:t>
        </w:r>
      </w:ins>
      <w:ins w:id="135" w:author="Ricky Hu" w:date="2022-05-07T23:27:00Z">
        <w:r w:rsidR="00066E18">
          <w:rPr>
            <w:rFonts w:ascii="Times New Roman" w:hAnsi="Times New Roman" w:cs="Times New Roman"/>
          </w:rPr>
          <w:t xml:space="preserve"> Table S1</w:t>
        </w:r>
      </w:ins>
      <w:r>
        <w:rPr>
          <w:rFonts w:ascii="Times New Roman" w:hAnsi="Times New Roman" w:cs="Times New Roman"/>
        </w:rPr>
        <w:t xml:space="preserve">. </w:t>
      </w:r>
      <w:ins w:id="136" w:author="Ricky Hu" w:date="2022-05-07T23:06:00Z">
        <w:r w:rsidR="00B743DA">
          <w:rPr>
            <w:rFonts w:ascii="Times New Roman" w:hAnsi="Times New Roman" w:cs="Times New Roman"/>
          </w:rPr>
          <w:t xml:space="preserve">The majority of radiomic features follow </w:t>
        </w:r>
      </w:ins>
      <w:ins w:id="137" w:author="Ricky Hu" w:date="2022-05-07T23:07:00Z">
        <w:r w:rsidR="00B743DA">
          <w:rPr>
            <w:rFonts w:ascii="Times New Roman" w:hAnsi="Times New Roman" w:cs="Times New Roman"/>
          </w:rPr>
          <w:t xml:space="preserve">the Image Biomarker </w:t>
        </w:r>
        <w:proofErr w:type="spellStart"/>
        <w:r w:rsidR="00B743DA">
          <w:rPr>
            <w:rFonts w:ascii="Times New Roman" w:hAnsi="Times New Roman" w:cs="Times New Roman"/>
          </w:rPr>
          <w:t>Standardisation</w:t>
        </w:r>
        <w:proofErr w:type="spellEnd"/>
        <w:r w:rsidR="00B743DA">
          <w:rPr>
            <w:rFonts w:ascii="Times New Roman" w:hAnsi="Times New Roman" w:cs="Times New Roman"/>
          </w:rPr>
          <w:t xml:space="preserve"> Initiative (IBSI) </w:t>
        </w:r>
      </w:ins>
      <w:ins w:id="138" w:author="Ricky Hu" w:date="2022-05-07T23:08:00Z">
        <w:r w:rsidR="00B743DA">
          <w:rPr>
            <w:rFonts w:ascii="Times New Roman" w:hAnsi="Times New Roman" w:cs="Times New Roman"/>
          </w:rPr>
          <w:t>guidelines</w:t>
        </w:r>
      </w:ins>
      <w:ins w:id="139" w:author="Ricky Hu" w:date="2022-05-07T23:14:00Z">
        <w:r w:rsidR="005F3F25">
          <w:rPr>
            <w:rFonts w:ascii="Times New Roman" w:hAnsi="Times New Roman" w:cs="Times New Roman"/>
          </w:rPr>
          <w:t xml:space="preserve">. Deviations from IBSI </w:t>
        </w:r>
      </w:ins>
      <w:ins w:id="140" w:author="Ricky Hu" w:date="2022-05-07T23:22:00Z">
        <w:r w:rsidR="00C47FEC">
          <w:rPr>
            <w:rFonts w:ascii="Times New Roman" w:hAnsi="Times New Roman" w:cs="Times New Roman"/>
          </w:rPr>
          <w:t>are listed in Supplementa</w:t>
        </w:r>
      </w:ins>
      <w:ins w:id="141" w:author="Ricky Hu" w:date="2022-05-18T02:33:00Z">
        <w:r w:rsidR="00C74CBB">
          <w:rPr>
            <w:rFonts w:ascii="Times New Roman" w:hAnsi="Times New Roman" w:cs="Times New Roman"/>
          </w:rPr>
          <w:t xml:space="preserve">ry </w:t>
        </w:r>
      </w:ins>
      <w:ins w:id="142" w:author="Ricky Hu" w:date="2022-05-07T23:22:00Z">
        <w:r w:rsidR="00C47FEC">
          <w:rPr>
            <w:rFonts w:ascii="Times New Roman" w:hAnsi="Times New Roman" w:cs="Times New Roman"/>
          </w:rPr>
          <w:t xml:space="preserve">Table </w:t>
        </w:r>
      </w:ins>
      <w:ins w:id="143" w:author="Ricky Hu" w:date="2022-05-07T23:24:00Z">
        <w:r w:rsidR="00C47FEC">
          <w:rPr>
            <w:rFonts w:ascii="Times New Roman" w:hAnsi="Times New Roman" w:cs="Times New Roman"/>
          </w:rPr>
          <w:t>S</w:t>
        </w:r>
      </w:ins>
      <w:ins w:id="144" w:author="Ricky Hu" w:date="2022-05-07T23:25:00Z">
        <w:r w:rsidR="00C47FEC">
          <w:rPr>
            <w:rFonts w:ascii="Times New Roman" w:hAnsi="Times New Roman" w:cs="Times New Roman"/>
          </w:rPr>
          <w:t>2</w:t>
        </w:r>
      </w:ins>
      <w:ins w:id="145" w:author="Ricky Hu" w:date="2022-05-07T23:28:00Z">
        <w:r w:rsidR="00066E18">
          <w:rPr>
            <w:rFonts w:ascii="Times New Roman" w:hAnsi="Times New Roman" w:cs="Times New Roman"/>
          </w:rPr>
          <w:t xml:space="preserve">. </w:t>
        </w:r>
      </w:ins>
      <w:ins w:id="146" w:author="Ricky Hu" w:date="2022-05-13T18:41:00Z">
        <w:r w:rsidR="00F84150" w:rsidRPr="00F84150">
          <w:rPr>
            <w:rFonts w:ascii="Times New Roman" w:hAnsi="Times New Roman" w:cs="Times New Roman"/>
          </w:rPr>
          <w:t>A set of radiomic features was computed for each lesion. Lesions were grouped together so that when they are shuffled into validation sets that no patient will have lesions both in the training and validation subset.</w:t>
        </w:r>
        <w:r w:rsidR="00F84150">
          <w:rPr>
            <w:rFonts w:ascii="Times New Roman" w:hAnsi="Times New Roman" w:cs="Times New Roman"/>
          </w:rPr>
          <w:t xml:space="preserve"> </w:t>
        </w:r>
      </w:ins>
      <w:bookmarkStart w:id="147" w:name="_Hlk103734562"/>
      <w:r w:rsidRPr="00F306F9">
        <w:rPr>
          <w:rFonts w:ascii="Times New Roman" w:hAnsi="Times New Roman" w:cs="Times New Roman"/>
        </w:rPr>
        <w:t>A</w:t>
      </w:r>
      <w:r w:rsidR="00B67374">
        <w:rPr>
          <w:rFonts w:ascii="Times New Roman" w:hAnsi="Times New Roman" w:cs="Times New Roman"/>
        </w:rPr>
        <w:t xml:space="preserve">n example </w:t>
      </w:r>
      <w:r w:rsidRPr="00F306F9">
        <w:rPr>
          <w:rFonts w:ascii="Times New Roman" w:hAnsi="Times New Roman" w:cs="Times New Roman"/>
        </w:rPr>
        <w:t xml:space="preserve">of </w:t>
      </w:r>
      <w:r w:rsidR="00B67374">
        <w:rPr>
          <w:rFonts w:ascii="Times New Roman" w:hAnsi="Times New Roman" w:cs="Times New Roman"/>
        </w:rPr>
        <w:t xml:space="preserve">predictive </w:t>
      </w:r>
      <w:r w:rsidRPr="00F306F9">
        <w:rPr>
          <w:rFonts w:ascii="Times New Roman" w:hAnsi="Times New Roman" w:cs="Times New Roman"/>
        </w:rPr>
        <w:t>radiomic feature</w:t>
      </w:r>
      <w:r w:rsidR="00B67374">
        <w:rPr>
          <w:rFonts w:ascii="Times New Roman" w:hAnsi="Times New Roman" w:cs="Times New Roman"/>
        </w:rPr>
        <w:t>s</w:t>
      </w:r>
      <w:r w:rsidRPr="00F306F9">
        <w:rPr>
          <w:rFonts w:ascii="Times New Roman" w:hAnsi="Times New Roman" w:cs="Times New Roman"/>
        </w:rPr>
        <w:t xml:space="preserve"> </w:t>
      </w:r>
      <w:r w:rsidR="00B67374">
        <w:rPr>
          <w:rFonts w:ascii="Times New Roman" w:hAnsi="Times New Roman" w:cs="Times New Roman"/>
        </w:rPr>
        <w:t xml:space="preserve">and associated outcomes </w:t>
      </w:r>
      <w:r w:rsidRPr="00F306F9">
        <w:rPr>
          <w:rFonts w:ascii="Times New Roman" w:hAnsi="Times New Roman" w:cs="Times New Roman"/>
        </w:rPr>
        <w:t xml:space="preserve">is displayed in Figure </w:t>
      </w:r>
      <w:r>
        <w:rPr>
          <w:rFonts w:ascii="Times New Roman" w:hAnsi="Times New Roman" w:cs="Times New Roman"/>
        </w:rPr>
        <w:t>2</w:t>
      </w:r>
      <w:r w:rsidRPr="00F306F9">
        <w:rPr>
          <w:rFonts w:ascii="Times New Roman" w:hAnsi="Times New Roman" w:cs="Times New Roman"/>
        </w:rPr>
        <w:t xml:space="preserve">. </w:t>
      </w:r>
      <w:bookmarkEnd w:id="147"/>
    </w:p>
    <w:p w14:paraId="55DF8744" w14:textId="77777777" w:rsidR="008E5E77" w:rsidRDefault="008E5E77" w:rsidP="008E5E77">
      <w:pPr>
        <w:spacing w:after="0" w:line="360" w:lineRule="auto"/>
        <w:contextualSpacing/>
        <w:rPr>
          <w:rFonts w:ascii="Times New Roman" w:hAnsi="Times New Roman" w:cs="Times New Roman"/>
        </w:rPr>
      </w:pPr>
    </w:p>
    <w:p w14:paraId="7B5524E6" w14:textId="632B5A3E" w:rsidR="008E5E77" w:rsidRPr="00555710" w:rsidRDefault="00B17CA0" w:rsidP="008E5E77">
      <w:pPr>
        <w:spacing w:after="0" w:line="360" w:lineRule="auto"/>
        <w:contextualSpacing/>
        <w:rPr>
          <w:rFonts w:ascii="Times New Roman" w:hAnsi="Times New Roman" w:cs="Times New Roman"/>
          <w:b/>
          <w:bCs/>
        </w:rPr>
      </w:pPr>
      <w:r>
        <w:rPr>
          <w:rFonts w:ascii="Times New Roman" w:hAnsi="Times New Roman" w:cs="Times New Roman"/>
          <w:b/>
          <w:bCs/>
        </w:rPr>
        <w:t xml:space="preserve">2.4 </w:t>
      </w:r>
      <w:r w:rsidR="008E5E77" w:rsidRPr="00555710">
        <w:rPr>
          <w:rFonts w:ascii="Times New Roman" w:hAnsi="Times New Roman" w:cs="Times New Roman"/>
          <w:b/>
          <w:bCs/>
        </w:rPr>
        <w:t>Feature Selection</w:t>
      </w:r>
    </w:p>
    <w:p w14:paraId="0C758CA9" w14:textId="3AB74C76" w:rsidR="008E5E77" w:rsidRDefault="008E5E77" w:rsidP="008E5E77">
      <w:pPr>
        <w:spacing w:after="0" w:line="360" w:lineRule="auto"/>
        <w:contextualSpacing/>
        <w:rPr>
          <w:rFonts w:ascii="Times New Roman" w:hAnsi="Times New Roman" w:cs="Times New Roman"/>
        </w:rPr>
      </w:pPr>
      <w:r w:rsidRPr="00F306F9">
        <w:rPr>
          <w:rFonts w:ascii="Times New Roman" w:hAnsi="Times New Roman" w:cs="Times New Roman"/>
        </w:rPr>
        <w:t xml:space="preserve">Retaining all 108 radiomic features would likely result in overfitting due </w:t>
      </w:r>
      <w:r>
        <w:rPr>
          <w:rFonts w:ascii="Times New Roman" w:hAnsi="Times New Roman" w:cs="Times New Roman"/>
        </w:rPr>
        <w:t>the dimensionality of the feature space being too large for the sample size [</w:t>
      </w:r>
      <w:del w:id="148" w:author="Ricky Hu" w:date="2022-05-18T01:46:00Z">
        <w:r w:rsidDel="008D275B">
          <w:rPr>
            <w:rFonts w:ascii="Times New Roman" w:hAnsi="Times New Roman" w:cs="Times New Roman"/>
          </w:rPr>
          <w:delText>24</w:delText>
        </w:r>
      </w:del>
      <w:ins w:id="149" w:author="Ricky Hu" w:date="2022-05-18T01:46:00Z">
        <w:r w:rsidR="008D275B">
          <w:rPr>
            <w:rFonts w:ascii="Times New Roman" w:hAnsi="Times New Roman" w:cs="Times New Roman"/>
          </w:rPr>
          <w:t>25</w:t>
        </w:r>
      </w:ins>
      <w:r>
        <w:rPr>
          <w:rFonts w:ascii="Times New Roman" w:hAnsi="Times New Roman" w:cs="Times New Roman"/>
        </w:rPr>
        <w:t xml:space="preserve">]. Redundant features </w:t>
      </w:r>
      <w:r w:rsidRPr="00F306F9">
        <w:rPr>
          <w:rFonts w:ascii="Times New Roman" w:hAnsi="Times New Roman" w:cs="Times New Roman"/>
        </w:rPr>
        <w:t xml:space="preserve">were removed </w:t>
      </w:r>
      <w:r>
        <w:rPr>
          <w:rFonts w:ascii="Times New Roman" w:hAnsi="Times New Roman" w:cs="Times New Roman"/>
        </w:rPr>
        <w:t>using a variance inflation factor threshold of 10 as an indicator of collinearity [</w:t>
      </w:r>
      <w:del w:id="150" w:author="Ricky Hu" w:date="2022-05-18T01:46:00Z">
        <w:r w:rsidDel="008D275B">
          <w:rPr>
            <w:rFonts w:ascii="Times New Roman" w:hAnsi="Times New Roman" w:cs="Times New Roman"/>
          </w:rPr>
          <w:delText>25</w:delText>
        </w:r>
      </w:del>
      <w:ins w:id="151" w:author="Ricky Hu" w:date="2022-05-18T01:46:00Z">
        <w:r w:rsidR="008D275B">
          <w:rPr>
            <w:rFonts w:ascii="Times New Roman" w:hAnsi="Times New Roman" w:cs="Times New Roman"/>
          </w:rPr>
          <w:t>26</w:t>
        </w:r>
      </w:ins>
      <w:r>
        <w:rPr>
          <w:rFonts w:ascii="Times New Roman" w:hAnsi="Times New Roman" w:cs="Times New Roman"/>
        </w:rPr>
        <w:t>]. We then ranked remaining features using the hazard ratios predicted for each variable in a Cox proportional hazards model</w:t>
      </w:r>
      <w:ins w:id="152" w:author="Ricky Hu" w:date="2022-05-18T00:40:00Z">
        <w:r w:rsidR="00154D5E">
          <w:rPr>
            <w:rFonts w:ascii="Times New Roman" w:hAnsi="Times New Roman" w:cs="Times New Roman"/>
          </w:rPr>
          <w:t xml:space="preserve"> (CPH)</w:t>
        </w:r>
      </w:ins>
      <w:r>
        <w:rPr>
          <w:rFonts w:ascii="Times New Roman" w:hAnsi="Times New Roman" w:cs="Times New Roman"/>
        </w:rPr>
        <w:t xml:space="preserve"> [</w:t>
      </w:r>
      <w:del w:id="153" w:author="Ricky Hu" w:date="2022-05-18T01:46:00Z">
        <w:r w:rsidDel="008D275B">
          <w:rPr>
            <w:rFonts w:ascii="Times New Roman" w:hAnsi="Times New Roman" w:cs="Times New Roman"/>
          </w:rPr>
          <w:delText>26</w:delText>
        </w:r>
      </w:del>
      <w:ins w:id="154" w:author="Ricky Hu" w:date="2022-05-18T01:46:00Z">
        <w:r w:rsidR="008D275B">
          <w:rPr>
            <w:rFonts w:ascii="Times New Roman" w:hAnsi="Times New Roman" w:cs="Times New Roman"/>
          </w:rPr>
          <w:t>27</w:t>
        </w:r>
      </w:ins>
      <w:r>
        <w:rPr>
          <w:rFonts w:ascii="Times New Roman" w:hAnsi="Times New Roman" w:cs="Times New Roman"/>
        </w:rPr>
        <w:t xml:space="preserve">], removing features until the ratio of features to samples was less than 1:10. </w:t>
      </w:r>
    </w:p>
    <w:p w14:paraId="14A1E1AD" w14:textId="77777777" w:rsidR="008E5E77" w:rsidRDefault="008E5E77" w:rsidP="008E5E77">
      <w:pPr>
        <w:spacing w:after="0" w:line="360" w:lineRule="auto"/>
        <w:contextualSpacing/>
        <w:rPr>
          <w:rFonts w:ascii="Times New Roman" w:hAnsi="Times New Roman" w:cs="Times New Roman"/>
        </w:rPr>
      </w:pPr>
    </w:p>
    <w:p w14:paraId="215B58C1" w14:textId="38A44C28" w:rsidR="008E5E77" w:rsidRPr="00621201" w:rsidRDefault="00B17CA0" w:rsidP="008E5E77">
      <w:pPr>
        <w:spacing w:after="0" w:line="360" w:lineRule="auto"/>
        <w:contextualSpacing/>
        <w:rPr>
          <w:rFonts w:ascii="Times New Roman" w:hAnsi="Times New Roman" w:cs="Times New Roman"/>
          <w:b/>
          <w:bCs/>
        </w:rPr>
      </w:pPr>
      <w:r>
        <w:rPr>
          <w:rFonts w:ascii="Times New Roman" w:hAnsi="Times New Roman" w:cs="Times New Roman"/>
          <w:b/>
          <w:bCs/>
        </w:rPr>
        <w:t xml:space="preserve">2.5 </w:t>
      </w:r>
      <w:r w:rsidR="008E5E77">
        <w:rPr>
          <w:rFonts w:ascii="Times New Roman" w:hAnsi="Times New Roman" w:cs="Times New Roman"/>
          <w:b/>
          <w:bCs/>
        </w:rPr>
        <w:t>Random Survival Forest Model</w:t>
      </w:r>
    </w:p>
    <w:p w14:paraId="4868B2B6" w14:textId="5572B81F" w:rsidR="008E5E77" w:rsidRPr="00616483" w:rsidRDefault="008E5E77" w:rsidP="008E5E77">
      <w:pPr>
        <w:spacing w:after="0" w:line="360" w:lineRule="auto"/>
        <w:contextualSpacing/>
        <w:rPr>
          <w:rFonts w:ascii="Times New Roman" w:eastAsiaTheme="minorEastAsia" w:hAnsi="Times New Roman" w:cs="Times New Roman"/>
        </w:rPr>
      </w:pPr>
      <w:r w:rsidRPr="00F306F9">
        <w:rPr>
          <w:rFonts w:ascii="Times New Roman" w:hAnsi="Times New Roman" w:cs="Times New Roman"/>
        </w:rPr>
        <w:t xml:space="preserve">To predict survival from the filtered feature set, the random survival forest (RSF) algorithm was used </w:t>
      </w:r>
      <w:r>
        <w:rPr>
          <w:rFonts w:ascii="Times New Roman" w:hAnsi="Times New Roman" w:cs="Times New Roman"/>
        </w:rPr>
        <w:t>[</w:t>
      </w:r>
      <w:del w:id="155" w:author="Ricky Hu" w:date="2022-05-18T01:47:00Z">
        <w:r w:rsidDel="008D275B">
          <w:rPr>
            <w:rFonts w:ascii="Times New Roman" w:hAnsi="Times New Roman" w:cs="Times New Roman"/>
          </w:rPr>
          <w:delText>27</w:delText>
        </w:r>
      </w:del>
      <w:ins w:id="156" w:author="Ricky Hu" w:date="2022-05-18T01:47:00Z">
        <w:r w:rsidR="008D275B">
          <w:rPr>
            <w:rFonts w:ascii="Times New Roman" w:hAnsi="Times New Roman" w:cs="Times New Roman"/>
          </w:rPr>
          <w:t>28</w:t>
        </w:r>
      </w:ins>
      <w:r>
        <w:rPr>
          <w:rFonts w:ascii="Times New Roman" w:hAnsi="Times New Roman" w:cs="Times New Roman"/>
        </w:rPr>
        <w:t>].</w:t>
      </w:r>
      <w:r w:rsidRPr="00F306F9">
        <w:rPr>
          <w:rFonts w:ascii="Times New Roman" w:hAnsi="Times New Roman" w:cs="Times New Roman"/>
        </w:rPr>
        <w:t xml:space="preserve"> The algorithm </w:t>
      </w:r>
      <w:r>
        <w:rPr>
          <w:rFonts w:ascii="Times New Roman" w:hAnsi="Times New Roman" w:cs="Times New Roman"/>
        </w:rPr>
        <w:t xml:space="preserve">creates ensemble </w:t>
      </w:r>
      <w:r w:rsidRPr="00F306F9">
        <w:rPr>
          <w:rFonts w:ascii="Times New Roman" w:hAnsi="Times New Roman" w:cs="Times New Roman"/>
        </w:rPr>
        <w:t xml:space="preserve">decision tree with nodes representing features with a threshold value. </w:t>
      </w:r>
      <w:r>
        <w:rPr>
          <w:rFonts w:ascii="Times New Roman" w:hAnsi="Times New Roman" w:cs="Times New Roman"/>
        </w:rPr>
        <w:t xml:space="preserve">The features used and the threshold values are iteratively optimized to maximize the log-rank statistic between two child nodes. The full algorithm is listed in </w:t>
      </w:r>
      <w:del w:id="157" w:author="Ricky Hu" w:date="2022-05-18T02:33:00Z">
        <w:r w:rsidDel="00C74CBB">
          <w:rPr>
            <w:rFonts w:ascii="Times New Roman" w:hAnsi="Times New Roman" w:cs="Times New Roman"/>
          </w:rPr>
          <w:delText>Appendix B</w:delText>
        </w:r>
      </w:del>
      <w:ins w:id="158" w:author="Ricky Hu" w:date="2022-05-18T02:33:00Z">
        <w:r w:rsidR="00C74CBB">
          <w:rPr>
            <w:rFonts w:ascii="Times New Roman" w:hAnsi="Times New Roman" w:cs="Times New Roman"/>
          </w:rPr>
          <w:t>Supplementary Equation S3</w:t>
        </w:r>
      </w:ins>
      <w:r>
        <w:rPr>
          <w:rFonts w:ascii="Times New Roman" w:hAnsi="Times New Roman" w:cs="Times New Roman"/>
        </w:rPr>
        <w:t xml:space="preserve">. A template RSF was instantiated using the </w:t>
      </w:r>
      <w:proofErr w:type="spellStart"/>
      <w:r>
        <w:rPr>
          <w:rFonts w:ascii="Times New Roman" w:hAnsi="Times New Roman" w:cs="Times New Roman"/>
        </w:rPr>
        <w:t>PySurvival</w:t>
      </w:r>
      <w:proofErr w:type="spellEnd"/>
      <w:r>
        <w:rPr>
          <w:rFonts w:ascii="Times New Roman" w:hAnsi="Times New Roman" w:cs="Times New Roman"/>
        </w:rPr>
        <w:t xml:space="preserve"> library [</w:t>
      </w:r>
      <w:del w:id="159" w:author="Ricky Hu" w:date="2022-05-18T01:47:00Z">
        <w:r w:rsidDel="008D275B">
          <w:rPr>
            <w:rFonts w:ascii="Times New Roman" w:hAnsi="Times New Roman" w:cs="Times New Roman"/>
          </w:rPr>
          <w:delText>21</w:delText>
        </w:r>
      </w:del>
      <w:ins w:id="160" w:author="Ricky Hu" w:date="2022-05-18T01:47:00Z">
        <w:r w:rsidR="008D275B">
          <w:rPr>
            <w:rFonts w:ascii="Times New Roman" w:hAnsi="Times New Roman" w:cs="Times New Roman"/>
          </w:rPr>
          <w:t>23</w:t>
        </w:r>
      </w:ins>
      <w:r>
        <w:rPr>
          <w:rFonts w:ascii="Times New Roman" w:hAnsi="Times New Roman" w:cs="Times New Roman"/>
        </w:rPr>
        <w:t xml:space="preserve">] and then hyperparameters of </w:t>
      </w:r>
      <w:r w:rsidRPr="00F306F9">
        <w:rPr>
          <w:rFonts w:ascii="Times New Roman" w:hAnsi="Times New Roman" w:cs="Times New Roman"/>
        </w:rPr>
        <w:t>number of trees, maximum number of patients for a terminal node, and maximum depth</w:t>
      </w:r>
      <w:r>
        <w:rPr>
          <w:rFonts w:ascii="Times New Roman" w:hAnsi="Times New Roman" w:cs="Times New Roman"/>
        </w:rPr>
        <w:t xml:space="preserve"> were optimized with a </w:t>
      </w:r>
      <w:proofErr w:type="spellStart"/>
      <w:r>
        <w:rPr>
          <w:rFonts w:ascii="Times New Roman" w:hAnsi="Times New Roman" w:cs="Times New Roman"/>
        </w:rPr>
        <w:t>gridsearch</w:t>
      </w:r>
      <w:proofErr w:type="spellEnd"/>
      <w:r>
        <w:rPr>
          <w:rFonts w:ascii="Times New Roman" w:hAnsi="Times New Roman" w:cs="Times New Roman"/>
        </w:rPr>
        <w:t xml:space="preserve"> algorithm. After optimization, feature </w:t>
      </w:r>
      <w:proofErr w:type="spellStart"/>
      <w:r>
        <w:rPr>
          <w:rFonts w:ascii="Times New Roman" w:hAnsi="Times New Roman" w:cs="Times New Roman"/>
        </w:rPr>
        <w:t>importances</w:t>
      </w:r>
      <w:proofErr w:type="spellEnd"/>
      <w:r>
        <w:rPr>
          <w:rFonts w:ascii="Times New Roman" w:hAnsi="Times New Roman" w:cs="Times New Roman"/>
        </w:rPr>
        <w:t xml:space="preserve"> were computed by</w:t>
      </w:r>
      <w:ins w:id="161" w:author="Ricky Hu" w:date="2022-05-16T19:11:00Z">
        <w:r w:rsidR="00D71A03">
          <w:rPr>
            <w:rFonts w:ascii="Times New Roman" w:hAnsi="Times New Roman" w:cs="Times New Roman"/>
          </w:rPr>
          <w:t xml:space="preserve"> error rates between the perturbed and unpe</w:t>
        </w:r>
      </w:ins>
      <w:ins w:id="162" w:author="Ricky Hu" w:date="2022-05-16T19:17:00Z">
        <w:r w:rsidR="003306CC">
          <w:rPr>
            <w:rFonts w:ascii="Times New Roman" w:hAnsi="Times New Roman" w:cs="Times New Roman"/>
          </w:rPr>
          <w:t>r</w:t>
        </w:r>
      </w:ins>
      <w:ins w:id="163" w:author="Ricky Hu" w:date="2022-05-16T19:11:00Z">
        <w:r w:rsidR="00D71A03">
          <w:rPr>
            <w:rFonts w:ascii="Times New Roman" w:hAnsi="Times New Roman" w:cs="Times New Roman"/>
          </w:rPr>
          <w:t>turbed model for that feature.</w:t>
        </w:r>
      </w:ins>
      <w:r>
        <w:rPr>
          <w:rFonts w:ascii="Times New Roman" w:hAnsi="Times New Roman" w:cs="Times New Roman"/>
        </w:rPr>
        <w:t xml:space="preserve"> </w:t>
      </w:r>
      <w:del w:id="164" w:author="Ricky Hu" w:date="2022-05-16T19:11:00Z">
        <w:r w:rsidDel="00D71A03">
          <w:rPr>
            <w:rFonts w:ascii="Times New Roman" w:hAnsi="Times New Roman" w:cs="Times New Roman"/>
          </w:rPr>
          <w:delText>the Gini importance score</w:delText>
        </w:r>
      </w:del>
      <w:del w:id="165" w:author="Ricky Hu" w:date="2022-05-18T02:49:00Z">
        <w:r w:rsidDel="00B67374">
          <w:rPr>
            <w:rFonts w:ascii="Times New Roman" w:hAnsi="Times New Roman" w:cs="Times New Roman"/>
          </w:rPr>
          <w:delText>.</w:delText>
        </w:r>
      </w:del>
    </w:p>
    <w:p w14:paraId="739CDEB5" w14:textId="77777777" w:rsidR="008E5E77" w:rsidRDefault="008E5E77" w:rsidP="008E5E77">
      <w:pPr>
        <w:spacing w:after="0" w:line="360" w:lineRule="auto"/>
        <w:contextualSpacing/>
        <w:rPr>
          <w:rFonts w:ascii="Times New Roman" w:hAnsi="Times New Roman" w:cs="Times New Roman"/>
        </w:rPr>
      </w:pPr>
    </w:p>
    <w:p w14:paraId="6418C9DA" w14:textId="03BE7F10" w:rsidR="008E5E77" w:rsidRDefault="00B17CA0" w:rsidP="008E5E77">
      <w:pPr>
        <w:spacing w:after="0" w:line="36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2.6 </w:t>
      </w:r>
      <w:r w:rsidR="008E5E77" w:rsidRPr="00260225">
        <w:rPr>
          <w:rFonts w:ascii="Times New Roman" w:hAnsi="Times New Roman" w:cs="Times New Roman"/>
          <w:b/>
          <w:bCs/>
          <w:sz w:val="24"/>
          <w:szCs w:val="24"/>
        </w:rPr>
        <w:t>Validation</w:t>
      </w:r>
      <w:r w:rsidR="00522139">
        <w:rPr>
          <w:rFonts w:ascii="Times New Roman" w:hAnsi="Times New Roman" w:cs="Times New Roman"/>
          <w:b/>
          <w:bCs/>
          <w:sz w:val="24"/>
          <w:szCs w:val="24"/>
        </w:rPr>
        <w:t xml:space="preserve"> and Statistical Analysis</w:t>
      </w:r>
    </w:p>
    <w:p w14:paraId="26049307" w14:textId="3C9D84C5" w:rsidR="008E5E77" w:rsidRDefault="008E5E77" w:rsidP="008E5E77">
      <w:pPr>
        <w:spacing w:after="0" w:line="360" w:lineRule="auto"/>
        <w:contextualSpacing/>
        <w:rPr>
          <w:rFonts w:ascii="Times New Roman" w:hAnsi="Times New Roman" w:cs="Times New Roman"/>
        </w:rPr>
      </w:pPr>
      <w:r>
        <w:rPr>
          <w:rFonts w:ascii="Times New Roman" w:hAnsi="Times New Roman" w:cs="Times New Roman"/>
        </w:rPr>
        <w:t xml:space="preserve">A 4 k-fold cross-validation scheme was used to provide multiple estimates of the performance of the model. </w:t>
      </w:r>
      <w:del w:id="166" w:author="Ricky Hu" w:date="2022-05-08T17:40:00Z">
        <w:r w:rsidDel="000E54EA">
          <w:rPr>
            <w:rFonts w:ascii="Times New Roman" w:hAnsi="Times New Roman" w:cs="Times New Roman"/>
          </w:rPr>
          <w:delText>The dataset is shuffled and partitioned into 4 equal sized subsets.</w:delText>
        </w:r>
      </w:del>
      <w:ins w:id="167" w:author="Ricky Hu" w:date="2022-05-08T17:42:00Z">
        <w:r w:rsidR="000E54EA">
          <w:rPr>
            <w:rFonts w:ascii="Times New Roman" w:hAnsi="Times New Roman" w:cs="Times New Roman"/>
          </w:rPr>
          <w:t xml:space="preserve">The data was partitioned into 4 subsets of equal size and proportion of recurrences. </w:t>
        </w:r>
      </w:ins>
      <w:ins w:id="168" w:author="Ricky Hu" w:date="2022-05-08T17:38:00Z">
        <w:r w:rsidR="000E54EA">
          <w:rPr>
            <w:rFonts w:ascii="Times New Roman" w:hAnsi="Times New Roman" w:cs="Times New Roman"/>
          </w:rPr>
          <w:t xml:space="preserve">The survival model was built by performing feature selection, training the RSF model, and hyperparameter optimization on </w:t>
        </w:r>
      </w:ins>
      <w:ins w:id="169" w:author="Ricky Hu" w:date="2022-05-08T17:43:00Z">
        <w:r w:rsidR="000E54EA">
          <w:rPr>
            <w:rFonts w:ascii="Times New Roman" w:hAnsi="Times New Roman" w:cs="Times New Roman"/>
          </w:rPr>
          <w:t xml:space="preserve">3 of the subsets </w:t>
        </w:r>
      </w:ins>
      <w:ins w:id="170" w:author="Ricky Hu" w:date="2022-05-08T17:38:00Z">
        <w:r w:rsidR="000E54EA">
          <w:rPr>
            <w:rFonts w:ascii="Times New Roman" w:hAnsi="Times New Roman" w:cs="Times New Roman"/>
          </w:rPr>
          <w:t xml:space="preserve">and then </w:t>
        </w:r>
      </w:ins>
      <w:ins w:id="171" w:author="Ricky Hu" w:date="2022-05-08T17:39:00Z">
        <w:r w:rsidR="000E54EA">
          <w:rPr>
            <w:rFonts w:ascii="Times New Roman" w:hAnsi="Times New Roman" w:cs="Times New Roman"/>
          </w:rPr>
          <w:t xml:space="preserve">evaluated </w:t>
        </w:r>
      </w:ins>
      <w:ins w:id="172" w:author="Ricky Hu" w:date="2022-05-08T17:38:00Z">
        <w:r w:rsidR="000E54EA">
          <w:rPr>
            <w:rFonts w:ascii="Times New Roman" w:hAnsi="Times New Roman" w:cs="Times New Roman"/>
          </w:rPr>
          <w:t xml:space="preserve">with the remaining </w:t>
        </w:r>
      </w:ins>
      <w:ins w:id="173" w:author="Ricky Hu" w:date="2022-05-08T17:43:00Z">
        <w:r w:rsidR="000E54EA">
          <w:rPr>
            <w:rFonts w:ascii="Times New Roman" w:hAnsi="Times New Roman" w:cs="Times New Roman"/>
          </w:rPr>
          <w:t>subset</w:t>
        </w:r>
      </w:ins>
      <w:ins w:id="174" w:author="Ricky Hu" w:date="2022-05-08T17:38:00Z">
        <w:r w:rsidR="000E54EA">
          <w:rPr>
            <w:rFonts w:ascii="Times New Roman" w:hAnsi="Times New Roman" w:cs="Times New Roman"/>
          </w:rPr>
          <w:t>.</w:t>
        </w:r>
      </w:ins>
      <w:ins w:id="175" w:author="Ricky Hu" w:date="2022-05-08T17:39:00Z">
        <w:r w:rsidR="000E54EA">
          <w:rPr>
            <w:rFonts w:ascii="Times New Roman" w:hAnsi="Times New Roman" w:cs="Times New Roman"/>
          </w:rPr>
          <w:t xml:space="preserve"> This was repeated 4 times with </w:t>
        </w:r>
      </w:ins>
      <w:ins w:id="176" w:author="Ricky Hu" w:date="2022-05-08T17:40:00Z">
        <w:r w:rsidR="000E54EA">
          <w:rPr>
            <w:rFonts w:ascii="Times New Roman" w:hAnsi="Times New Roman" w:cs="Times New Roman"/>
          </w:rPr>
          <w:t xml:space="preserve">a different testing subset. </w:t>
        </w:r>
      </w:ins>
      <w:del w:id="177" w:author="Ricky Hu" w:date="2022-05-08T17:40:00Z">
        <w:r w:rsidDel="000E54EA">
          <w:rPr>
            <w:rFonts w:ascii="Times New Roman" w:hAnsi="Times New Roman" w:cs="Times New Roman"/>
          </w:rPr>
          <w:delText xml:space="preserve"> </w:delText>
        </w:r>
      </w:del>
      <w:del w:id="178" w:author="Ricky Hu" w:date="2022-05-08T17:37:00Z">
        <w:r w:rsidDel="00324EE8">
          <w:rPr>
            <w:rFonts w:ascii="Times New Roman" w:hAnsi="Times New Roman" w:cs="Times New Roman"/>
          </w:rPr>
          <w:delText xml:space="preserve">Each is then used as a test data set for a model trained on the union of the remaining 3 subsets, giving 4 separate models trained and evaluated. </w:delText>
        </w:r>
      </w:del>
      <w:r>
        <w:rPr>
          <w:rFonts w:ascii="Times New Roman" w:hAnsi="Times New Roman" w:cs="Times New Roman"/>
        </w:rPr>
        <w:t xml:space="preserve">The </w:t>
      </w:r>
      <w:r w:rsidRPr="00F306F9">
        <w:rPr>
          <w:rFonts w:ascii="Times New Roman" w:hAnsi="Times New Roman" w:cs="Times New Roman"/>
        </w:rPr>
        <w:t>concordance index (C-index)</w:t>
      </w:r>
      <w:ins w:id="179" w:author="Ricky Hu" w:date="2022-05-17T02:32:00Z">
        <w:r w:rsidR="001D471E">
          <w:rPr>
            <w:rFonts w:ascii="Times New Roman" w:hAnsi="Times New Roman" w:cs="Times New Roman"/>
          </w:rPr>
          <w:t xml:space="preserve">, computed by </w:t>
        </w:r>
        <w:proofErr w:type="spellStart"/>
        <w:r w:rsidR="001D471E">
          <w:rPr>
            <w:rFonts w:ascii="Times New Roman" w:hAnsi="Times New Roman" w:cs="Times New Roman"/>
          </w:rPr>
          <w:t>Somers’</w:t>
        </w:r>
        <w:proofErr w:type="spellEnd"/>
        <w:r w:rsidR="001D471E">
          <w:rPr>
            <w:rFonts w:ascii="Times New Roman" w:hAnsi="Times New Roman" w:cs="Times New Roman"/>
          </w:rPr>
          <w:t xml:space="preserve"> </w:t>
        </w:r>
        <w:proofErr w:type="spellStart"/>
        <w:r w:rsidR="001D471E">
          <w:rPr>
            <w:rFonts w:ascii="Times New Roman" w:hAnsi="Times New Roman" w:cs="Times New Roman"/>
          </w:rPr>
          <w:t>Dxy</w:t>
        </w:r>
        <w:proofErr w:type="spellEnd"/>
        <w:r w:rsidR="001D471E">
          <w:rPr>
            <w:rFonts w:ascii="Times New Roman" w:hAnsi="Times New Roman" w:cs="Times New Roman"/>
          </w:rPr>
          <w:t xml:space="preserve"> rank correlation [2</w:t>
        </w:r>
      </w:ins>
      <w:ins w:id="180" w:author="Ricky Hu" w:date="2022-05-18T01:47:00Z">
        <w:r w:rsidR="008D275B">
          <w:rPr>
            <w:rFonts w:ascii="Times New Roman" w:hAnsi="Times New Roman" w:cs="Times New Roman"/>
          </w:rPr>
          <w:t>9</w:t>
        </w:r>
      </w:ins>
      <w:ins w:id="181" w:author="Ricky Hu" w:date="2022-05-17T02:32:00Z">
        <w:r w:rsidR="001D471E">
          <w:rPr>
            <w:rFonts w:ascii="Times New Roman" w:hAnsi="Times New Roman" w:cs="Times New Roman"/>
          </w:rPr>
          <w:t>], and</w:t>
        </w:r>
      </w:ins>
      <w:r w:rsidRPr="00F306F9">
        <w:rPr>
          <w:rFonts w:ascii="Times New Roman" w:hAnsi="Times New Roman" w:cs="Times New Roman"/>
        </w:rPr>
        <w:t xml:space="preserve"> integrated Brier score (IBS)</w:t>
      </w:r>
      <w:r>
        <w:rPr>
          <w:rFonts w:ascii="Times New Roman" w:hAnsi="Times New Roman" w:cs="Times New Roman"/>
        </w:rPr>
        <w:t xml:space="preserve"> were </w:t>
      </w:r>
      <w:del w:id="182" w:author="Ricky Hu" w:date="2022-05-17T02:37:00Z">
        <w:r w:rsidDel="00E054E0">
          <w:rPr>
            <w:rFonts w:ascii="Times New Roman" w:hAnsi="Times New Roman" w:cs="Times New Roman"/>
          </w:rPr>
          <w:delText xml:space="preserve">computed </w:delText>
        </w:r>
      </w:del>
      <w:ins w:id="183" w:author="Ricky Hu" w:date="2022-05-17T02:37:00Z">
        <w:r w:rsidR="00E054E0">
          <w:rPr>
            <w:rFonts w:ascii="Times New Roman" w:hAnsi="Times New Roman" w:cs="Times New Roman"/>
          </w:rPr>
          <w:t xml:space="preserve">averaged over </w:t>
        </w:r>
      </w:ins>
      <w:ins w:id="184" w:author="Ricky Hu" w:date="2022-05-17T02:38:00Z">
        <w:r w:rsidR="00E054E0">
          <w:rPr>
            <w:rFonts w:ascii="Times New Roman" w:hAnsi="Times New Roman" w:cs="Times New Roman"/>
          </w:rPr>
          <w:t>4 k-folds</w:t>
        </w:r>
      </w:ins>
      <w:ins w:id="185" w:author="Ricky Hu" w:date="2022-05-17T02:51:00Z">
        <w:r w:rsidR="00B527D0">
          <w:rPr>
            <w:rFonts w:ascii="Times New Roman" w:hAnsi="Times New Roman" w:cs="Times New Roman"/>
          </w:rPr>
          <w:t xml:space="preserve"> with confidence intervals computed by </w:t>
        </w:r>
      </w:ins>
      <w:ins w:id="186" w:author="Ricky Hu" w:date="2022-05-17T02:55:00Z">
        <w:r w:rsidR="00B527D0">
          <w:rPr>
            <w:rFonts w:ascii="Times New Roman" w:hAnsi="Times New Roman" w:cs="Times New Roman"/>
          </w:rPr>
          <w:t xml:space="preserve">using the standard error of the distribution of C-indices. </w:t>
        </w:r>
      </w:ins>
      <w:del w:id="187" w:author="Ricky Hu" w:date="2022-05-17T02:38:00Z">
        <w:r w:rsidDel="00E054E0">
          <w:rPr>
            <w:rFonts w:ascii="Times New Roman" w:hAnsi="Times New Roman" w:cs="Times New Roman"/>
          </w:rPr>
          <w:delText>as accuracy metrics to evaluate the models in each k-fold</w:delText>
        </w:r>
      </w:del>
      <w:del w:id="188" w:author="Ricky Hu" w:date="2022-05-18T02:49:00Z">
        <w:r w:rsidRPr="00F306F9" w:rsidDel="00B67374">
          <w:rPr>
            <w:rFonts w:ascii="Times New Roman" w:hAnsi="Times New Roman" w:cs="Times New Roman"/>
          </w:rPr>
          <w:delText xml:space="preserve">. </w:delText>
        </w:r>
      </w:del>
      <w:del w:id="189" w:author="Ricky Hu" w:date="2022-05-17T02:32:00Z">
        <w:r w:rsidDel="001D471E">
          <w:rPr>
            <w:rFonts w:ascii="Times New Roman" w:hAnsi="Times New Roman" w:cs="Times New Roman"/>
          </w:rPr>
          <w:delText>The confidence interval for the C-index was computed u</w:delText>
        </w:r>
        <w:r w:rsidRPr="00F306F9" w:rsidDel="001D471E">
          <w:rPr>
            <w:rFonts w:ascii="Times New Roman" w:hAnsi="Times New Roman" w:cs="Times New Roman"/>
          </w:rPr>
          <w:delText>s</w:delText>
        </w:r>
        <w:r w:rsidDel="001D471E">
          <w:rPr>
            <w:rFonts w:ascii="Times New Roman" w:hAnsi="Times New Roman" w:cs="Times New Roman"/>
          </w:rPr>
          <w:delText>ing Somers’ Dxy rank correlation [28].</w:delText>
        </w:r>
        <w:r w:rsidR="00522139" w:rsidDel="001D471E">
          <w:rPr>
            <w:rFonts w:ascii="Times New Roman" w:hAnsi="Times New Roman" w:cs="Times New Roman"/>
          </w:rPr>
          <w:delText xml:space="preserve"> </w:delText>
        </w:r>
      </w:del>
      <w:ins w:id="190" w:author="Ricky Hu" w:date="2022-05-17T02:56:00Z">
        <w:r w:rsidR="00D57231">
          <w:rPr>
            <w:rFonts w:ascii="Times New Roman" w:hAnsi="Times New Roman" w:cs="Times New Roman"/>
          </w:rPr>
          <w:t xml:space="preserve"> One limitation of this method is that the sample size may not allow larger k-fold </w:t>
        </w:r>
      </w:ins>
      <w:ins w:id="191" w:author="Ricky Hu" w:date="2022-05-17T02:57:00Z">
        <w:r w:rsidR="00D57231">
          <w:rPr>
            <w:rFonts w:ascii="Times New Roman" w:hAnsi="Times New Roman" w:cs="Times New Roman"/>
          </w:rPr>
          <w:t xml:space="preserve">splits for a more accurate measurement of the confidence </w:t>
        </w:r>
        <w:commentRangeStart w:id="192"/>
        <w:r w:rsidR="00D57231">
          <w:rPr>
            <w:rFonts w:ascii="Times New Roman" w:hAnsi="Times New Roman" w:cs="Times New Roman"/>
          </w:rPr>
          <w:t>interval</w:t>
        </w:r>
      </w:ins>
      <w:commentRangeEnd w:id="192"/>
      <w:ins w:id="193" w:author="Ricky Hu" w:date="2022-05-17T03:01:00Z">
        <w:r w:rsidR="004738C3">
          <w:rPr>
            <w:rStyle w:val="CommentReference"/>
          </w:rPr>
          <w:commentReference w:id="192"/>
        </w:r>
        <w:r w:rsidR="004738C3">
          <w:rPr>
            <w:rFonts w:ascii="Times New Roman" w:hAnsi="Times New Roman" w:cs="Times New Roman"/>
          </w:rPr>
          <w:t xml:space="preserve"> [</w:t>
        </w:r>
      </w:ins>
      <w:ins w:id="194" w:author="Ricky Hu" w:date="2022-05-18T01:47:00Z">
        <w:r w:rsidR="008D275B">
          <w:rPr>
            <w:rFonts w:ascii="Times New Roman" w:hAnsi="Times New Roman" w:cs="Times New Roman"/>
          </w:rPr>
          <w:t>30</w:t>
        </w:r>
      </w:ins>
      <w:ins w:id="195" w:author="Ricky Hu" w:date="2022-05-17T03:01:00Z">
        <w:r w:rsidR="004738C3">
          <w:rPr>
            <w:rFonts w:ascii="Times New Roman" w:hAnsi="Times New Roman" w:cs="Times New Roman"/>
          </w:rPr>
          <w:t>]</w:t>
        </w:r>
      </w:ins>
      <w:ins w:id="196" w:author="Ricky Hu" w:date="2022-05-17T02:57:00Z">
        <w:r w:rsidR="00D57231">
          <w:rPr>
            <w:rFonts w:ascii="Times New Roman" w:hAnsi="Times New Roman" w:cs="Times New Roman"/>
          </w:rPr>
          <w:t xml:space="preserve">. </w:t>
        </w:r>
      </w:ins>
      <w:r w:rsidR="00522139">
        <w:rPr>
          <w:rFonts w:ascii="Times New Roman" w:hAnsi="Times New Roman" w:cs="Times New Roman"/>
        </w:rPr>
        <w:t>All analysis was programmed with Python.</w:t>
      </w:r>
    </w:p>
    <w:p w14:paraId="18893D6D" w14:textId="77777777" w:rsidR="008E5E77" w:rsidRPr="00F306F9" w:rsidRDefault="008E5E77" w:rsidP="008E5E77">
      <w:pPr>
        <w:spacing w:after="0" w:line="360" w:lineRule="auto"/>
        <w:contextualSpacing/>
        <w:rPr>
          <w:rFonts w:ascii="Times New Roman" w:hAnsi="Times New Roman" w:cs="Times New Roman"/>
        </w:rPr>
      </w:pPr>
    </w:p>
    <w:p w14:paraId="640635D1" w14:textId="3FA6923F" w:rsidR="008E5E77" w:rsidRPr="00006F2D" w:rsidRDefault="008E5E77" w:rsidP="008E5E77">
      <w:pPr>
        <w:spacing w:after="0" w:line="360" w:lineRule="auto"/>
        <w:contextualSpacing/>
        <w:rPr>
          <w:rFonts w:ascii="Times New Roman" w:hAnsi="Times New Roman" w:cs="Times New Roman"/>
          <w:sz w:val="24"/>
          <w:szCs w:val="24"/>
        </w:rPr>
      </w:pPr>
      <w:r w:rsidRPr="00F306F9">
        <w:rPr>
          <w:rFonts w:ascii="Times New Roman" w:hAnsi="Times New Roman" w:cs="Times New Roman"/>
        </w:rPr>
        <w:t xml:space="preserve">Ablation analysis was performed to investigate the performance of the model when adjustments to </w:t>
      </w:r>
      <w:r>
        <w:rPr>
          <w:rFonts w:ascii="Times New Roman" w:hAnsi="Times New Roman" w:cs="Times New Roman"/>
        </w:rPr>
        <w:t>individual components were made.</w:t>
      </w:r>
      <w:ins w:id="197" w:author="Ricky Hu" w:date="2022-05-17T21:14:00Z">
        <w:r w:rsidR="0033728D">
          <w:rPr>
            <w:rFonts w:ascii="Times New Roman" w:hAnsi="Times New Roman" w:cs="Times New Roman"/>
          </w:rPr>
          <w:t xml:space="preserve"> </w:t>
        </w:r>
      </w:ins>
      <w:del w:id="198" w:author="Ricky Hu" w:date="2022-05-17T21:14:00Z">
        <w:r w:rsidDel="0033728D">
          <w:rPr>
            <w:rFonts w:ascii="Times New Roman" w:hAnsi="Times New Roman" w:cs="Times New Roman"/>
          </w:rPr>
          <w:delText xml:space="preserve"> </w:delText>
        </w:r>
      </w:del>
      <w:r>
        <w:rPr>
          <w:rFonts w:ascii="Times New Roman" w:hAnsi="Times New Roman" w:cs="Times New Roman"/>
        </w:rPr>
        <w:t xml:space="preserve">First, we defined </w:t>
      </w:r>
      <w:del w:id="199" w:author="Ricky Hu" w:date="2022-05-17T21:11:00Z">
        <w:r w:rsidDel="002F0028">
          <w:rPr>
            <w:rFonts w:ascii="Times New Roman" w:hAnsi="Times New Roman" w:cs="Times New Roman"/>
          </w:rPr>
          <w:delText xml:space="preserve">9 </w:delText>
        </w:r>
      </w:del>
      <w:ins w:id="200" w:author="Ricky Hu" w:date="2022-05-17T21:11:00Z">
        <w:r w:rsidR="002F0028">
          <w:rPr>
            <w:rFonts w:ascii="Times New Roman" w:hAnsi="Times New Roman" w:cs="Times New Roman"/>
          </w:rPr>
          <w:t xml:space="preserve">11 </w:t>
        </w:r>
      </w:ins>
      <w:r>
        <w:rPr>
          <w:rFonts w:ascii="Times New Roman" w:hAnsi="Times New Roman" w:cs="Times New Roman"/>
        </w:rPr>
        <w:t>different feature sets:</w:t>
      </w:r>
    </w:p>
    <w:p w14:paraId="5D4B8E1B" w14:textId="77777777" w:rsidR="008E5E77" w:rsidRDefault="008E5E77" w:rsidP="008E5E77">
      <w:pPr>
        <w:spacing w:after="0" w:line="360" w:lineRule="auto"/>
        <w:contextualSpacing/>
        <w:rPr>
          <w:rFonts w:ascii="Times New Roman" w:hAnsi="Times New Roman" w:cs="Times New Roman"/>
        </w:rPr>
      </w:pPr>
    </w:p>
    <w:p w14:paraId="36979353" w14:textId="77777777" w:rsidR="008E5E77" w:rsidRDefault="008E5E77" w:rsidP="008E5E77">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Non-imaging and non-treatment clinical data: baseline patient variables not related to treatment information or tumor geometry from CT imaging.</w:t>
      </w:r>
    </w:p>
    <w:p w14:paraId="6FFBB81B" w14:textId="77777777" w:rsidR="008E5E77" w:rsidRDefault="008E5E77" w:rsidP="008E5E77">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 xml:space="preserve">Treatment clinical data: variables related to treatment parameters, including </w:t>
      </w:r>
      <w:proofErr w:type="spellStart"/>
      <w:r>
        <w:rPr>
          <w:rFonts w:ascii="Times New Roman" w:hAnsi="Times New Roman" w:cs="Times New Roman"/>
        </w:rPr>
        <w:t>dosimetric</w:t>
      </w:r>
      <w:proofErr w:type="spellEnd"/>
      <w:r>
        <w:rPr>
          <w:rFonts w:ascii="Times New Roman" w:hAnsi="Times New Roman" w:cs="Times New Roman"/>
        </w:rPr>
        <w:t xml:space="preserve"> variables.</w:t>
      </w:r>
    </w:p>
    <w:p w14:paraId="26D2E5A9" w14:textId="0125D065" w:rsidR="008E5E77" w:rsidRDefault="008E5E77" w:rsidP="008E5E77">
      <w:pPr>
        <w:pStyle w:val="ListParagraph"/>
        <w:numPr>
          <w:ilvl w:val="0"/>
          <w:numId w:val="1"/>
        </w:numPr>
        <w:spacing w:after="0" w:line="360" w:lineRule="auto"/>
        <w:rPr>
          <w:ins w:id="201" w:author="Ricky Hu" w:date="2022-05-17T21:10:00Z"/>
          <w:rFonts w:ascii="Times New Roman" w:hAnsi="Times New Roman" w:cs="Times New Roman"/>
        </w:rPr>
      </w:pPr>
      <w:r>
        <w:rPr>
          <w:rFonts w:ascii="Times New Roman" w:hAnsi="Times New Roman" w:cs="Times New Roman"/>
        </w:rPr>
        <w:t>Imaging clinical data: variables related to tumor geometry measure</w:t>
      </w:r>
      <w:ins w:id="202" w:author="Ricky Hu" w:date="2022-05-17T21:15:00Z">
        <w:r w:rsidR="0033728D">
          <w:rPr>
            <w:rFonts w:ascii="Times New Roman" w:hAnsi="Times New Roman" w:cs="Times New Roman"/>
          </w:rPr>
          <w:t>d</w:t>
        </w:r>
      </w:ins>
      <w:r>
        <w:rPr>
          <w:rFonts w:ascii="Times New Roman" w:hAnsi="Times New Roman" w:cs="Times New Roman"/>
        </w:rPr>
        <w:t xml:space="preserve"> in CT imaging.</w:t>
      </w:r>
    </w:p>
    <w:p w14:paraId="210EBE5B" w14:textId="31BAD2BA" w:rsidR="002F0028" w:rsidRDefault="002F0028" w:rsidP="008E5E77">
      <w:pPr>
        <w:pStyle w:val="ListParagraph"/>
        <w:numPr>
          <w:ilvl w:val="0"/>
          <w:numId w:val="1"/>
        </w:numPr>
        <w:spacing w:after="0" w:line="360" w:lineRule="auto"/>
        <w:rPr>
          <w:rFonts w:ascii="Times New Roman" w:hAnsi="Times New Roman" w:cs="Times New Roman"/>
        </w:rPr>
      </w:pPr>
      <w:ins w:id="203" w:author="Ricky Hu" w:date="2022-05-17T21:10:00Z">
        <w:r>
          <w:rPr>
            <w:rFonts w:ascii="Times New Roman" w:hAnsi="Times New Roman" w:cs="Times New Roman"/>
          </w:rPr>
          <w:lastRenderedPageBreak/>
          <w:t xml:space="preserve">All </w:t>
        </w:r>
      </w:ins>
      <w:ins w:id="204" w:author="Ricky Hu" w:date="2022-05-17T21:13:00Z">
        <w:r>
          <w:rPr>
            <w:rFonts w:ascii="Times New Roman" w:hAnsi="Times New Roman" w:cs="Times New Roman"/>
          </w:rPr>
          <w:t>p</w:t>
        </w:r>
      </w:ins>
      <w:ins w:id="205" w:author="Ricky Hu" w:date="2022-05-17T21:10:00Z">
        <w:r>
          <w:rPr>
            <w:rFonts w:ascii="Times New Roman" w:hAnsi="Times New Roman" w:cs="Times New Roman"/>
          </w:rPr>
          <w:t>re-treatment clinical data: All clinical data except treatment clinical data</w:t>
        </w:r>
      </w:ins>
      <w:ins w:id="206" w:author="Ricky Hu" w:date="2022-05-18T02:50:00Z">
        <w:r w:rsidR="00B67374">
          <w:rPr>
            <w:rFonts w:ascii="Times New Roman" w:hAnsi="Times New Roman" w:cs="Times New Roman"/>
          </w:rPr>
          <w:t>. This represents variables that are not based on physician judgment for treatment planning.</w:t>
        </w:r>
      </w:ins>
    </w:p>
    <w:p w14:paraId="03C155FF" w14:textId="51E49645" w:rsidR="008E5E77" w:rsidRPr="003C6F28" w:rsidRDefault="008E5E77" w:rsidP="008E5E77">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All clinical data: The union</w:t>
      </w:r>
      <w:ins w:id="207" w:author="Ricky Hu" w:date="2022-05-25T22:30:00Z">
        <w:r w:rsidR="00585511">
          <w:rPr>
            <w:rFonts w:ascii="Times New Roman" w:hAnsi="Times New Roman" w:cs="Times New Roman"/>
          </w:rPr>
          <w:t xml:space="preserve"> of</w:t>
        </w:r>
      </w:ins>
      <w:r>
        <w:rPr>
          <w:rFonts w:ascii="Times New Roman" w:hAnsi="Times New Roman" w:cs="Times New Roman"/>
        </w:rPr>
        <w:t xml:space="preserve"> feature sets 1-3.</w:t>
      </w:r>
    </w:p>
    <w:p w14:paraId="2B0CC3B2" w14:textId="77777777" w:rsidR="008E5E77" w:rsidRDefault="008E5E77" w:rsidP="008E5E77">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Radiomics: tumor volume: radiomic features computed from the tumor volume only.</w:t>
      </w:r>
    </w:p>
    <w:p w14:paraId="23BC5603" w14:textId="77777777" w:rsidR="008E5E77" w:rsidRPr="003C6F28" w:rsidRDefault="008E5E77" w:rsidP="008E5E77">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Radiomics: liver parenchyma: radiomic features computed from the liver parenchyma only.</w:t>
      </w:r>
    </w:p>
    <w:p w14:paraId="0B3C7C79" w14:textId="77777777" w:rsidR="008E5E77" w:rsidRDefault="008E5E77" w:rsidP="008E5E77">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Radiomics: liver parenchyma + tumor: radiomic features computed from the union of the tumor volume and liver parenchyma.</w:t>
      </w:r>
    </w:p>
    <w:p w14:paraId="2A7FD718" w14:textId="3C81D21C" w:rsidR="008E5E77" w:rsidRDefault="008E5E77" w:rsidP="008E5E77">
      <w:pPr>
        <w:pStyle w:val="ListParagraph"/>
        <w:numPr>
          <w:ilvl w:val="0"/>
          <w:numId w:val="1"/>
        </w:numPr>
        <w:spacing w:after="0" w:line="360" w:lineRule="auto"/>
        <w:rPr>
          <w:ins w:id="208" w:author="Ricky Hu" w:date="2022-05-17T21:10:00Z"/>
          <w:rFonts w:ascii="Times New Roman" w:hAnsi="Times New Roman" w:cs="Times New Roman"/>
        </w:rPr>
      </w:pPr>
      <w:r>
        <w:rPr>
          <w:rFonts w:ascii="Times New Roman" w:hAnsi="Times New Roman" w:cs="Times New Roman"/>
        </w:rPr>
        <w:t xml:space="preserve">Treatment clinical data and radiomics from liver parenchyma + tumor: the union of feature sets 2. </w:t>
      </w:r>
      <w:del w:id="209" w:author="Ricky Hu" w:date="2022-05-25T22:30:00Z">
        <w:r w:rsidDel="00585511">
          <w:rPr>
            <w:rFonts w:ascii="Times New Roman" w:hAnsi="Times New Roman" w:cs="Times New Roman"/>
          </w:rPr>
          <w:delText xml:space="preserve">And </w:delText>
        </w:r>
      </w:del>
      <w:ins w:id="210" w:author="Ricky Hu" w:date="2022-05-25T22:30:00Z">
        <w:r w:rsidR="00585511">
          <w:rPr>
            <w:rFonts w:ascii="Times New Roman" w:hAnsi="Times New Roman" w:cs="Times New Roman"/>
          </w:rPr>
          <w:t xml:space="preserve">and </w:t>
        </w:r>
      </w:ins>
      <w:del w:id="211" w:author="Ricky Hu" w:date="2022-05-17T21:11:00Z">
        <w:r w:rsidDel="002F0028">
          <w:rPr>
            <w:rFonts w:ascii="Times New Roman" w:hAnsi="Times New Roman" w:cs="Times New Roman"/>
          </w:rPr>
          <w:delText>7</w:delText>
        </w:r>
      </w:del>
      <w:ins w:id="212" w:author="Ricky Hu" w:date="2022-05-17T21:11:00Z">
        <w:r w:rsidR="002F0028">
          <w:rPr>
            <w:rFonts w:ascii="Times New Roman" w:hAnsi="Times New Roman" w:cs="Times New Roman"/>
          </w:rPr>
          <w:t>8</w:t>
        </w:r>
      </w:ins>
      <w:r>
        <w:rPr>
          <w:rFonts w:ascii="Times New Roman" w:hAnsi="Times New Roman" w:cs="Times New Roman"/>
        </w:rPr>
        <w:t>.</w:t>
      </w:r>
    </w:p>
    <w:p w14:paraId="1213B837" w14:textId="5C633CAB" w:rsidR="002F0028" w:rsidRDefault="002F0028" w:rsidP="008E5E77">
      <w:pPr>
        <w:pStyle w:val="ListParagraph"/>
        <w:numPr>
          <w:ilvl w:val="0"/>
          <w:numId w:val="1"/>
        </w:numPr>
        <w:spacing w:after="0" w:line="360" w:lineRule="auto"/>
        <w:rPr>
          <w:rFonts w:ascii="Times New Roman" w:hAnsi="Times New Roman" w:cs="Times New Roman"/>
        </w:rPr>
      </w:pPr>
      <w:ins w:id="213" w:author="Ricky Hu" w:date="2022-05-17T21:11:00Z">
        <w:r>
          <w:rPr>
            <w:rFonts w:ascii="Times New Roman" w:hAnsi="Times New Roman" w:cs="Times New Roman"/>
          </w:rPr>
          <w:t xml:space="preserve">Non treatment clinical data and radiomics from liver parenchyma + tumor: the union of feature sets 4. </w:t>
        </w:r>
      </w:ins>
      <w:ins w:id="214" w:author="Ricky Hu" w:date="2022-05-25T22:30:00Z">
        <w:r w:rsidR="00585511">
          <w:rPr>
            <w:rFonts w:ascii="Times New Roman" w:hAnsi="Times New Roman" w:cs="Times New Roman"/>
          </w:rPr>
          <w:t>a</w:t>
        </w:r>
      </w:ins>
      <w:ins w:id="215" w:author="Ricky Hu" w:date="2022-05-17T21:11:00Z">
        <w:r>
          <w:rPr>
            <w:rFonts w:ascii="Times New Roman" w:hAnsi="Times New Roman" w:cs="Times New Roman"/>
          </w:rPr>
          <w:t>nd 8.</w:t>
        </w:r>
      </w:ins>
    </w:p>
    <w:p w14:paraId="056B82D9" w14:textId="07D3C185" w:rsidR="008E5E77" w:rsidRPr="00BB7C1A" w:rsidRDefault="008E5E77" w:rsidP="008E5E77">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 xml:space="preserve">All clinical data and radiomics from liver </w:t>
      </w:r>
      <w:del w:id="216" w:author="Ricky Hu" w:date="2022-05-17T21:09:00Z">
        <w:r w:rsidDel="002F0028">
          <w:rPr>
            <w:rFonts w:ascii="Times New Roman" w:hAnsi="Times New Roman" w:cs="Times New Roman"/>
          </w:rPr>
          <w:delText>paraenchyma</w:delText>
        </w:r>
      </w:del>
      <w:ins w:id="217" w:author="Ricky Hu" w:date="2022-05-17T21:09:00Z">
        <w:r w:rsidR="002F0028">
          <w:rPr>
            <w:rFonts w:ascii="Times New Roman" w:hAnsi="Times New Roman" w:cs="Times New Roman"/>
          </w:rPr>
          <w:t>parenchyma</w:t>
        </w:r>
      </w:ins>
      <w:r>
        <w:rPr>
          <w:rFonts w:ascii="Times New Roman" w:hAnsi="Times New Roman" w:cs="Times New Roman"/>
        </w:rPr>
        <w:t xml:space="preserve"> + tumor: the union of feature sets </w:t>
      </w:r>
      <w:ins w:id="218" w:author="Ricky Hu" w:date="2022-05-17T21:11:00Z">
        <w:r w:rsidR="002F0028">
          <w:rPr>
            <w:rFonts w:ascii="Times New Roman" w:hAnsi="Times New Roman" w:cs="Times New Roman"/>
          </w:rPr>
          <w:t>5</w:t>
        </w:r>
      </w:ins>
      <w:del w:id="219" w:author="Ricky Hu" w:date="2022-05-17T21:11:00Z">
        <w:r w:rsidDel="002F0028">
          <w:rPr>
            <w:rFonts w:ascii="Times New Roman" w:hAnsi="Times New Roman" w:cs="Times New Roman"/>
          </w:rPr>
          <w:delText>4</w:delText>
        </w:r>
      </w:del>
      <w:r>
        <w:rPr>
          <w:rFonts w:ascii="Times New Roman" w:hAnsi="Times New Roman" w:cs="Times New Roman"/>
        </w:rPr>
        <w:t xml:space="preserve">. </w:t>
      </w:r>
      <w:del w:id="220" w:author="Ricky Hu" w:date="2022-05-25T22:30:00Z">
        <w:r w:rsidDel="00585511">
          <w:rPr>
            <w:rFonts w:ascii="Times New Roman" w:hAnsi="Times New Roman" w:cs="Times New Roman"/>
          </w:rPr>
          <w:delText xml:space="preserve">And </w:delText>
        </w:r>
      </w:del>
      <w:ins w:id="221" w:author="Ricky Hu" w:date="2022-05-25T22:30:00Z">
        <w:r w:rsidR="00585511">
          <w:rPr>
            <w:rFonts w:ascii="Times New Roman" w:hAnsi="Times New Roman" w:cs="Times New Roman"/>
          </w:rPr>
          <w:t xml:space="preserve">and </w:t>
        </w:r>
      </w:ins>
      <w:del w:id="222" w:author="Ricky Hu" w:date="2022-05-17T21:11:00Z">
        <w:r w:rsidDel="002F0028">
          <w:rPr>
            <w:rFonts w:ascii="Times New Roman" w:hAnsi="Times New Roman" w:cs="Times New Roman"/>
          </w:rPr>
          <w:delText>7</w:delText>
        </w:r>
      </w:del>
      <w:ins w:id="223" w:author="Ricky Hu" w:date="2022-05-17T21:11:00Z">
        <w:r w:rsidR="002F0028">
          <w:rPr>
            <w:rFonts w:ascii="Times New Roman" w:hAnsi="Times New Roman" w:cs="Times New Roman"/>
          </w:rPr>
          <w:t>8</w:t>
        </w:r>
      </w:ins>
      <w:r>
        <w:rPr>
          <w:rFonts w:ascii="Times New Roman" w:hAnsi="Times New Roman" w:cs="Times New Roman"/>
        </w:rPr>
        <w:t>.</w:t>
      </w:r>
    </w:p>
    <w:p w14:paraId="08876B1E" w14:textId="77777777" w:rsidR="008E5E77" w:rsidRDefault="008E5E77" w:rsidP="008E5E77">
      <w:pPr>
        <w:spacing w:after="0" w:line="360" w:lineRule="auto"/>
        <w:contextualSpacing/>
        <w:rPr>
          <w:rFonts w:ascii="Times New Roman" w:hAnsi="Times New Roman" w:cs="Times New Roman"/>
        </w:rPr>
      </w:pPr>
    </w:p>
    <w:p w14:paraId="4E251EC9" w14:textId="77777777" w:rsidR="008E5E77" w:rsidRDefault="008E5E77" w:rsidP="008E5E77">
      <w:pPr>
        <w:spacing w:after="0" w:line="360" w:lineRule="auto"/>
        <w:contextualSpacing/>
        <w:rPr>
          <w:rFonts w:ascii="Times New Roman" w:hAnsi="Times New Roman" w:cs="Times New Roman"/>
        </w:rPr>
      </w:pPr>
      <w:r>
        <w:rPr>
          <w:rFonts w:ascii="Times New Roman" w:hAnsi="Times New Roman" w:cs="Times New Roman"/>
        </w:rPr>
        <w:t>Table 1 displays a list of categorized clinical variables.</w:t>
      </w:r>
    </w:p>
    <w:p w14:paraId="011AEA67" w14:textId="77777777" w:rsidR="008E5E77" w:rsidRDefault="008E5E77" w:rsidP="008E5E77">
      <w:pPr>
        <w:spacing w:after="0" w:line="360" w:lineRule="auto"/>
        <w:contextualSpacing/>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5F5121" w14:paraId="550BC09F" w14:textId="77777777" w:rsidTr="00017AC2">
        <w:tc>
          <w:tcPr>
            <w:tcW w:w="4675" w:type="dxa"/>
          </w:tcPr>
          <w:p w14:paraId="009F1BAF" w14:textId="6DC92B31" w:rsidR="005F5121" w:rsidRPr="003C6F28" w:rsidRDefault="005F5121" w:rsidP="005F5121">
            <w:pPr>
              <w:spacing w:line="360" w:lineRule="auto"/>
              <w:contextualSpacing/>
              <w:rPr>
                <w:rFonts w:ascii="Times New Roman" w:hAnsi="Times New Roman" w:cs="Times New Roman"/>
                <w:b/>
                <w:bCs/>
              </w:rPr>
            </w:pPr>
            <w:ins w:id="224" w:author="Ricky Hu" w:date="2022-05-18T02:57:00Z">
              <w:r w:rsidRPr="003C6F28">
                <w:rPr>
                  <w:rFonts w:ascii="Times New Roman" w:hAnsi="Times New Roman" w:cs="Times New Roman"/>
                  <w:b/>
                  <w:bCs/>
                </w:rPr>
                <w:t>Category</w:t>
              </w:r>
            </w:ins>
            <w:del w:id="225" w:author="Ricky Hu" w:date="2022-05-18T02:57:00Z">
              <w:r w:rsidRPr="003C6F28" w:rsidDel="00465ED2">
                <w:rPr>
                  <w:rFonts w:ascii="Times New Roman" w:hAnsi="Times New Roman" w:cs="Times New Roman"/>
                  <w:b/>
                  <w:bCs/>
                </w:rPr>
                <w:delText>Category</w:delText>
              </w:r>
            </w:del>
          </w:p>
        </w:tc>
        <w:tc>
          <w:tcPr>
            <w:tcW w:w="4675" w:type="dxa"/>
          </w:tcPr>
          <w:p w14:paraId="72F5A6C5" w14:textId="43DC4B8E" w:rsidR="005F5121" w:rsidRPr="003C6F28" w:rsidRDefault="005F5121" w:rsidP="005F5121">
            <w:pPr>
              <w:spacing w:line="360" w:lineRule="auto"/>
              <w:contextualSpacing/>
              <w:rPr>
                <w:rFonts w:ascii="Times New Roman" w:hAnsi="Times New Roman" w:cs="Times New Roman"/>
                <w:b/>
                <w:bCs/>
              </w:rPr>
            </w:pPr>
            <w:ins w:id="226" w:author="Ricky Hu" w:date="2022-05-18T02:57:00Z">
              <w:r w:rsidRPr="003C6F28">
                <w:rPr>
                  <w:rFonts w:ascii="Times New Roman" w:hAnsi="Times New Roman" w:cs="Times New Roman"/>
                  <w:b/>
                  <w:bCs/>
                </w:rPr>
                <w:t>Variables</w:t>
              </w:r>
            </w:ins>
            <w:del w:id="227" w:author="Ricky Hu" w:date="2022-05-18T02:57:00Z">
              <w:r w:rsidRPr="003C6F28" w:rsidDel="00465ED2">
                <w:rPr>
                  <w:rFonts w:ascii="Times New Roman" w:hAnsi="Times New Roman" w:cs="Times New Roman"/>
                  <w:b/>
                  <w:bCs/>
                </w:rPr>
                <w:delText>Variables</w:delText>
              </w:r>
            </w:del>
          </w:p>
        </w:tc>
      </w:tr>
      <w:tr w:rsidR="005F5121" w14:paraId="5E59F286" w14:textId="77777777" w:rsidTr="00017AC2">
        <w:tc>
          <w:tcPr>
            <w:tcW w:w="4675" w:type="dxa"/>
          </w:tcPr>
          <w:p w14:paraId="3EE97864" w14:textId="67D3265D" w:rsidR="005F5121" w:rsidRDefault="005F5121" w:rsidP="005F5121">
            <w:pPr>
              <w:spacing w:line="360" w:lineRule="auto"/>
              <w:contextualSpacing/>
              <w:rPr>
                <w:rFonts w:ascii="Times New Roman" w:hAnsi="Times New Roman" w:cs="Times New Roman"/>
              </w:rPr>
            </w:pPr>
            <w:ins w:id="228" w:author="Ricky Hu" w:date="2022-05-18T02:57:00Z">
              <w:r>
                <w:rPr>
                  <w:rFonts w:ascii="Times New Roman" w:hAnsi="Times New Roman" w:cs="Times New Roman"/>
                </w:rPr>
                <w:t>Imaging Clinical Data</w:t>
              </w:r>
            </w:ins>
            <w:del w:id="229" w:author="Ricky Hu" w:date="2022-05-18T02:57:00Z">
              <w:r w:rsidDel="00465ED2">
                <w:rPr>
                  <w:rFonts w:ascii="Times New Roman" w:hAnsi="Times New Roman" w:cs="Times New Roman"/>
                </w:rPr>
                <w:delText>Imaging Clinical Data</w:delText>
              </w:r>
            </w:del>
          </w:p>
        </w:tc>
        <w:tc>
          <w:tcPr>
            <w:tcW w:w="4675" w:type="dxa"/>
          </w:tcPr>
          <w:p w14:paraId="6BCDDE41" w14:textId="77777777" w:rsidR="005F5121" w:rsidRDefault="005F5121" w:rsidP="005F5121">
            <w:pPr>
              <w:spacing w:line="360" w:lineRule="auto"/>
              <w:contextualSpacing/>
              <w:rPr>
                <w:ins w:id="230" w:author="Ricky Hu" w:date="2022-05-18T02:57:00Z"/>
                <w:rFonts w:ascii="Times New Roman" w:hAnsi="Times New Roman" w:cs="Times New Roman"/>
              </w:rPr>
            </w:pPr>
            <w:ins w:id="231" w:author="Ricky Hu" w:date="2022-05-18T02:57:00Z">
              <w:r>
                <w:rPr>
                  <w:rFonts w:ascii="Times New Roman" w:hAnsi="Times New Roman" w:cs="Times New Roman"/>
                </w:rPr>
                <w:t>Number of lesions at radiotherapy</w:t>
              </w:r>
            </w:ins>
          </w:p>
          <w:p w14:paraId="53D45F3E" w14:textId="77777777" w:rsidR="005F5121" w:rsidRDefault="005F5121" w:rsidP="005F5121">
            <w:pPr>
              <w:spacing w:line="360" w:lineRule="auto"/>
              <w:contextualSpacing/>
              <w:rPr>
                <w:ins w:id="232" w:author="Ricky Hu" w:date="2022-05-18T02:57:00Z"/>
                <w:rFonts w:ascii="Times New Roman" w:hAnsi="Times New Roman" w:cs="Times New Roman"/>
              </w:rPr>
            </w:pPr>
            <w:ins w:id="233" w:author="Ricky Hu" w:date="2022-05-18T02:57:00Z">
              <w:r>
                <w:rPr>
                  <w:rFonts w:ascii="Times New Roman" w:hAnsi="Times New Roman" w:cs="Times New Roman"/>
                </w:rPr>
                <w:t>Other sites at radiotherapy</w:t>
              </w:r>
            </w:ins>
          </w:p>
          <w:p w14:paraId="1556C2A4" w14:textId="77777777" w:rsidR="005F5121" w:rsidRDefault="005F5121" w:rsidP="005F5121">
            <w:pPr>
              <w:spacing w:line="360" w:lineRule="auto"/>
              <w:contextualSpacing/>
              <w:rPr>
                <w:ins w:id="234" w:author="Ricky Hu" w:date="2022-05-18T02:57:00Z"/>
                <w:rFonts w:ascii="Times New Roman" w:hAnsi="Times New Roman" w:cs="Times New Roman"/>
              </w:rPr>
            </w:pPr>
            <w:ins w:id="235" w:author="Ricky Hu" w:date="2022-05-18T02:57:00Z">
              <w:r>
                <w:rPr>
                  <w:rFonts w:ascii="Times New Roman" w:hAnsi="Times New Roman" w:cs="Times New Roman"/>
                </w:rPr>
                <w:t>Lesion dimension 1</w:t>
              </w:r>
            </w:ins>
          </w:p>
          <w:p w14:paraId="3C75BD62" w14:textId="77777777" w:rsidR="005F5121" w:rsidRDefault="005F5121" w:rsidP="005F5121">
            <w:pPr>
              <w:spacing w:line="360" w:lineRule="auto"/>
              <w:contextualSpacing/>
              <w:rPr>
                <w:ins w:id="236" w:author="Ricky Hu" w:date="2022-05-18T02:57:00Z"/>
                <w:rFonts w:ascii="Times New Roman" w:hAnsi="Times New Roman" w:cs="Times New Roman"/>
              </w:rPr>
            </w:pPr>
            <w:ins w:id="237" w:author="Ricky Hu" w:date="2022-05-18T02:57:00Z">
              <w:r>
                <w:rPr>
                  <w:rFonts w:ascii="Times New Roman" w:hAnsi="Times New Roman" w:cs="Times New Roman"/>
                </w:rPr>
                <w:t>Lesion dimension 2</w:t>
              </w:r>
            </w:ins>
          </w:p>
          <w:p w14:paraId="1DBC6BFF" w14:textId="0BEF2E19" w:rsidR="005F5121" w:rsidDel="00465ED2" w:rsidRDefault="005F5121" w:rsidP="005F5121">
            <w:pPr>
              <w:spacing w:line="360" w:lineRule="auto"/>
              <w:contextualSpacing/>
              <w:rPr>
                <w:del w:id="238" w:author="Ricky Hu" w:date="2022-05-18T02:57:00Z"/>
                <w:rFonts w:ascii="Times New Roman" w:hAnsi="Times New Roman" w:cs="Times New Roman"/>
              </w:rPr>
            </w:pPr>
            <w:ins w:id="239" w:author="Ricky Hu" w:date="2022-05-18T02:57:00Z">
              <w:r>
                <w:rPr>
                  <w:rFonts w:ascii="Times New Roman" w:hAnsi="Times New Roman" w:cs="Times New Roman"/>
                </w:rPr>
                <w:t>PTV (cm</w:t>
              </w:r>
              <w:r>
                <w:rPr>
                  <w:rFonts w:ascii="Times New Roman" w:hAnsi="Times New Roman" w:cs="Times New Roman"/>
                  <w:vertAlign w:val="superscript"/>
                </w:rPr>
                <w:t>3</w:t>
              </w:r>
              <w:r>
                <w:rPr>
                  <w:rFonts w:ascii="Times New Roman" w:hAnsi="Times New Roman" w:cs="Times New Roman"/>
                </w:rPr>
                <w:t>)</w:t>
              </w:r>
            </w:ins>
            <w:del w:id="240" w:author="Ricky Hu" w:date="2022-05-18T02:57:00Z">
              <w:r w:rsidDel="00465ED2">
                <w:rPr>
                  <w:rFonts w:ascii="Times New Roman" w:hAnsi="Times New Roman" w:cs="Times New Roman"/>
                </w:rPr>
                <w:delText>Number of lesions at RT</w:delText>
              </w:r>
            </w:del>
          </w:p>
          <w:p w14:paraId="6087DD0B" w14:textId="04226A77" w:rsidR="005F5121" w:rsidDel="00465ED2" w:rsidRDefault="005F5121" w:rsidP="005F5121">
            <w:pPr>
              <w:spacing w:line="360" w:lineRule="auto"/>
              <w:contextualSpacing/>
              <w:rPr>
                <w:del w:id="241" w:author="Ricky Hu" w:date="2022-05-18T02:57:00Z"/>
                <w:rFonts w:ascii="Times New Roman" w:hAnsi="Times New Roman" w:cs="Times New Roman"/>
              </w:rPr>
            </w:pPr>
            <w:del w:id="242" w:author="Ricky Hu" w:date="2022-05-18T02:57:00Z">
              <w:r w:rsidDel="00465ED2">
                <w:rPr>
                  <w:rFonts w:ascii="Times New Roman" w:hAnsi="Times New Roman" w:cs="Times New Roman"/>
                </w:rPr>
                <w:delText>Other sites at RT</w:delText>
              </w:r>
            </w:del>
          </w:p>
          <w:p w14:paraId="5737CCCE" w14:textId="3D34B6B7" w:rsidR="005F5121" w:rsidDel="00465ED2" w:rsidRDefault="005F5121" w:rsidP="005F5121">
            <w:pPr>
              <w:spacing w:line="360" w:lineRule="auto"/>
              <w:contextualSpacing/>
              <w:rPr>
                <w:del w:id="243" w:author="Ricky Hu" w:date="2022-05-18T02:57:00Z"/>
                <w:rFonts w:ascii="Times New Roman" w:hAnsi="Times New Roman" w:cs="Times New Roman"/>
              </w:rPr>
            </w:pPr>
            <w:del w:id="244" w:author="Ricky Hu" w:date="2022-05-18T02:57:00Z">
              <w:r w:rsidDel="00465ED2">
                <w:rPr>
                  <w:rFonts w:ascii="Times New Roman" w:hAnsi="Times New Roman" w:cs="Times New Roman"/>
                </w:rPr>
                <w:delText>Lesion dimension 1</w:delText>
              </w:r>
            </w:del>
          </w:p>
          <w:p w14:paraId="12B8E490" w14:textId="36AE6626" w:rsidR="005F5121" w:rsidDel="00465ED2" w:rsidRDefault="005F5121" w:rsidP="005F5121">
            <w:pPr>
              <w:spacing w:line="360" w:lineRule="auto"/>
              <w:contextualSpacing/>
              <w:rPr>
                <w:del w:id="245" w:author="Ricky Hu" w:date="2022-05-18T02:57:00Z"/>
                <w:rFonts w:ascii="Times New Roman" w:hAnsi="Times New Roman" w:cs="Times New Roman"/>
              </w:rPr>
            </w:pPr>
            <w:del w:id="246" w:author="Ricky Hu" w:date="2022-05-18T02:57:00Z">
              <w:r w:rsidDel="00465ED2">
                <w:rPr>
                  <w:rFonts w:ascii="Times New Roman" w:hAnsi="Times New Roman" w:cs="Times New Roman"/>
                </w:rPr>
                <w:delText>Lesion dimension 2</w:delText>
              </w:r>
            </w:del>
          </w:p>
          <w:p w14:paraId="5A25271A" w14:textId="1471C637" w:rsidR="005F5121" w:rsidRPr="00817C23" w:rsidRDefault="005F5121" w:rsidP="005F5121">
            <w:pPr>
              <w:spacing w:line="360" w:lineRule="auto"/>
              <w:contextualSpacing/>
              <w:rPr>
                <w:rFonts w:ascii="Times New Roman" w:hAnsi="Times New Roman" w:cs="Times New Roman"/>
              </w:rPr>
            </w:pPr>
            <w:del w:id="247" w:author="Ricky Hu" w:date="2022-05-18T02:57:00Z">
              <w:r w:rsidDel="00465ED2">
                <w:rPr>
                  <w:rFonts w:ascii="Times New Roman" w:hAnsi="Times New Roman" w:cs="Times New Roman"/>
                </w:rPr>
                <w:delText>PTV (cm</w:delText>
              </w:r>
              <w:r w:rsidDel="00465ED2">
                <w:rPr>
                  <w:rFonts w:ascii="Times New Roman" w:hAnsi="Times New Roman" w:cs="Times New Roman"/>
                  <w:vertAlign w:val="superscript"/>
                </w:rPr>
                <w:delText>3</w:delText>
              </w:r>
              <w:r w:rsidDel="00465ED2">
                <w:rPr>
                  <w:rFonts w:ascii="Times New Roman" w:hAnsi="Times New Roman" w:cs="Times New Roman"/>
                </w:rPr>
                <w:delText>)</w:delText>
              </w:r>
            </w:del>
          </w:p>
        </w:tc>
      </w:tr>
      <w:tr w:rsidR="005F5121" w14:paraId="054F7FC2" w14:textId="77777777" w:rsidTr="00017AC2">
        <w:tc>
          <w:tcPr>
            <w:tcW w:w="4675" w:type="dxa"/>
          </w:tcPr>
          <w:p w14:paraId="3BB9F5F7" w14:textId="283B96F1" w:rsidR="005F5121" w:rsidRDefault="005F5121" w:rsidP="005F5121">
            <w:pPr>
              <w:spacing w:line="360" w:lineRule="auto"/>
              <w:contextualSpacing/>
              <w:rPr>
                <w:rFonts w:ascii="Times New Roman" w:hAnsi="Times New Roman" w:cs="Times New Roman"/>
              </w:rPr>
            </w:pPr>
            <w:ins w:id="248" w:author="Ricky Hu" w:date="2022-05-18T02:57:00Z">
              <w:r>
                <w:rPr>
                  <w:rFonts w:ascii="Times New Roman" w:hAnsi="Times New Roman" w:cs="Times New Roman"/>
                </w:rPr>
                <w:t>Treatment Clinical Data</w:t>
              </w:r>
            </w:ins>
            <w:del w:id="249" w:author="Ricky Hu" w:date="2022-05-18T02:57:00Z">
              <w:r w:rsidDel="00465ED2">
                <w:rPr>
                  <w:rFonts w:ascii="Times New Roman" w:hAnsi="Times New Roman" w:cs="Times New Roman"/>
                </w:rPr>
                <w:delText>Treatment Clinical Data</w:delText>
              </w:r>
            </w:del>
          </w:p>
        </w:tc>
        <w:tc>
          <w:tcPr>
            <w:tcW w:w="4675" w:type="dxa"/>
          </w:tcPr>
          <w:p w14:paraId="185FDE27" w14:textId="77777777" w:rsidR="005F5121" w:rsidRDefault="005F5121" w:rsidP="005F5121">
            <w:pPr>
              <w:spacing w:line="360" w:lineRule="auto"/>
              <w:contextualSpacing/>
              <w:rPr>
                <w:ins w:id="250" w:author="Ricky Hu" w:date="2022-05-18T02:57:00Z"/>
                <w:rFonts w:ascii="Times New Roman" w:hAnsi="Times New Roman" w:cs="Times New Roman"/>
              </w:rPr>
            </w:pPr>
            <w:ins w:id="251" w:author="Ricky Hu" w:date="2022-05-18T02:57:00Z">
              <w:r>
                <w:rPr>
                  <w:rFonts w:ascii="Times New Roman" w:hAnsi="Times New Roman" w:cs="Times New Roman"/>
                </w:rPr>
                <w:t>Biologically effective dose (</w:t>
              </w:r>
              <w:proofErr w:type="spellStart"/>
              <w:r>
                <w:rPr>
                  <w:rFonts w:ascii="Times New Roman" w:hAnsi="Times New Roman" w:cs="Times New Roman"/>
                </w:rPr>
                <w:t>Gy</w:t>
              </w:r>
              <w:proofErr w:type="spellEnd"/>
              <w:r>
                <w:rPr>
                  <w:rFonts w:ascii="Times New Roman" w:hAnsi="Times New Roman" w:cs="Times New Roman"/>
                </w:rPr>
                <w:t>)</w:t>
              </w:r>
            </w:ins>
          </w:p>
          <w:p w14:paraId="30DA3A7D" w14:textId="77777777" w:rsidR="005F5121" w:rsidRDefault="005F5121" w:rsidP="005F5121">
            <w:pPr>
              <w:spacing w:line="360" w:lineRule="auto"/>
              <w:contextualSpacing/>
              <w:rPr>
                <w:ins w:id="252" w:author="Ricky Hu" w:date="2022-05-18T02:57:00Z"/>
                <w:rFonts w:ascii="Times New Roman" w:hAnsi="Times New Roman" w:cs="Times New Roman"/>
              </w:rPr>
            </w:pPr>
            <w:ins w:id="253" w:author="Ricky Hu" w:date="2022-05-18T02:57:00Z">
              <w:r>
                <w:rPr>
                  <w:rFonts w:ascii="Times New Roman" w:hAnsi="Times New Roman" w:cs="Times New Roman"/>
                </w:rPr>
                <w:t>Minimum dose for planning target volume (</w:t>
              </w:r>
              <w:proofErr w:type="spellStart"/>
              <w:r>
                <w:rPr>
                  <w:rFonts w:ascii="Times New Roman" w:hAnsi="Times New Roman" w:cs="Times New Roman"/>
                </w:rPr>
                <w:t>cGy</w:t>
              </w:r>
              <w:proofErr w:type="spellEnd"/>
              <w:r>
                <w:rPr>
                  <w:rFonts w:ascii="Times New Roman" w:hAnsi="Times New Roman" w:cs="Times New Roman"/>
                </w:rPr>
                <w:t>)</w:t>
              </w:r>
            </w:ins>
          </w:p>
          <w:p w14:paraId="3F02895A" w14:textId="77777777" w:rsidR="005F5121" w:rsidRDefault="005F5121" w:rsidP="005F5121">
            <w:pPr>
              <w:spacing w:line="360" w:lineRule="auto"/>
              <w:contextualSpacing/>
              <w:rPr>
                <w:ins w:id="254" w:author="Ricky Hu" w:date="2022-05-18T02:57:00Z"/>
                <w:rFonts w:ascii="Times New Roman" w:hAnsi="Times New Roman" w:cs="Times New Roman"/>
              </w:rPr>
            </w:pPr>
            <w:ins w:id="255" w:author="Ricky Hu" w:date="2022-05-18T02:57:00Z">
              <w:r>
                <w:rPr>
                  <w:rFonts w:ascii="Times New Roman" w:hAnsi="Times New Roman" w:cs="Times New Roman"/>
                </w:rPr>
                <w:t>Maximum dose (</w:t>
              </w:r>
              <w:proofErr w:type="spellStart"/>
              <w:r>
                <w:rPr>
                  <w:rFonts w:ascii="Times New Roman" w:hAnsi="Times New Roman" w:cs="Times New Roman"/>
                </w:rPr>
                <w:t>cGy</w:t>
              </w:r>
              <w:proofErr w:type="spellEnd"/>
              <w:r>
                <w:rPr>
                  <w:rFonts w:ascii="Times New Roman" w:hAnsi="Times New Roman" w:cs="Times New Roman"/>
                </w:rPr>
                <w:t>)</w:t>
              </w:r>
            </w:ins>
          </w:p>
          <w:p w14:paraId="5F5C2785" w14:textId="77777777" w:rsidR="005F5121" w:rsidRDefault="005F5121" w:rsidP="005F5121">
            <w:pPr>
              <w:spacing w:line="360" w:lineRule="auto"/>
              <w:contextualSpacing/>
              <w:rPr>
                <w:ins w:id="256" w:author="Ricky Hu" w:date="2022-05-18T02:57:00Z"/>
                <w:rFonts w:ascii="Times New Roman" w:hAnsi="Times New Roman" w:cs="Times New Roman"/>
              </w:rPr>
            </w:pPr>
            <w:ins w:id="257" w:author="Ricky Hu" w:date="2022-05-18T02:57:00Z">
              <w:r>
                <w:rPr>
                  <w:rFonts w:ascii="Times New Roman" w:hAnsi="Times New Roman" w:cs="Times New Roman"/>
                </w:rPr>
                <w:t>Dose for 95% of target volume (% of intended prescribed dose)</w:t>
              </w:r>
            </w:ins>
          </w:p>
          <w:p w14:paraId="6D6513BF" w14:textId="77777777" w:rsidR="005F5121" w:rsidRDefault="005F5121" w:rsidP="005F5121">
            <w:pPr>
              <w:spacing w:line="360" w:lineRule="auto"/>
              <w:contextualSpacing/>
              <w:rPr>
                <w:ins w:id="258" w:author="Ricky Hu" w:date="2022-05-18T02:57:00Z"/>
                <w:rFonts w:ascii="Times New Roman" w:hAnsi="Times New Roman" w:cs="Times New Roman"/>
              </w:rPr>
            </w:pPr>
            <w:ins w:id="259" w:author="Ricky Hu" w:date="2022-05-18T02:57:00Z">
              <w:r>
                <w:rPr>
                  <w:rFonts w:ascii="Times New Roman" w:hAnsi="Times New Roman" w:cs="Times New Roman"/>
                </w:rPr>
                <w:t>Systemic treatment before radiotherapy</w:t>
              </w:r>
            </w:ins>
          </w:p>
          <w:p w14:paraId="59B37EF2" w14:textId="77777777" w:rsidR="005F5121" w:rsidRDefault="005F5121" w:rsidP="005F5121">
            <w:pPr>
              <w:spacing w:line="360" w:lineRule="auto"/>
              <w:contextualSpacing/>
              <w:rPr>
                <w:ins w:id="260" w:author="Ricky Hu" w:date="2022-05-18T02:57:00Z"/>
                <w:rFonts w:ascii="Times New Roman" w:hAnsi="Times New Roman" w:cs="Times New Roman"/>
              </w:rPr>
            </w:pPr>
            <w:ins w:id="261" w:author="Ricky Hu" w:date="2022-05-18T02:57:00Z">
              <w:r>
                <w:rPr>
                  <w:rFonts w:ascii="Times New Roman" w:hAnsi="Times New Roman" w:cs="Times New Roman"/>
                </w:rPr>
                <w:t>Lines of chemotherapy</w:t>
              </w:r>
            </w:ins>
          </w:p>
          <w:p w14:paraId="5619EDCB" w14:textId="77777777" w:rsidR="005F5121" w:rsidRDefault="005F5121" w:rsidP="005F5121">
            <w:pPr>
              <w:spacing w:line="360" w:lineRule="auto"/>
              <w:contextualSpacing/>
              <w:rPr>
                <w:ins w:id="262" w:author="Ricky Hu" w:date="2022-05-18T02:57:00Z"/>
                <w:rFonts w:ascii="Times New Roman" w:hAnsi="Times New Roman" w:cs="Times New Roman"/>
              </w:rPr>
            </w:pPr>
            <w:ins w:id="263" w:author="Ricky Hu" w:date="2022-05-18T02:57:00Z">
              <w:r>
                <w:rPr>
                  <w:rFonts w:ascii="Times New Roman" w:hAnsi="Times New Roman" w:cs="Times New Roman"/>
                </w:rPr>
                <w:lastRenderedPageBreak/>
                <w:t>H</w:t>
              </w:r>
              <w:r w:rsidRPr="00A608FB">
                <w:rPr>
                  <w:rFonts w:ascii="Times New Roman" w:hAnsi="Times New Roman" w:cs="Times New Roman"/>
                </w:rPr>
                <w:t>epatic arterial infusion pump</w:t>
              </w:r>
              <w:r>
                <w:rPr>
                  <w:rFonts w:ascii="Times New Roman" w:hAnsi="Times New Roman" w:cs="Times New Roman"/>
                </w:rPr>
                <w:t xml:space="preserve"> before radiotherapy</w:t>
              </w:r>
            </w:ins>
          </w:p>
          <w:p w14:paraId="3BC46375" w14:textId="77777777" w:rsidR="005F5121" w:rsidRDefault="005F5121" w:rsidP="005F5121">
            <w:pPr>
              <w:spacing w:line="360" w:lineRule="auto"/>
              <w:contextualSpacing/>
              <w:rPr>
                <w:ins w:id="264" w:author="Ricky Hu" w:date="2022-05-18T02:57:00Z"/>
                <w:rFonts w:ascii="Times New Roman" w:hAnsi="Times New Roman" w:cs="Times New Roman"/>
              </w:rPr>
            </w:pPr>
            <w:ins w:id="265" w:author="Ricky Hu" w:date="2022-05-18T02:57:00Z">
              <w:r>
                <w:rPr>
                  <w:rFonts w:ascii="Times New Roman" w:hAnsi="Times New Roman" w:cs="Times New Roman"/>
                </w:rPr>
                <w:t>Reirradiation</w:t>
              </w:r>
            </w:ins>
          </w:p>
          <w:p w14:paraId="782849C1" w14:textId="77777777" w:rsidR="005F5121" w:rsidRDefault="005F5121" w:rsidP="005F5121">
            <w:pPr>
              <w:spacing w:line="360" w:lineRule="auto"/>
              <w:contextualSpacing/>
              <w:rPr>
                <w:ins w:id="266" w:author="Ricky Hu" w:date="2022-05-18T02:57:00Z"/>
                <w:rFonts w:ascii="Times New Roman" w:hAnsi="Times New Roman" w:cs="Times New Roman"/>
              </w:rPr>
            </w:pPr>
            <w:ins w:id="267" w:author="Ricky Hu" w:date="2022-05-18T02:57:00Z">
              <w:r>
                <w:rPr>
                  <w:rFonts w:ascii="Times New Roman" w:hAnsi="Times New Roman" w:cs="Times New Roman"/>
                </w:rPr>
                <w:t>Surgery before radiotherapy</w:t>
              </w:r>
            </w:ins>
          </w:p>
          <w:p w14:paraId="3CA2718A" w14:textId="4D86A766" w:rsidR="005F5121" w:rsidRDefault="005F5121" w:rsidP="005F5121">
            <w:pPr>
              <w:spacing w:line="360" w:lineRule="auto"/>
              <w:contextualSpacing/>
              <w:rPr>
                <w:ins w:id="268" w:author="Ricky Hu" w:date="2022-05-25T17:07:00Z"/>
                <w:rFonts w:ascii="Times New Roman" w:hAnsi="Times New Roman" w:cs="Times New Roman"/>
              </w:rPr>
            </w:pPr>
            <w:ins w:id="269" w:author="Ricky Hu" w:date="2022-05-18T02:57:00Z">
              <w:r>
                <w:rPr>
                  <w:rFonts w:ascii="Times New Roman" w:hAnsi="Times New Roman" w:cs="Times New Roman"/>
                </w:rPr>
                <w:t>Ablation before radiotherapy</w:t>
              </w:r>
            </w:ins>
          </w:p>
          <w:p w14:paraId="4F01518E" w14:textId="77777777" w:rsidR="00D647A1" w:rsidRPr="00D647A1" w:rsidRDefault="00D647A1" w:rsidP="00D647A1">
            <w:pPr>
              <w:spacing w:line="360" w:lineRule="auto"/>
              <w:contextualSpacing/>
              <w:rPr>
                <w:ins w:id="270" w:author="Ricky Hu" w:date="2022-05-25T17:07:00Z"/>
                <w:rFonts w:ascii="Times New Roman" w:hAnsi="Times New Roman" w:cs="Times New Roman"/>
              </w:rPr>
            </w:pPr>
            <w:ins w:id="271" w:author="Ricky Hu" w:date="2022-05-25T17:07:00Z">
              <w:r w:rsidRPr="00D647A1">
                <w:rPr>
                  <w:rFonts w:ascii="Times New Roman" w:hAnsi="Times New Roman" w:cs="Times New Roman"/>
                </w:rPr>
                <w:t>Arterial embolization before radiotherapy</w:t>
              </w:r>
            </w:ins>
          </w:p>
          <w:p w14:paraId="41D0E1E6" w14:textId="00A29C5E" w:rsidR="00D647A1" w:rsidRDefault="00D647A1" w:rsidP="00D647A1">
            <w:pPr>
              <w:spacing w:line="360" w:lineRule="auto"/>
              <w:contextualSpacing/>
              <w:rPr>
                <w:ins w:id="272" w:author="Ricky Hu" w:date="2022-05-18T02:57:00Z"/>
                <w:rFonts w:ascii="Times New Roman" w:hAnsi="Times New Roman" w:cs="Times New Roman"/>
              </w:rPr>
            </w:pPr>
            <w:ins w:id="273" w:author="Ricky Hu" w:date="2022-05-25T17:07:00Z">
              <w:r w:rsidRPr="00D647A1">
                <w:rPr>
                  <w:rFonts w:ascii="Times New Roman" w:hAnsi="Times New Roman" w:cs="Times New Roman"/>
                </w:rPr>
                <w:t>Yttrium-90 embolization before radiotherapy</w:t>
              </w:r>
            </w:ins>
          </w:p>
          <w:p w14:paraId="681DE529" w14:textId="4B7069D2" w:rsidR="005F5121" w:rsidDel="00465ED2" w:rsidRDefault="005F5121" w:rsidP="005F5121">
            <w:pPr>
              <w:spacing w:line="360" w:lineRule="auto"/>
              <w:contextualSpacing/>
              <w:rPr>
                <w:del w:id="274" w:author="Ricky Hu" w:date="2022-05-18T02:57:00Z"/>
                <w:rFonts w:ascii="Times New Roman" w:hAnsi="Times New Roman" w:cs="Times New Roman"/>
              </w:rPr>
            </w:pPr>
            <w:del w:id="275" w:author="Ricky Hu" w:date="2022-05-18T02:57:00Z">
              <w:r w:rsidDel="00465ED2">
                <w:rPr>
                  <w:rFonts w:ascii="Times New Roman" w:hAnsi="Times New Roman" w:cs="Times New Roman"/>
                </w:rPr>
                <w:delText>Biologically effective dose (Gy)</w:delText>
              </w:r>
            </w:del>
          </w:p>
          <w:p w14:paraId="5DED4D54" w14:textId="10788C87" w:rsidR="005F5121" w:rsidDel="00465ED2" w:rsidRDefault="005F5121" w:rsidP="005F5121">
            <w:pPr>
              <w:spacing w:line="360" w:lineRule="auto"/>
              <w:contextualSpacing/>
              <w:rPr>
                <w:del w:id="276" w:author="Ricky Hu" w:date="2022-05-18T02:57:00Z"/>
                <w:rFonts w:ascii="Times New Roman" w:hAnsi="Times New Roman" w:cs="Times New Roman"/>
              </w:rPr>
            </w:pPr>
            <w:del w:id="277" w:author="Ricky Hu" w:date="2022-05-18T02:57:00Z">
              <w:r w:rsidDel="00465ED2">
                <w:rPr>
                  <w:rFonts w:ascii="Times New Roman" w:hAnsi="Times New Roman" w:cs="Times New Roman"/>
                </w:rPr>
                <w:delText>Minimum dose for PTV (cGy)</w:delText>
              </w:r>
            </w:del>
          </w:p>
          <w:p w14:paraId="73BC7DE2" w14:textId="3DAC0820" w:rsidR="005F5121" w:rsidDel="00465ED2" w:rsidRDefault="005F5121" w:rsidP="005F5121">
            <w:pPr>
              <w:spacing w:line="360" w:lineRule="auto"/>
              <w:contextualSpacing/>
              <w:rPr>
                <w:del w:id="278" w:author="Ricky Hu" w:date="2022-05-18T02:57:00Z"/>
                <w:rFonts w:ascii="Times New Roman" w:hAnsi="Times New Roman" w:cs="Times New Roman"/>
              </w:rPr>
            </w:pPr>
            <w:del w:id="279" w:author="Ricky Hu" w:date="2022-05-18T02:57:00Z">
              <w:r w:rsidDel="00465ED2">
                <w:rPr>
                  <w:rFonts w:ascii="Times New Roman" w:hAnsi="Times New Roman" w:cs="Times New Roman"/>
                </w:rPr>
                <w:delText>Maximum dose (cGy)</w:delText>
              </w:r>
            </w:del>
          </w:p>
          <w:p w14:paraId="2136364C" w14:textId="722B807D" w:rsidR="005F5121" w:rsidDel="00465ED2" w:rsidRDefault="005F5121" w:rsidP="005F5121">
            <w:pPr>
              <w:spacing w:line="360" w:lineRule="auto"/>
              <w:contextualSpacing/>
              <w:rPr>
                <w:del w:id="280" w:author="Ricky Hu" w:date="2022-05-18T02:57:00Z"/>
                <w:rFonts w:ascii="Times New Roman" w:hAnsi="Times New Roman" w:cs="Times New Roman"/>
              </w:rPr>
            </w:pPr>
            <w:del w:id="281" w:author="Ricky Hu" w:date="2022-05-18T02:57:00Z">
              <w:r w:rsidDel="00465ED2">
                <w:rPr>
                  <w:rFonts w:ascii="Times New Roman" w:hAnsi="Times New Roman" w:cs="Times New Roman"/>
                </w:rPr>
                <w:delText>Dose for 95% of target volume (% of intended prescribed dose)</w:delText>
              </w:r>
            </w:del>
          </w:p>
          <w:p w14:paraId="37CDCA5E" w14:textId="6D6B03E6" w:rsidR="005F5121" w:rsidDel="00465ED2" w:rsidRDefault="005F5121" w:rsidP="005F5121">
            <w:pPr>
              <w:spacing w:line="360" w:lineRule="auto"/>
              <w:contextualSpacing/>
              <w:rPr>
                <w:del w:id="282" w:author="Ricky Hu" w:date="2022-05-18T02:57:00Z"/>
                <w:rFonts w:ascii="Times New Roman" w:hAnsi="Times New Roman" w:cs="Times New Roman"/>
              </w:rPr>
            </w:pPr>
            <w:del w:id="283" w:author="Ricky Hu" w:date="2022-05-18T02:57:00Z">
              <w:r w:rsidDel="00465ED2">
                <w:rPr>
                  <w:rFonts w:ascii="Times New Roman" w:hAnsi="Times New Roman" w:cs="Times New Roman"/>
                </w:rPr>
                <w:delText>Systemic treatment before RT</w:delText>
              </w:r>
            </w:del>
          </w:p>
          <w:p w14:paraId="6CD939EF" w14:textId="2E00DDA4" w:rsidR="005F5121" w:rsidDel="00465ED2" w:rsidRDefault="005F5121" w:rsidP="005F5121">
            <w:pPr>
              <w:spacing w:line="360" w:lineRule="auto"/>
              <w:contextualSpacing/>
              <w:rPr>
                <w:del w:id="284" w:author="Ricky Hu" w:date="2022-05-18T02:57:00Z"/>
                <w:rFonts w:ascii="Times New Roman" w:hAnsi="Times New Roman" w:cs="Times New Roman"/>
              </w:rPr>
            </w:pPr>
            <w:del w:id="285" w:author="Ricky Hu" w:date="2022-05-18T02:57:00Z">
              <w:r w:rsidDel="00465ED2">
                <w:rPr>
                  <w:rFonts w:ascii="Times New Roman" w:hAnsi="Times New Roman" w:cs="Times New Roman"/>
                </w:rPr>
                <w:delText>Lines of chemotherapy</w:delText>
              </w:r>
            </w:del>
          </w:p>
          <w:p w14:paraId="64907218" w14:textId="1A396801" w:rsidR="005F5121" w:rsidDel="00465ED2" w:rsidRDefault="005F5121" w:rsidP="005F5121">
            <w:pPr>
              <w:spacing w:line="360" w:lineRule="auto"/>
              <w:contextualSpacing/>
              <w:rPr>
                <w:del w:id="286" w:author="Ricky Hu" w:date="2022-05-18T02:57:00Z"/>
                <w:rFonts w:ascii="Times New Roman" w:hAnsi="Times New Roman" w:cs="Times New Roman"/>
              </w:rPr>
            </w:pPr>
            <w:del w:id="287" w:author="Ricky Hu" w:date="2022-05-18T02:57:00Z">
              <w:r w:rsidDel="00465ED2">
                <w:rPr>
                  <w:rFonts w:ascii="Times New Roman" w:eastAsia="Times New Roman" w:hAnsi="Times New Roman" w:cs="Times New Roman"/>
                  <w:color w:val="000000"/>
                </w:rPr>
                <w:delText xml:space="preserve">HAIP </w:delText>
              </w:r>
              <w:r w:rsidDel="00465ED2">
                <w:rPr>
                  <w:rFonts w:ascii="Times New Roman" w:hAnsi="Times New Roman" w:cs="Times New Roman"/>
                </w:rPr>
                <w:delText>before RT</w:delText>
              </w:r>
            </w:del>
          </w:p>
          <w:p w14:paraId="1475EEB2" w14:textId="6C43D499" w:rsidR="005F5121" w:rsidDel="00465ED2" w:rsidRDefault="005F5121" w:rsidP="005F5121">
            <w:pPr>
              <w:spacing w:line="360" w:lineRule="auto"/>
              <w:contextualSpacing/>
              <w:rPr>
                <w:del w:id="288" w:author="Ricky Hu" w:date="2022-05-18T02:57:00Z"/>
                <w:rFonts w:ascii="Times New Roman" w:hAnsi="Times New Roman" w:cs="Times New Roman"/>
              </w:rPr>
            </w:pPr>
            <w:del w:id="289" w:author="Ricky Hu" w:date="2022-05-18T02:57:00Z">
              <w:r w:rsidDel="00465ED2">
                <w:rPr>
                  <w:rFonts w:ascii="Times New Roman" w:hAnsi="Times New Roman" w:cs="Times New Roman"/>
                </w:rPr>
                <w:delText>Reirradiation</w:delText>
              </w:r>
            </w:del>
          </w:p>
          <w:p w14:paraId="0B52CC54" w14:textId="0931EB8D" w:rsidR="005F5121" w:rsidDel="00465ED2" w:rsidRDefault="005F5121" w:rsidP="005F5121">
            <w:pPr>
              <w:spacing w:line="360" w:lineRule="auto"/>
              <w:contextualSpacing/>
              <w:rPr>
                <w:del w:id="290" w:author="Ricky Hu" w:date="2022-05-18T02:57:00Z"/>
                <w:rFonts w:ascii="Times New Roman" w:hAnsi="Times New Roman" w:cs="Times New Roman"/>
              </w:rPr>
            </w:pPr>
            <w:del w:id="291" w:author="Ricky Hu" w:date="2022-05-18T02:57:00Z">
              <w:r w:rsidDel="00465ED2">
                <w:rPr>
                  <w:rFonts w:ascii="Times New Roman" w:hAnsi="Times New Roman" w:cs="Times New Roman"/>
                </w:rPr>
                <w:delText>Surgery before RT</w:delText>
              </w:r>
            </w:del>
          </w:p>
          <w:p w14:paraId="027565B2" w14:textId="64BC8A23" w:rsidR="005F5121" w:rsidDel="00465ED2" w:rsidRDefault="005F5121" w:rsidP="005F5121">
            <w:pPr>
              <w:spacing w:line="360" w:lineRule="auto"/>
              <w:contextualSpacing/>
              <w:rPr>
                <w:del w:id="292" w:author="Ricky Hu" w:date="2022-05-18T02:57:00Z"/>
                <w:rFonts w:ascii="Times New Roman" w:hAnsi="Times New Roman" w:cs="Times New Roman"/>
              </w:rPr>
            </w:pPr>
            <w:del w:id="293" w:author="Ricky Hu" w:date="2022-05-18T02:57:00Z">
              <w:r w:rsidDel="00465ED2">
                <w:rPr>
                  <w:rFonts w:ascii="Times New Roman" w:hAnsi="Times New Roman" w:cs="Times New Roman"/>
                </w:rPr>
                <w:delText>Ablation before RT</w:delText>
              </w:r>
            </w:del>
          </w:p>
          <w:p w14:paraId="6CCB1376" w14:textId="100BCD2D" w:rsidR="005F5121" w:rsidDel="00465ED2" w:rsidRDefault="005F5121" w:rsidP="005F5121">
            <w:pPr>
              <w:spacing w:line="360" w:lineRule="auto"/>
              <w:contextualSpacing/>
              <w:rPr>
                <w:del w:id="294" w:author="Ricky Hu" w:date="2022-05-18T02:57:00Z"/>
                <w:rFonts w:ascii="Times New Roman" w:hAnsi="Times New Roman" w:cs="Times New Roman"/>
              </w:rPr>
            </w:pPr>
            <w:del w:id="295" w:author="Ricky Hu" w:date="2022-05-18T02:57:00Z">
              <w:r w:rsidDel="00465ED2">
                <w:rPr>
                  <w:rFonts w:ascii="Times New Roman" w:eastAsia="Times New Roman" w:hAnsi="Times New Roman" w:cs="Times New Roman"/>
                  <w:color w:val="000000"/>
                </w:rPr>
                <w:delText>TARE</w:delText>
              </w:r>
              <w:r w:rsidDel="00465ED2">
                <w:rPr>
                  <w:rFonts w:ascii="Times New Roman" w:hAnsi="Times New Roman" w:cs="Times New Roman"/>
                </w:rPr>
                <w:delText xml:space="preserve"> before RT</w:delText>
              </w:r>
            </w:del>
          </w:p>
          <w:p w14:paraId="45B67FBE" w14:textId="2FCAF683" w:rsidR="005F5121" w:rsidRDefault="005F5121" w:rsidP="005F5121">
            <w:pPr>
              <w:spacing w:line="360" w:lineRule="auto"/>
              <w:contextualSpacing/>
              <w:rPr>
                <w:rFonts w:ascii="Times New Roman" w:hAnsi="Times New Roman" w:cs="Times New Roman"/>
              </w:rPr>
            </w:pPr>
            <w:del w:id="296" w:author="Ricky Hu" w:date="2022-05-18T02:57:00Z">
              <w:r w:rsidDel="00465ED2">
                <w:rPr>
                  <w:rFonts w:ascii="Times New Roman" w:hAnsi="Times New Roman" w:cs="Times New Roman"/>
                </w:rPr>
                <w:delText>Embolization before radiotherapy</w:delText>
              </w:r>
            </w:del>
          </w:p>
        </w:tc>
      </w:tr>
      <w:tr w:rsidR="005F5121" w14:paraId="1C7A8858" w14:textId="77777777" w:rsidTr="00017AC2">
        <w:tc>
          <w:tcPr>
            <w:tcW w:w="4675" w:type="dxa"/>
          </w:tcPr>
          <w:p w14:paraId="55E4DFE3" w14:textId="4778D073" w:rsidR="005F5121" w:rsidRDefault="005F5121" w:rsidP="005F5121">
            <w:pPr>
              <w:spacing w:line="360" w:lineRule="auto"/>
              <w:contextualSpacing/>
              <w:rPr>
                <w:rFonts w:ascii="Times New Roman" w:hAnsi="Times New Roman" w:cs="Times New Roman"/>
              </w:rPr>
            </w:pPr>
            <w:ins w:id="297" w:author="Ricky Hu" w:date="2022-05-18T02:57:00Z">
              <w:r>
                <w:rPr>
                  <w:rFonts w:ascii="Times New Roman" w:hAnsi="Times New Roman" w:cs="Times New Roman"/>
                </w:rPr>
                <w:lastRenderedPageBreak/>
                <w:t>Other Clinical Data</w:t>
              </w:r>
            </w:ins>
            <w:del w:id="298" w:author="Ricky Hu" w:date="2022-05-18T02:57:00Z">
              <w:r w:rsidDel="00465ED2">
                <w:rPr>
                  <w:rFonts w:ascii="Times New Roman" w:hAnsi="Times New Roman" w:cs="Times New Roman"/>
                </w:rPr>
                <w:delText>Other Clinical Data</w:delText>
              </w:r>
            </w:del>
          </w:p>
        </w:tc>
        <w:tc>
          <w:tcPr>
            <w:tcW w:w="4675" w:type="dxa"/>
          </w:tcPr>
          <w:p w14:paraId="47626FE1" w14:textId="77777777" w:rsidR="005F5121" w:rsidRDefault="005F5121" w:rsidP="005F5121">
            <w:pPr>
              <w:spacing w:line="360" w:lineRule="auto"/>
              <w:contextualSpacing/>
              <w:rPr>
                <w:ins w:id="299" w:author="Ricky Hu" w:date="2022-05-18T02:57:00Z"/>
                <w:rFonts w:ascii="Times New Roman" w:hAnsi="Times New Roman" w:cs="Times New Roman"/>
              </w:rPr>
            </w:pPr>
            <w:ins w:id="300" w:author="Ricky Hu" w:date="2022-05-18T02:57:00Z">
              <w:r>
                <w:rPr>
                  <w:rFonts w:ascii="Times New Roman" w:hAnsi="Times New Roman" w:cs="Times New Roman"/>
                </w:rPr>
                <w:t>Primary tumor subsite</w:t>
              </w:r>
            </w:ins>
          </w:p>
          <w:p w14:paraId="266AF2BE" w14:textId="77777777" w:rsidR="005F5121" w:rsidRDefault="005F5121" w:rsidP="005F5121">
            <w:pPr>
              <w:spacing w:line="360" w:lineRule="auto"/>
              <w:contextualSpacing/>
              <w:rPr>
                <w:ins w:id="301" w:author="Ricky Hu" w:date="2022-05-18T02:57:00Z"/>
                <w:rFonts w:ascii="Times New Roman" w:hAnsi="Times New Roman" w:cs="Times New Roman"/>
              </w:rPr>
            </w:pPr>
            <w:ins w:id="302" w:author="Ricky Hu" w:date="2022-05-18T02:57:00Z">
              <w:r>
                <w:rPr>
                  <w:rFonts w:ascii="Times New Roman" w:hAnsi="Times New Roman" w:cs="Times New Roman"/>
                </w:rPr>
                <w:t>Metastasis at diagnosis</w:t>
              </w:r>
            </w:ins>
          </w:p>
          <w:p w14:paraId="6FEF1AFE" w14:textId="77777777" w:rsidR="005F5121" w:rsidRDefault="005F5121" w:rsidP="005F5121">
            <w:pPr>
              <w:spacing w:line="360" w:lineRule="auto"/>
              <w:contextualSpacing/>
              <w:rPr>
                <w:ins w:id="303" w:author="Ricky Hu" w:date="2022-05-18T02:57:00Z"/>
                <w:rFonts w:ascii="Times New Roman" w:hAnsi="Times New Roman" w:cs="Times New Roman"/>
              </w:rPr>
            </w:pPr>
            <w:ins w:id="304" w:author="Ricky Hu" w:date="2022-05-18T02:57:00Z">
              <w:r>
                <w:rPr>
                  <w:rFonts w:ascii="Times New Roman" w:hAnsi="Times New Roman" w:cs="Times New Roman"/>
                </w:rPr>
                <w:t>Number of liver lesions at diagnosis</w:t>
              </w:r>
            </w:ins>
          </w:p>
          <w:p w14:paraId="42EB766A" w14:textId="77777777" w:rsidR="005F5121" w:rsidRDefault="005F5121" w:rsidP="005F5121">
            <w:pPr>
              <w:spacing w:line="360" w:lineRule="auto"/>
              <w:contextualSpacing/>
              <w:rPr>
                <w:ins w:id="305" w:author="Ricky Hu" w:date="2022-05-18T02:57:00Z"/>
                <w:rFonts w:ascii="Times New Roman" w:hAnsi="Times New Roman" w:cs="Times New Roman"/>
              </w:rPr>
            </w:pPr>
            <w:ins w:id="306" w:author="Ricky Hu" w:date="2022-05-18T02:57:00Z">
              <w:r>
                <w:rPr>
                  <w:rFonts w:ascii="Times New Roman" w:hAnsi="Times New Roman" w:cs="Times New Roman"/>
                </w:rPr>
                <w:t>Other sites at diagnosis</w:t>
              </w:r>
            </w:ins>
          </w:p>
          <w:p w14:paraId="5E2A88F6" w14:textId="77777777" w:rsidR="005F5121" w:rsidRDefault="005F5121" w:rsidP="005F5121">
            <w:pPr>
              <w:spacing w:line="360" w:lineRule="auto"/>
              <w:contextualSpacing/>
              <w:rPr>
                <w:ins w:id="307" w:author="Ricky Hu" w:date="2022-05-18T02:57:00Z"/>
                <w:rFonts w:ascii="Times New Roman" w:hAnsi="Times New Roman" w:cs="Times New Roman"/>
              </w:rPr>
            </w:pPr>
            <w:ins w:id="308" w:author="Ricky Hu" w:date="2022-05-18T02:57:00Z">
              <w:r>
                <w:rPr>
                  <w:rFonts w:ascii="Times New Roman" w:hAnsi="Times New Roman" w:cs="Times New Roman"/>
                </w:rPr>
                <w:t>Liver location</w:t>
              </w:r>
            </w:ins>
          </w:p>
          <w:p w14:paraId="20D53802" w14:textId="77777777" w:rsidR="005F5121" w:rsidRDefault="005F5121" w:rsidP="005F5121">
            <w:pPr>
              <w:spacing w:line="360" w:lineRule="auto"/>
              <w:contextualSpacing/>
              <w:rPr>
                <w:ins w:id="309" w:author="Ricky Hu" w:date="2022-05-18T02:57:00Z"/>
                <w:rFonts w:ascii="Times New Roman" w:hAnsi="Times New Roman" w:cs="Times New Roman"/>
              </w:rPr>
            </w:pPr>
            <w:ins w:id="310" w:author="Ricky Hu" w:date="2022-05-18T02:57:00Z">
              <w:r>
                <w:rPr>
                  <w:rFonts w:ascii="Times New Roman" w:hAnsi="Times New Roman" w:cs="Times New Roman"/>
                </w:rPr>
                <w:t xml:space="preserve">Carcinoembryonic antigen </w:t>
              </w:r>
            </w:ins>
          </w:p>
          <w:p w14:paraId="486DD9F6" w14:textId="2ED27B1F" w:rsidR="005F5121" w:rsidDel="00465ED2" w:rsidRDefault="005F5121" w:rsidP="005F5121">
            <w:pPr>
              <w:spacing w:line="360" w:lineRule="auto"/>
              <w:contextualSpacing/>
              <w:rPr>
                <w:del w:id="311" w:author="Ricky Hu" w:date="2022-05-18T02:57:00Z"/>
                <w:rFonts w:ascii="Times New Roman" w:hAnsi="Times New Roman" w:cs="Times New Roman"/>
              </w:rPr>
            </w:pPr>
            <w:ins w:id="312" w:author="Ricky Hu" w:date="2022-05-18T02:57:00Z">
              <w:r w:rsidRPr="00A608FB">
                <w:rPr>
                  <w:rFonts w:ascii="Times New Roman" w:hAnsi="Times New Roman" w:cs="Times New Roman"/>
                </w:rPr>
                <w:t>Kirsten rat sarcoma virus</w:t>
              </w:r>
              <w:r>
                <w:rPr>
                  <w:rFonts w:ascii="Times New Roman" w:hAnsi="Times New Roman" w:cs="Times New Roman"/>
                </w:rPr>
                <w:t xml:space="preserve"> mutation</w:t>
              </w:r>
            </w:ins>
            <w:del w:id="313" w:author="Ricky Hu" w:date="2022-05-18T02:57:00Z">
              <w:r w:rsidDel="00465ED2">
                <w:rPr>
                  <w:rFonts w:ascii="Times New Roman" w:hAnsi="Times New Roman" w:cs="Times New Roman"/>
                </w:rPr>
                <w:delText>Primary tumor subsite</w:delText>
              </w:r>
            </w:del>
          </w:p>
          <w:p w14:paraId="394F8BAF" w14:textId="25554723" w:rsidR="005F5121" w:rsidDel="00465ED2" w:rsidRDefault="005F5121" w:rsidP="005F5121">
            <w:pPr>
              <w:spacing w:line="360" w:lineRule="auto"/>
              <w:contextualSpacing/>
              <w:rPr>
                <w:del w:id="314" w:author="Ricky Hu" w:date="2022-05-18T02:57:00Z"/>
                <w:rFonts w:ascii="Times New Roman" w:hAnsi="Times New Roman" w:cs="Times New Roman"/>
              </w:rPr>
            </w:pPr>
            <w:del w:id="315" w:author="Ricky Hu" w:date="2022-05-18T02:57:00Z">
              <w:r w:rsidDel="00465ED2">
                <w:rPr>
                  <w:rFonts w:ascii="Times New Roman" w:hAnsi="Times New Roman" w:cs="Times New Roman"/>
                </w:rPr>
                <w:delText>Metastasis at diagnosis</w:delText>
              </w:r>
            </w:del>
          </w:p>
          <w:p w14:paraId="3BAE7FD5" w14:textId="5A5D6188" w:rsidR="005F5121" w:rsidDel="00465ED2" w:rsidRDefault="005F5121" w:rsidP="005F5121">
            <w:pPr>
              <w:spacing w:line="360" w:lineRule="auto"/>
              <w:contextualSpacing/>
              <w:rPr>
                <w:del w:id="316" w:author="Ricky Hu" w:date="2022-05-18T02:57:00Z"/>
                <w:rFonts w:ascii="Times New Roman" w:hAnsi="Times New Roman" w:cs="Times New Roman"/>
              </w:rPr>
            </w:pPr>
            <w:del w:id="317" w:author="Ricky Hu" w:date="2022-05-18T02:57:00Z">
              <w:r w:rsidDel="00465ED2">
                <w:rPr>
                  <w:rFonts w:ascii="Times New Roman" w:hAnsi="Times New Roman" w:cs="Times New Roman"/>
                </w:rPr>
                <w:delText>Number of liver lesions at diagnosis</w:delText>
              </w:r>
            </w:del>
          </w:p>
          <w:p w14:paraId="306ADE41" w14:textId="275D401F" w:rsidR="005F5121" w:rsidDel="00465ED2" w:rsidRDefault="005F5121" w:rsidP="005F5121">
            <w:pPr>
              <w:spacing w:line="360" w:lineRule="auto"/>
              <w:contextualSpacing/>
              <w:rPr>
                <w:del w:id="318" w:author="Ricky Hu" w:date="2022-05-18T02:57:00Z"/>
                <w:rFonts w:ascii="Times New Roman" w:hAnsi="Times New Roman" w:cs="Times New Roman"/>
              </w:rPr>
            </w:pPr>
            <w:del w:id="319" w:author="Ricky Hu" w:date="2022-05-18T02:57:00Z">
              <w:r w:rsidDel="00465ED2">
                <w:rPr>
                  <w:rFonts w:ascii="Times New Roman" w:hAnsi="Times New Roman" w:cs="Times New Roman"/>
                </w:rPr>
                <w:delText>Other sites at diagnosis</w:delText>
              </w:r>
            </w:del>
          </w:p>
          <w:p w14:paraId="0EDD2F38" w14:textId="077B541E" w:rsidR="005F5121" w:rsidDel="00465ED2" w:rsidRDefault="005F5121" w:rsidP="005F5121">
            <w:pPr>
              <w:spacing w:line="360" w:lineRule="auto"/>
              <w:contextualSpacing/>
              <w:rPr>
                <w:del w:id="320" w:author="Ricky Hu" w:date="2022-05-18T02:57:00Z"/>
                <w:rFonts w:ascii="Times New Roman" w:hAnsi="Times New Roman" w:cs="Times New Roman"/>
              </w:rPr>
            </w:pPr>
            <w:del w:id="321" w:author="Ricky Hu" w:date="2022-05-18T02:57:00Z">
              <w:r w:rsidDel="00465ED2">
                <w:rPr>
                  <w:rFonts w:ascii="Times New Roman" w:hAnsi="Times New Roman" w:cs="Times New Roman"/>
                </w:rPr>
                <w:delText>Liver location</w:delText>
              </w:r>
            </w:del>
          </w:p>
          <w:p w14:paraId="56693562" w14:textId="14354E5B" w:rsidR="005F5121" w:rsidDel="00465ED2" w:rsidRDefault="005F5121" w:rsidP="005F5121">
            <w:pPr>
              <w:spacing w:line="360" w:lineRule="auto"/>
              <w:contextualSpacing/>
              <w:rPr>
                <w:del w:id="322" w:author="Ricky Hu" w:date="2022-05-18T02:57:00Z"/>
                <w:rFonts w:ascii="Times New Roman" w:hAnsi="Times New Roman" w:cs="Times New Roman"/>
              </w:rPr>
            </w:pPr>
            <w:del w:id="323" w:author="Ricky Hu" w:date="2022-05-18T02:57:00Z">
              <w:r w:rsidDel="00465ED2">
                <w:rPr>
                  <w:rFonts w:ascii="Times New Roman" w:hAnsi="Times New Roman" w:cs="Times New Roman"/>
                </w:rPr>
                <w:delText>CEA</w:delText>
              </w:r>
            </w:del>
          </w:p>
          <w:p w14:paraId="1D31D9BA" w14:textId="5C0BAFC1" w:rsidR="005F5121" w:rsidRDefault="005F5121" w:rsidP="005F5121">
            <w:pPr>
              <w:spacing w:line="360" w:lineRule="auto"/>
              <w:contextualSpacing/>
              <w:rPr>
                <w:rFonts w:ascii="Times New Roman" w:hAnsi="Times New Roman" w:cs="Times New Roman"/>
              </w:rPr>
            </w:pPr>
            <w:del w:id="324" w:author="Ricky Hu" w:date="2022-05-18T02:57:00Z">
              <w:r w:rsidDel="00465ED2">
                <w:rPr>
                  <w:rFonts w:ascii="Times New Roman" w:hAnsi="Times New Roman" w:cs="Times New Roman"/>
                </w:rPr>
                <w:delText>KRAS mutation</w:delText>
              </w:r>
            </w:del>
          </w:p>
        </w:tc>
      </w:tr>
    </w:tbl>
    <w:p w14:paraId="23CD4E4B" w14:textId="77777777" w:rsidR="008E5E77" w:rsidRDefault="008E5E77" w:rsidP="008E5E77">
      <w:pPr>
        <w:spacing w:after="0" w:line="360" w:lineRule="auto"/>
        <w:contextualSpacing/>
        <w:rPr>
          <w:rFonts w:ascii="Times New Roman" w:hAnsi="Times New Roman" w:cs="Times New Roman"/>
        </w:rPr>
      </w:pPr>
    </w:p>
    <w:p w14:paraId="1641612D" w14:textId="69BFE56F" w:rsidR="008E5E77" w:rsidDel="005F5121" w:rsidRDefault="008E5E77" w:rsidP="008E5E77">
      <w:pPr>
        <w:spacing w:after="0" w:line="360" w:lineRule="auto"/>
        <w:contextualSpacing/>
        <w:rPr>
          <w:del w:id="325" w:author="Ricky Hu" w:date="2022-05-18T02:57:00Z"/>
          <w:rFonts w:ascii="Times New Roman" w:hAnsi="Times New Roman" w:cs="Times New Roman"/>
        </w:rPr>
      </w:pPr>
      <w:del w:id="326" w:author="Ricky Hu" w:date="2022-05-18T02:57:00Z">
        <w:r w:rsidDel="005F5121">
          <w:rPr>
            <w:rFonts w:ascii="Times New Roman" w:hAnsi="Times New Roman" w:cs="Times New Roman"/>
          </w:rPr>
          <w:delText xml:space="preserve">Abbreviations: RT = radiotherapy, PTV = planning target volume, HAIP = </w:delText>
        </w:r>
        <w:r w:rsidRPr="00A608FB" w:rsidDel="005F5121">
          <w:rPr>
            <w:rFonts w:ascii="Times New Roman" w:hAnsi="Times New Roman" w:cs="Times New Roman"/>
          </w:rPr>
          <w:delText>hepatic arterial infusion pump</w:delText>
        </w:r>
        <w:r w:rsidDel="005F5121">
          <w:rPr>
            <w:rFonts w:ascii="Times New Roman" w:hAnsi="Times New Roman" w:cs="Times New Roman"/>
          </w:rPr>
          <w:delText xml:space="preserve">, CEA = carcinoembryonic antigen, KRAS = </w:delText>
        </w:r>
        <w:r w:rsidRPr="00A608FB" w:rsidDel="005F5121">
          <w:rPr>
            <w:rFonts w:ascii="Times New Roman" w:hAnsi="Times New Roman" w:cs="Times New Roman"/>
          </w:rPr>
          <w:delText>Kirsten rat sarcoma virus</w:delText>
        </w:r>
        <w:r w:rsidDel="005F5121">
          <w:rPr>
            <w:rFonts w:ascii="Times New Roman" w:hAnsi="Times New Roman" w:cs="Times New Roman"/>
          </w:rPr>
          <w:delText xml:space="preserve">, TARE = </w:delText>
        </w:r>
        <w:r w:rsidRPr="00A608FB" w:rsidDel="005F5121">
          <w:rPr>
            <w:rFonts w:ascii="Times New Roman" w:hAnsi="Times New Roman" w:cs="Times New Roman"/>
          </w:rPr>
          <w:delText>transarterial radioembolization</w:delText>
        </w:r>
      </w:del>
    </w:p>
    <w:p w14:paraId="6539AB3A" w14:textId="77777777" w:rsidR="008E5E77" w:rsidRDefault="008E5E77" w:rsidP="008E5E77">
      <w:pPr>
        <w:spacing w:after="0" w:line="360" w:lineRule="auto"/>
        <w:contextualSpacing/>
        <w:rPr>
          <w:rFonts w:ascii="Times New Roman" w:hAnsi="Times New Roman" w:cs="Times New Roman"/>
        </w:rPr>
      </w:pPr>
    </w:p>
    <w:p w14:paraId="706AAC87" w14:textId="77777777" w:rsidR="008E5E77" w:rsidRPr="003C6F28" w:rsidRDefault="008E5E77" w:rsidP="008E5E77">
      <w:pPr>
        <w:spacing w:after="0" w:line="360" w:lineRule="auto"/>
        <w:contextualSpacing/>
        <w:rPr>
          <w:rFonts w:ascii="Times New Roman" w:hAnsi="Times New Roman" w:cs="Times New Roman"/>
        </w:rPr>
      </w:pPr>
      <w:r>
        <w:rPr>
          <w:rFonts w:ascii="Times New Roman" w:hAnsi="Times New Roman" w:cs="Times New Roman"/>
        </w:rPr>
        <w:t>Table 1: The categorization of clinical variables to imaging, treatment, and other (non-imaging and non-treatment) clinical variables. The goal of this categorization was to observe if different subsets of clinical data performed better at prediction progression in the absence of other subsets.</w:t>
      </w:r>
    </w:p>
    <w:p w14:paraId="4769BCCA" w14:textId="77777777" w:rsidR="008E5E77" w:rsidRPr="00F306F9" w:rsidRDefault="008E5E77" w:rsidP="008E5E77">
      <w:pPr>
        <w:spacing w:after="0" w:line="360" w:lineRule="auto"/>
        <w:contextualSpacing/>
        <w:rPr>
          <w:rFonts w:ascii="Times New Roman" w:hAnsi="Times New Roman" w:cs="Times New Roman"/>
        </w:rPr>
      </w:pPr>
    </w:p>
    <w:p w14:paraId="3E7C7410" w14:textId="58961FD2" w:rsidR="008E5E77" w:rsidRPr="00187321" w:rsidRDefault="008E5E77" w:rsidP="008E5E77">
      <w:pPr>
        <w:spacing w:after="0" w:line="360" w:lineRule="auto"/>
        <w:contextualSpacing/>
        <w:rPr>
          <w:rFonts w:ascii="Times New Roman" w:hAnsi="Times New Roman" w:cs="Times New Roman"/>
        </w:rPr>
      </w:pPr>
      <w:r>
        <w:rPr>
          <w:rFonts w:ascii="Times New Roman" w:hAnsi="Times New Roman" w:cs="Times New Roman"/>
        </w:rPr>
        <w:t>Each feature set was used to build a RSF survival model</w:t>
      </w:r>
      <w:r w:rsidR="00AE4917">
        <w:rPr>
          <w:rFonts w:ascii="Times New Roman" w:hAnsi="Times New Roman" w:cs="Times New Roman"/>
        </w:rPr>
        <w:t xml:space="preserve"> with feature selection, without feature selection, and with a </w:t>
      </w:r>
      <w:del w:id="327" w:author="Ricky Hu" w:date="2022-05-18T00:41:00Z">
        <w:r w:rsidR="00AE4917" w:rsidDel="00154D5E">
          <w:rPr>
            <w:rFonts w:ascii="Times New Roman" w:hAnsi="Times New Roman" w:cs="Times New Roman"/>
          </w:rPr>
          <w:delText>Cox Proportional Hazards (CPH)</w:delText>
        </w:r>
      </w:del>
      <w:ins w:id="328" w:author="Ricky Hu" w:date="2022-05-18T00:41:00Z">
        <w:r w:rsidR="00154D5E">
          <w:rPr>
            <w:rFonts w:ascii="Times New Roman" w:hAnsi="Times New Roman" w:cs="Times New Roman"/>
          </w:rPr>
          <w:t>CPH</w:t>
        </w:r>
      </w:ins>
      <w:r w:rsidR="00AE4917">
        <w:rPr>
          <w:rFonts w:ascii="Times New Roman" w:hAnsi="Times New Roman" w:cs="Times New Roman"/>
        </w:rPr>
        <w:t xml:space="preserve"> model </w:t>
      </w:r>
      <w:del w:id="329" w:author="Ricky Hu" w:date="2022-05-18T04:02:00Z">
        <w:r w:rsidR="00AE4917" w:rsidDel="006D5E64">
          <w:rPr>
            <w:rFonts w:ascii="Times New Roman" w:hAnsi="Times New Roman" w:cs="Times New Roman"/>
          </w:rPr>
          <w:delText>i</w:delText>
        </w:r>
      </w:del>
      <w:proofErr w:type="spellStart"/>
      <w:ins w:id="330" w:author="Ricky Hu" w:date="2022-05-18T04:02:00Z">
        <w:r w:rsidR="006D5E64" w:rsidRPr="008D31E3">
          <w:rPr>
            <w:rFonts w:ascii="Times New Roman" w:hAnsi="Times New Roman" w:cs="Times New Roman"/>
          </w:rPr>
          <w:t>mode</w:t>
        </w:r>
        <w:r w:rsidR="006D5E64">
          <w:rPr>
            <w:rFonts w:ascii="Times New Roman" w:hAnsi="Times New Roman" w:cs="Times New Roman"/>
          </w:rPr>
          <w:t>l</w:t>
        </w:r>
        <w:proofErr w:type="spellEnd"/>
        <w:r w:rsidR="006D5E64">
          <w:rPr>
            <w:rFonts w:ascii="Times New Roman" w:hAnsi="Times New Roman" w:cs="Times New Roman"/>
          </w:rPr>
          <w:t xml:space="preserve"> with </w:t>
        </w:r>
        <w:proofErr w:type="spellStart"/>
        <w:r w:rsidR="006D5E64">
          <w:rPr>
            <w:rFonts w:ascii="Times New Roman" w:hAnsi="Times New Roman" w:cs="Times New Roman"/>
          </w:rPr>
          <w:t>gridsearch</w:t>
        </w:r>
        <w:proofErr w:type="spellEnd"/>
        <w:r w:rsidR="006D5E64">
          <w:rPr>
            <w:rFonts w:ascii="Times New Roman" w:hAnsi="Times New Roman" w:cs="Times New Roman"/>
          </w:rPr>
          <w:t xml:space="preserve"> optimization of the regularization parameter</w:t>
        </w:r>
      </w:ins>
      <w:del w:id="331" w:author="Ricky Hu" w:date="2022-05-18T04:02:00Z">
        <w:r w:rsidR="00AE4917" w:rsidDel="006D5E64">
          <w:rPr>
            <w:rFonts w:ascii="Times New Roman" w:hAnsi="Times New Roman" w:cs="Times New Roman"/>
          </w:rPr>
          <w:delText>nstead of RSF</w:delText>
        </w:r>
      </w:del>
      <w:r w:rsidR="00AE4917">
        <w:rPr>
          <w:rFonts w:ascii="Times New Roman" w:hAnsi="Times New Roman" w:cs="Times New Roman"/>
        </w:rPr>
        <w:t xml:space="preserve">. </w:t>
      </w:r>
      <w:r>
        <w:rPr>
          <w:rFonts w:ascii="Times New Roman" w:hAnsi="Times New Roman" w:cs="Times New Roman"/>
        </w:rPr>
        <w:t>The goal was to evaluate the performance of radiomics compared to clinical data, whether the combination of both enhance performance, whether different radiomic volumes are more predictive, whether the lack of feature selection will result in overfitting</w:t>
      </w:r>
      <w:r w:rsidR="00AE4917">
        <w:rPr>
          <w:rFonts w:ascii="Times New Roman" w:hAnsi="Times New Roman" w:cs="Times New Roman"/>
        </w:rPr>
        <w:t xml:space="preserve">, and whether using a </w:t>
      </w:r>
      <w:del w:id="332" w:author="Ricky Hu" w:date="2022-05-18T03:31:00Z">
        <w:r w:rsidR="00AE4917" w:rsidDel="008040F5">
          <w:rPr>
            <w:rFonts w:ascii="Times New Roman" w:hAnsi="Times New Roman" w:cs="Times New Roman"/>
          </w:rPr>
          <w:delText xml:space="preserve">classic, semi-parametric </w:delText>
        </w:r>
      </w:del>
      <w:r w:rsidR="00AE4917">
        <w:rPr>
          <w:rFonts w:ascii="Times New Roman" w:hAnsi="Times New Roman" w:cs="Times New Roman"/>
        </w:rPr>
        <w:t>CPH model is sufficient</w:t>
      </w:r>
      <w:r>
        <w:rPr>
          <w:rFonts w:ascii="Times New Roman" w:hAnsi="Times New Roman" w:cs="Times New Roman"/>
        </w:rPr>
        <w:t>.</w:t>
      </w:r>
    </w:p>
    <w:p w14:paraId="477D6C1E" w14:textId="77777777" w:rsidR="008E5E77" w:rsidRDefault="008E5E77" w:rsidP="008E5E77">
      <w:pPr>
        <w:spacing w:after="0" w:line="360" w:lineRule="auto"/>
        <w:contextualSpacing/>
        <w:rPr>
          <w:rFonts w:ascii="Times New Roman" w:hAnsi="Times New Roman" w:cs="Times New Roman"/>
        </w:rPr>
      </w:pPr>
    </w:p>
    <w:p w14:paraId="31A9A0BA" w14:textId="1F68690B" w:rsidR="008E5E77" w:rsidRDefault="00B17CA0" w:rsidP="008E5E77">
      <w:pPr>
        <w:spacing w:after="0" w:line="360" w:lineRule="auto"/>
        <w:contextualSpacing/>
        <w:rPr>
          <w:rFonts w:ascii="Times New Roman" w:hAnsi="Times New Roman" w:cs="Times New Roman"/>
          <w:b/>
          <w:bCs/>
          <w:sz w:val="28"/>
          <w:szCs w:val="28"/>
        </w:rPr>
      </w:pPr>
      <w:r>
        <w:rPr>
          <w:rFonts w:ascii="Times New Roman" w:hAnsi="Times New Roman" w:cs="Times New Roman"/>
          <w:b/>
          <w:bCs/>
          <w:sz w:val="28"/>
          <w:szCs w:val="28"/>
        </w:rPr>
        <w:t xml:space="preserve">3. </w:t>
      </w:r>
      <w:r w:rsidR="008E5E77" w:rsidRPr="009B6175">
        <w:rPr>
          <w:rFonts w:ascii="Times New Roman" w:hAnsi="Times New Roman" w:cs="Times New Roman"/>
          <w:b/>
          <w:bCs/>
          <w:sz w:val="28"/>
          <w:szCs w:val="28"/>
        </w:rPr>
        <w:t>Results</w:t>
      </w:r>
    </w:p>
    <w:p w14:paraId="5387D3A4" w14:textId="4A6B2B37" w:rsidR="008E5E77" w:rsidRPr="00CC0272" w:rsidRDefault="008E5E77" w:rsidP="008E5E77">
      <w:pPr>
        <w:spacing w:after="0" w:line="360" w:lineRule="auto"/>
        <w:contextualSpacing/>
        <w:rPr>
          <w:rFonts w:ascii="Times New Roman" w:hAnsi="Times New Roman" w:cs="Times New Roman"/>
          <w:b/>
          <w:bCs/>
          <w:sz w:val="28"/>
          <w:szCs w:val="28"/>
        </w:rPr>
      </w:pPr>
      <w:r>
        <w:rPr>
          <w:rFonts w:ascii="Times New Roman" w:hAnsi="Times New Roman" w:cs="Times New Roman"/>
        </w:rPr>
        <w:t xml:space="preserve">The query resulted in obtaining </w:t>
      </w:r>
      <w:ins w:id="333" w:author="Ricky Hu" w:date="2022-05-25T17:08:00Z">
        <w:r w:rsidR="00D647A1">
          <w:rPr>
            <w:rFonts w:ascii="Times New Roman" w:hAnsi="Times New Roman" w:cs="Times New Roman"/>
          </w:rPr>
          <w:t>CT imaging with intravenous contrast</w:t>
        </w:r>
      </w:ins>
      <w:del w:id="334" w:author="Ricky Hu" w:date="2022-05-25T17:08:00Z">
        <w:r w:rsidDel="00D647A1">
          <w:rPr>
            <w:rFonts w:ascii="Times New Roman" w:hAnsi="Times New Roman" w:cs="Times New Roman"/>
          </w:rPr>
          <w:delText>imaging</w:delText>
        </w:r>
      </w:del>
      <w:r>
        <w:rPr>
          <w:rFonts w:ascii="Times New Roman" w:hAnsi="Times New Roman" w:cs="Times New Roman"/>
        </w:rPr>
        <w:t xml:space="preserve"> and chart data for N=97 patients, with 129 lesions identified on imaging. </w:t>
      </w:r>
      <w:ins w:id="335" w:author="Ricky Hu" w:date="2022-05-17T03:03:00Z">
        <w:r w:rsidR="004738C3">
          <w:rPr>
            <w:rFonts w:ascii="Times New Roman" w:hAnsi="Times New Roman" w:cs="Times New Roman"/>
          </w:rPr>
          <w:t>O</w:t>
        </w:r>
      </w:ins>
      <w:r>
        <w:rPr>
          <w:rFonts w:ascii="Times New Roman" w:hAnsi="Times New Roman" w:cs="Times New Roman"/>
        </w:rPr>
        <w:t>f the 129 lesions, 55 resulted in local progression, 67 in no local progression, and 7 in undetermined progression. The baseline distribution of clinical variables</w:t>
      </w:r>
      <w:ins w:id="336" w:author="Ricky Hu" w:date="2022-05-18T02:57:00Z">
        <w:r w:rsidR="005F5121">
          <w:rPr>
            <w:rFonts w:ascii="Times New Roman" w:hAnsi="Times New Roman" w:cs="Times New Roman"/>
          </w:rPr>
          <w:t xml:space="preserve"> </w:t>
        </w:r>
      </w:ins>
      <w:del w:id="337" w:author="Ricky Hu" w:date="2022-05-18T02:37:00Z">
        <w:r w:rsidDel="00C74CBB">
          <w:rPr>
            <w:rFonts w:ascii="Times New Roman" w:hAnsi="Times New Roman" w:cs="Times New Roman"/>
          </w:rPr>
          <w:delText xml:space="preserve"> </w:delText>
        </w:r>
      </w:del>
      <w:r>
        <w:rPr>
          <w:rFonts w:ascii="Times New Roman" w:hAnsi="Times New Roman" w:cs="Times New Roman"/>
        </w:rPr>
        <w:t xml:space="preserve">is summarized </w:t>
      </w:r>
      <w:del w:id="338" w:author="Ricky Hu" w:date="2022-05-18T02:34:00Z">
        <w:r w:rsidDel="00C74CBB">
          <w:rPr>
            <w:rFonts w:ascii="Times New Roman" w:hAnsi="Times New Roman" w:cs="Times New Roman"/>
          </w:rPr>
          <w:delText xml:space="preserve">in </w:delText>
        </w:r>
      </w:del>
      <w:del w:id="339" w:author="Ricky Hu" w:date="2022-05-18T02:33:00Z">
        <w:r w:rsidR="00524352" w:rsidDel="00C74CBB">
          <w:rPr>
            <w:rFonts w:ascii="Times New Roman" w:hAnsi="Times New Roman" w:cs="Times New Roman"/>
          </w:rPr>
          <w:delText xml:space="preserve">Appendix </w:delText>
        </w:r>
      </w:del>
      <w:del w:id="340" w:author="Ricky Hu" w:date="2022-05-18T02:34:00Z">
        <w:r w:rsidR="00524352" w:rsidDel="00C74CBB">
          <w:rPr>
            <w:rFonts w:ascii="Times New Roman" w:hAnsi="Times New Roman" w:cs="Times New Roman"/>
          </w:rPr>
          <w:delText>A</w:delText>
        </w:r>
      </w:del>
      <w:ins w:id="341" w:author="Ricky Hu" w:date="2022-05-18T02:34:00Z">
        <w:r w:rsidR="00C74CBB">
          <w:rPr>
            <w:rFonts w:ascii="Times New Roman" w:hAnsi="Times New Roman" w:cs="Times New Roman"/>
          </w:rPr>
          <w:t>in Supplementary Table S4</w:t>
        </w:r>
      </w:ins>
      <w:ins w:id="342" w:author="Ricky Hu" w:date="2022-05-18T02:37:00Z">
        <w:r w:rsidR="009069EA">
          <w:rPr>
            <w:rFonts w:ascii="Times New Roman" w:hAnsi="Times New Roman" w:cs="Times New Roman"/>
          </w:rPr>
          <w:t xml:space="preserve"> (grouped by lesion) and Supplementary Table S5 (grouped by patient)</w:t>
        </w:r>
      </w:ins>
      <w:r>
        <w:rPr>
          <w:rFonts w:ascii="Times New Roman" w:hAnsi="Times New Roman" w:cs="Times New Roman"/>
        </w:rPr>
        <w:t xml:space="preserve">. The mean freedom from local progression was 10.5 months. </w:t>
      </w:r>
      <w:ins w:id="343" w:author="Ricky Hu" w:date="2022-05-25T17:07:00Z">
        <w:r w:rsidR="00D647A1">
          <w:rPr>
            <w:rFonts w:ascii="Times New Roman" w:hAnsi="Times New Roman" w:cs="Times New Roman"/>
          </w:rPr>
          <w:t xml:space="preserve">Dosage and fractions are summarized in Supplementary Table S6. </w:t>
        </w:r>
        <w:r w:rsidR="00D647A1" w:rsidRPr="0025214C">
          <w:rPr>
            <w:rFonts w:ascii="Times New Roman" w:hAnsi="Times New Roman" w:cs="Times New Roman"/>
          </w:rPr>
          <w:t>Liver metastases were treated with total dose range of 24Gy-80Gy (mean: 52.6Gy) and number of fractions from 3-50 (mean: 8.6)</w:t>
        </w:r>
        <w:r w:rsidR="00D647A1">
          <w:rPr>
            <w:rFonts w:ascii="Times New Roman" w:hAnsi="Times New Roman" w:cs="Times New Roman"/>
          </w:rPr>
          <w:t xml:space="preserve">. </w:t>
        </w:r>
      </w:ins>
      <w:r w:rsidRPr="00F306F9">
        <w:rPr>
          <w:rFonts w:ascii="Times New Roman" w:hAnsi="Times New Roman" w:cs="Times New Roman"/>
        </w:rPr>
        <w:t xml:space="preserve">The </w:t>
      </w:r>
      <w:r>
        <w:rPr>
          <w:rFonts w:ascii="Times New Roman" w:hAnsi="Times New Roman" w:cs="Times New Roman"/>
        </w:rPr>
        <w:t xml:space="preserve">averaged cross-validation </w:t>
      </w:r>
      <w:r w:rsidRPr="00F306F9">
        <w:rPr>
          <w:rFonts w:ascii="Times New Roman" w:hAnsi="Times New Roman" w:cs="Times New Roman"/>
        </w:rPr>
        <w:t>accurac</w:t>
      </w:r>
      <w:r>
        <w:rPr>
          <w:rFonts w:ascii="Times New Roman" w:hAnsi="Times New Roman" w:cs="Times New Roman"/>
        </w:rPr>
        <w:t>ies for different subsets are</w:t>
      </w:r>
      <w:r w:rsidRPr="00F306F9">
        <w:rPr>
          <w:rFonts w:ascii="Times New Roman" w:hAnsi="Times New Roman" w:cs="Times New Roman"/>
        </w:rPr>
        <w:t xml:space="preserve"> summarized in Table </w:t>
      </w:r>
      <w:r>
        <w:rPr>
          <w:rFonts w:ascii="Times New Roman" w:hAnsi="Times New Roman" w:cs="Times New Roman"/>
        </w:rPr>
        <w:t>2.</w:t>
      </w:r>
      <w:r w:rsidRPr="00F306F9">
        <w:rPr>
          <w:rFonts w:ascii="Times New Roman" w:hAnsi="Times New Roman" w:cs="Times New Roman"/>
        </w:rPr>
        <w:t xml:space="preserve"> Samples of the predicted survival and IBS curve</w:t>
      </w:r>
      <w:r>
        <w:rPr>
          <w:rFonts w:ascii="Times New Roman" w:hAnsi="Times New Roman" w:cs="Times New Roman"/>
        </w:rPr>
        <w:t>s compared to the ground truth</w:t>
      </w:r>
      <w:r w:rsidRPr="00F306F9">
        <w:rPr>
          <w:rFonts w:ascii="Times New Roman" w:hAnsi="Times New Roman" w:cs="Times New Roman"/>
        </w:rPr>
        <w:t xml:space="preserve"> are visualized in Figure </w:t>
      </w:r>
      <w:r>
        <w:rPr>
          <w:rFonts w:ascii="Times New Roman" w:hAnsi="Times New Roman" w:cs="Times New Roman"/>
        </w:rPr>
        <w:t>3</w:t>
      </w:r>
      <w:r w:rsidRPr="00F306F9">
        <w:rPr>
          <w:rFonts w:ascii="Times New Roman" w:hAnsi="Times New Roman" w:cs="Times New Roman"/>
        </w:rPr>
        <w:t>.</w:t>
      </w:r>
      <w:r>
        <w:rPr>
          <w:rFonts w:ascii="Times New Roman" w:hAnsi="Times New Roman" w:cs="Times New Roman"/>
        </w:rPr>
        <w:t xml:space="preserve"> The results of feature importance computation are summarized in Tables 4-6.</w:t>
      </w:r>
      <w:ins w:id="344" w:author="Ricky Hu" w:date="2022-05-25T17:06:00Z">
        <w:r w:rsidR="00D647A1">
          <w:rPr>
            <w:rFonts w:ascii="Times New Roman" w:hAnsi="Times New Roman" w:cs="Times New Roman"/>
          </w:rPr>
          <w:t xml:space="preserve"> </w:t>
        </w:r>
        <w:r w:rsidR="00D647A1" w:rsidRPr="0025214C">
          <w:rPr>
            <w:rFonts w:ascii="Times New Roman" w:hAnsi="Times New Roman" w:cs="Times New Roman"/>
          </w:rPr>
          <w:t xml:space="preserve">The final models were uploaded to a public repository </w:t>
        </w:r>
        <w:r w:rsidR="00D647A1">
          <w:rPr>
            <w:rFonts w:ascii="Times New Roman" w:hAnsi="Times New Roman" w:cs="Times New Roman"/>
          </w:rPr>
          <w:t>linked in Supplementary Table S7.</w:t>
        </w:r>
      </w:ins>
    </w:p>
    <w:p w14:paraId="1CCF0CC7" w14:textId="77777777" w:rsidR="008E5E77" w:rsidRDefault="008E5E77" w:rsidP="008E5E77">
      <w:pPr>
        <w:spacing w:after="0" w:line="360" w:lineRule="auto"/>
        <w:contextualSpacing/>
        <w:rPr>
          <w:rFonts w:ascii="Times New Roman" w:hAnsi="Times New Roman" w:cs="Times New Roman"/>
        </w:rPr>
      </w:pPr>
    </w:p>
    <w:tbl>
      <w:tblPr>
        <w:tblW w:w="9143" w:type="dxa"/>
        <w:jc w:val="center"/>
        <w:tblLook w:val="04A0" w:firstRow="1" w:lastRow="0" w:firstColumn="1" w:lastColumn="0" w:noHBand="0" w:noVBand="1"/>
      </w:tblPr>
      <w:tblGrid>
        <w:gridCol w:w="4315"/>
        <w:gridCol w:w="2250"/>
        <w:gridCol w:w="2578"/>
      </w:tblGrid>
      <w:tr w:rsidR="008E5E77" w:rsidRPr="00607361" w14:paraId="1D65376B" w14:textId="77777777" w:rsidTr="00017AC2">
        <w:trPr>
          <w:trHeight w:val="301"/>
          <w:jc w:val="center"/>
        </w:trPr>
        <w:tc>
          <w:tcPr>
            <w:tcW w:w="43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29EBBC" w14:textId="73212BA5" w:rsidR="008E5E77" w:rsidRPr="00607361" w:rsidRDefault="008E5E77" w:rsidP="00B24017">
            <w:pPr>
              <w:spacing w:after="0" w:line="360" w:lineRule="auto"/>
              <w:contextualSpacing/>
              <w:rPr>
                <w:rFonts w:ascii="Times New Roman" w:eastAsia="Times New Roman" w:hAnsi="Times New Roman" w:cs="Times New Roman"/>
                <w:b/>
                <w:bCs/>
                <w:color w:val="000000"/>
              </w:rPr>
            </w:pPr>
            <w:r w:rsidRPr="00607361">
              <w:rPr>
                <w:rFonts w:ascii="Times New Roman" w:eastAsia="Times New Roman" w:hAnsi="Times New Roman" w:cs="Times New Roman"/>
                <w:b/>
                <w:bCs/>
                <w:color w:val="000000"/>
              </w:rPr>
              <w:t>Input Features</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14:paraId="3945630A" w14:textId="77777777" w:rsidR="008E5E77" w:rsidRPr="00607361" w:rsidRDefault="008E5E77" w:rsidP="00B24017">
            <w:pPr>
              <w:spacing w:after="0" w:line="360" w:lineRule="auto"/>
              <w:contextualSpacing/>
              <w:rPr>
                <w:rFonts w:ascii="Times New Roman" w:eastAsia="Times New Roman" w:hAnsi="Times New Roman" w:cs="Times New Roman"/>
                <w:b/>
                <w:bCs/>
                <w:color w:val="000000"/>
              </w:rPr>
            </w:pPr>
            <w:r>
              <w:rPr>
                <w:rFonts w:ascii="Times New Roman" w:eastAsia="Times New Roman" w:hAnsi="Times New Roman" w:cs="Times New Roman"/>
                <w:b/>
                <w:bCs/>
                <w:color w:val="000000"/>
              </w:rPr>
              <w:t>Concordance Index (95% CI)</w:t>
            </w:r>
          </w:p>
        </w:tc>
        <w:tc>
          <w:tcPr>
            <w:tcW w:w="2578" w:type="dxa"/>
            <w:tcBorders>
              <w:top w:val="single" w:sz="4" w:space="0" w:color="auto"/>
              <w:left w:val="nil"/>
              <w:bottom w:val="single" w:sz="4" w:space="0" w:color="auto"/>
              <w:right w:val="single" w:sz="4" w:space="0" w:color="auto"/>
            </w:tcBorders>
            <w:shd w:val="clear" w:color="auto" w:fill="auto"/>
            <w:noWrap/>
            <w:vAlign w:val="bottom"/>
            <w:hideMark/>
          </w:tcPr>
          <w:p w14:paraId="35F54502" w14:textId="77777777" w:rsidR="008E5E77" w:rsidRPr="00607361" w:rsidRDefault="008E5E77" w:rsidP="00B24017">
            <w:pPr>
              <w:spacing w:after="0" w:line="360" w:lineRule="auto"/>
              <w:contextualSpacing/>
              <w:rPr>
                <w:rFonts w:ascii="Times New Roman" w:eastAsia="Times New Roman" w:hAnsi="Times New Roman" w:cs="Times New Roman"/>
                <w:b/>
                <w:bCs/>
                <w:color w:val="000000"/>
              </w:rPr>
            </w:pPr>
            <w:r>
              <w:rPr>
                <w:rFonts w:ascii="Times New Roman" w:eastAsia="Times New Roman" w:hAnsi="Times New Roman" w:cs="Times New Roman"/>
                <w:b/>
                <w:bCs/>
                <w:color w:val="000000"/>
              </w:rPr>
              <w:t>Integrated Brier Score (95% CI)</w:t>
            </w:r>
          </w:p>
        </w:tc>
      </w:tr>
      <w:tr w:rsidR="008E5E77" w:rsidRPr="00607361" w14:paraId="11F566F1" w14:textId="77777777" w:rsidTr="00017AC2">
        <w:trPr>
          <w:trHeight w:val="316"/>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4F0BC79B" w14:textId="77777777" w:rsidR="008E5E77" w:rsidRPr="00607361" w:rsidRDefault="008E5E77" w:rsidP="00B24017">
            <w:pPr>
              <w:spacing w:after="0" w:line="360" w:lineRule="auto"/>
              <w:contextualSpacing/>
              <w:rPr>
                <w:rFonts w:ascii="Times New Roman" w:eastAsia="Times New Roman" w:hAnsi="Times New Roman" w:cs="Times New Roman"/>
                <w:b/>
                <w:bCs/>
                <w:color w:val="000000"/>
              </w:rPr>
            </w:pPr>
            <w:r w:rsidRPr="00607361">
              <w:rPr>
                <w:rFonts w:ascii="Times New Roman" w:eastAsia="Times New Roman" w:hAnsi="Times New Roman" w:cs="Times New Roman"/>
                <w:b/>
                <w:bCs/>
                <w:color w:val="000000"/>
              </w:rPr>
              <w:t>(No Feature Selection, Local Progression as Outcome)</w:t>
            </w:r>
          </w:p>
        </w:tc>
      </w:tr>
      <w:tr w:rsidR="008E5E77" w:rsidRPr="00607361" w14:paraId="3C06C519" w14:textId="77777777" w:rsidTr="00017AC2">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0E7AF908" w14:textId="77777777" w:rsidR="008E5E77" w:rsidRPr="003C6F28" w:rsidRDefault="008E5E77" w:rsidP="00B24017">
            <w:pPr>
              <w:spacing w:after="0" w:line="360" w:lineRule="auto"/>
              <w:contextualSpacing/>
              <w:rPr>
                <w:rFonts w:ascii="Times New Roman" w:hAnsi="Times New Roman" w:cs="Times New Roman"/>
              </w:rPr>
            </w:pPr>
            <w:r>
              <w:rPr>
                <w:rFonts w:ascii="Times New Roman" w:hAnsi="Times New Roman" w:cs="Times New Roman"/>
              </w:rPr>
              <w:t>Other Clinical Data</w:t>
            </w:r>
          </w:p>
        </w:tc>
        <w:tc>
          <w:tcPr>
            <w:tcW w:w="2250" w:type="dxa"/>
            <w:tcBorders>
              <w:top w:val="nil"/>
              <w:left w:val="nil"/>
              <w:bottom w:val="single" w:sz="4" w:space="0" w:color="auto"/>
              <w:right w:val="single" w:sz="4" w:space="0" w:color="auto"/>
            </w:tcBorders>
            <w:shd w:val="clear" w:color="auto" w:fill="auto"/>
            <w:noWrap/>
            <w:vAlign w:val="bottom"/>
          </w:tcPr>
          <w:p w14:paraId="1EB05457"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0.64 [0.54, 0.75]</w:t>
            </w:r>
          </w:p>
        </w:tc>
        <w:tc>
          <w:tcPr>
            <w:tcW w:w="2578" w:type="dxa"/>
            <w:tcBorders>
              <w:top w:val="nil"/>
              <w:left w:val="nil"/>
              <w:bottom w:val="single" w:sz="4" w:space="0" w:color="auto"/>
              <w:right w:val="single" w:sz="4" w:space="0" w:color="auto"/>
            </w:tcBorders>
            <w:shd w:val="clear" w:color="auto" w:fill="auto"/>
            <w:noWrap/>
            <w:vAlign w:val="bottom"/>
          </w:tcPr>
          <w:p w14:paraId="6DA05C6D"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0.18 [0.15, 0.22]</w:t>
            </w:r>
          </w:p>
        </w:tc>
      </w:tr>
      <w:tr w:rsidR="008E5E77" w:rsidRPr="00607361" w14:paraId="58E35680" w14:textId="77777777" w:rsidTr="00017AC2">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6AC42187"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lastRenderedPageBreak/>
              <w:t>Imaging Clinical Data</w:t>
            </w:r>
          </w:p>
        </w:tc>
        <w:tc>
          <w:tcPr>
            <w:tcW w:w="2250" w:type="dxa"/>
            <w:tcBorders>
              <w:top w:val="nil"/>
              <w:left w:val="nil"/>
              <w:bottom w:val="single" w:sz="4" w:space="0" w:color="auto"/>
              <w:right w:val="single" w:sz="4" w:space="0" w:color="auto"/>
            </w:tcBorders>
            <w:shd w:val="clear" w:color="auto" w:fill="auto"/>
            <w:noWrap/>
            <w:vAlign w:val="bottom"/>
          </w:tcPr>
          <w:p w14:paraId="014722E5"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0.66 [0.61, 0.71]</w:t>
            </w:r>
          </w:p>
        </w:tc>
        <w:tc>
          <w:tcPr>
            <w:tcW w:w="2578" w:type="dxa"/>
            <w:tcBorders>
              <w:top w:val="nil"/>
              <w:left w:val="nil"/>
              <w:bottom w:val="single" w:sz="4" w:space="0" w:color="auto"/>
              <w:right w:val="single" w:sz="4" w:space="0" w:color="auto"/>
            </w:tcBorders>
            <w:shd w:val="clear" w:color="auto" w:fill="auto"/>
            <w:noWrap/>
            <w:vAlign w:val="bottom"/>
          </w:tcPr>
          <w:p w14:paraId="21125F6B"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0.17 [0.14, 0.20]</w:t>
            </w:r>
          </w:p>
        </w:tc>
      </w:tr>
      <w:tr w:rsidR="008E5E77" w:rsidRPr="00607361" w14:paraId="01811674" w14:textId="77777777" w:rsidTr="00017AC2">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247A4E8C" w14:textId="77777777" w:rsidR="008E5E77" w:rsidRPr="003C6F28" w:rsidRDefault="008E5E77" w:rsidP="00B24017">
            <w:pPr>
              <w:spacing w:after="0" w:line="360" w:lineRule="auto"/>
              <w:contextualSpacing/>
              <w:rPr>
                <w:rFonts w:ascii="Times New Roman" w:hAnsi="Times New Roman" w:cs="Times New Roman"/>
              </w:rPr>
            </w:pPr>
            <w:r>
              <w:rPr>
                <w:rFonts w:ascii="Times New Roman" w:hAnsi="Times New Roman" w:cs="Times New Roman"/>
              </w:rPr>
              <w:t>Treatment</w:t>
            </w:r>
            <w:r w:rsidRPr="003C6F28">
              <w:rPr>
                <w:rFonts w:ascii="Times New Roman" w:hAnsi="Times New Roman" w:cs="Times New Roman"/>
              </w:rPr>
              <w:t xml:space="preserve"> Clinical Data</w:t>
            </w:r>
          </w:p>
        </w:tc>
        <w:tc>
          <w:tcPr>
            <w:tcW w:w="2250" w:type="dxa"/>
            <w:tcBorders>
              <w:top w:val="nil"/>
              <w:left w:val="nil"/>
              <w:bottom w:val="single" w:sz="4" w:space="0" w:color="auto"/>
              <w:right w:val="single" w:sz="4" w:space="0" w:color="auto"/>
            </w:tcBorders>
            <w:shd w:val="clear" w:color="auto" w:fill="auto"/>
            <w:noWrap/>
            <w:vAlign w:val="bottom"/>
          </w:tcPr>
          <w:p w14:paraId="03240B28"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0.69 [0.62, 0.77]</w:t>
            </w:r>
          </w:p>
        </w:tc>
        <w:tc>
          <w:tcPr>
            <w:tcW w:w="2578" w:type="dxa"/>
            <w:tcBorders>
              <w:top w:val="nil"/>
              <w:left w:val="nil"/>
              <w:bottom w:val="single" w:sz="4" w:space="0" w:color="auto"/>
              <w:right w:val="single" w:sz="4" w:space="0" w:color="auto"/>
            </w:tcBorders>
            <w:shd w:val="clear" w:color="auto" w:fill="auto"/>
            <w:noWrap/>
            <w:vAlign w:val="bottom"/>
          </w:tcPr>
          <w:p w14:paraId="18CCBD26"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0.17 [0.14, 0.20]</w:t>
            </w:r>
          </w:p>
        </w:tc>
      </w:tr>
      <w:tr w:rsidR="0033728D" w:rsidRPr="00607361" w14:paraId="0A6B509C" w14:textId="77777777" w:rsidTr="00017AC2">
        <w:trPr>
          <w:trHeight w:val="301"/>
          <w:jc w:val="center"/>
          <w:ins w:id="345" w:author="Ricky Hu" w:date="2022-05-17T21:12:00Z"/>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7A255D9C" w14:textId="6296A85E" w:rsidR="0033728D" w:rsidRDefault="0033728D" w:rsidP="0033728D">
            <w:pPr>
              <w:spacing w:after="0" w:line="360" w:lineRule="auto"/>
              <w:contextualSpacing/>
              <w:rPr>
                <w:ins w:id="346" w:author="Ricky Hu" w:date="2022-05-17T21:12:00Z"/>
                <w:rFonts w:ascii="Times New Roman" w:hAnsi="Times New Roman" w:cs="Times New Roman"/>
              </w:rPr>
            </w:pPr>
            <w:ins w:id="347" w:author="Ricky Hu" w:date="2022-05-17T21:13:00Z">
              <w:r>
                <w:rPr>
                  <w:rFonts w:ascii="Times New Roman" w:hAnsi="Times New Roman" w:cs="Times New Roman"/>
                </w:rPr>
                <w:t>All Pre-treatment Clinical Data</w:t>
              </w:r>
            </w:ins>
          </w:p>
        </w:tc>
        <w:tc>
          <w:tcPr>
            <w:tcW w:w="2250" w:type="dxa"/>
            <w:tcBorders>
              <w:top w:val="nil"/>
              <w:left w:val="nil"/>
              <w:bottom w:val="single" w:sz="4" w:space="0" w:color="auto"/>
              <w:right w:val="single" w:sz="4" w:space="0" w:color="auto"/>
            </w:tcBorders>
            <w:shd w:val="clear" w:color="auto" w:fill="auto"/>
            <w:noWrap/>
            <w:vAlign w:val="bottom"/>
          </w:tcPr>
          <w:p w14:paraId="068511E7" w14:textId="5F2393AA" w:rsidR="0033728D" w:rsidRPr="003C6F28" w:rsidRDefault="0033728D" w:rsidP="0033728D">
            <w:pPr>
              <w:spacing w:after="0" w:line="360" w:lineRule="auto"/>
              <w:contextualSpacing/>
              <w:rPr>
                <w:ins w:id="348" w:author="Ricky Hu" w:date="2022-05-17T21:12:00Z"/>
                <w:rFonts w:ascii="Times New Roman" w:hAnsi="Times New Roman" w:cs="Times New Roman"/>
              </w:rPr>
            </w:pPr>
            <w:ins w:id="349" w:author="Ricky Hu" w:date="2022-05-17T21:17:00Z">
              <w:r>
                <w:rPr>
                  <w:rFonts w:ascii="Times New Roman" w:hAnsi="Times New Roman" w:cs="Times New Roman"/>
                </w:rPr>
                <w:t>0.63 [0.55, 0.71]</w:t>
              </w:r>
            </w:ins>
          </w:p>
        </w:tc>
        <w:tc>
          <w:tcPr>
            <w:tcW w:w="2578" w:type="dxa"/>
            <w:tcBorders>
              <w:top w:val="nil"/>
              <w:left w:val="nil"/>
              <w:bottom w:val="single" w:sz="4" w:space="0" w:color="auto"/>
              <w:right w:val="single" w:sz="4" w:space="0" w:color="auto"/>
            </w:tcBorders>
            <w:shd w:val="clear" w:color="auto" w:fill="auto"/>
            <w:noWrap/>
            <w:vAlign w:val="bottom"/>
          </w:tcPr>
          <w:p w14:paraId="3A0C7182" w14:textId="09AD698D" w:rsidR="0033728D" w:rsidRPr="003C6F28" w:rsidRDefault="0033728D" w:rsidP="0033728D">
            <w:pPr>
              <w:spacing w:after="0" w:line="360" w:lineRule="auto"/>
              <w:contextualSpacing/>
              <w:rPr>
                <w:ins w:id="350" w:author="Ricky Hu" w:date="2022-05-17T21:12:00Z"/>
                <w:rFonts w:ascii="Times New Roman" w:hAnsi="Times New Roman" w:cs="Times New Roman"/>
              </w:rPr>
            </w:pPr>
            <w:ins w:id="351" w:author="Ricky Hu" w:date="2022-05-17T21:17:00Z">
              <w:r>
                <w:rPr>
                  <w:rFonts w:ascii="Times New Roman" w:hAnsi="Times New Roman" w:cs="Times New Roman"/>
                </w:rPr>
                <w:t>0.22 [0.19, 0.25]</w:t>
              </w:r>
            </w:ins>
          </w:p>
        </w:tc>
      </w:tr>
      <w:tr w:rsidR="0033728D" w:rsidRPr="00607361" w14:paraId="3D279D2A" w14:textId="77777777" w:rsidTr="00017AC2">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50471ABC"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All Clinical Data</w:t>
            </w:r>
          </w:p>
        </w:tc>
        <w:tc>
          <w:tcPr>
            <w:tcW w:w="2250" w:type="dxa"/>
            <w:tcBorders>
              <w:top w:val="nil"/>
              <w:left w:val="nil"/>
              <w:bottom w:val="single" w:sz="4" w:space="0" w:color="auto"/>
              <w:right w:val="single" w:sz="4" w:space="0" w:color="auto"/>
            </w:tcBorders>
            <w:shd w:val="clear" w:color="auto" w:fill="auto"/>
            <w:noWrap/>
            <w:vAlign w:val="bottom"/>
          </w:tcPr>
          <w:p w14:paraId="52D979C9"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0.67 [0.58, 0.75]</w:t>
            </w:r>
          </w:p>
        </w:tc>
        <w:tc>
          <w:tcPr>
            <w:tcW w:w="2578" w:type="dxa"/>
            <w:tcBorders>
              <w:top w:val="nil"/>
              <w:left w:val="nil"/>
              <w:bottom w:val="single" w:sz="4" w:space="0" w:color="auto"/>
              <w:right w:val="single" w:sz="4" w:space="0" w:color="auto"/>
            </w:tcBorders>
            <w:shd w:val="clear" w:color="auto" w:fill="auto"/>
            <w:noWrap/>
            <w:vAlign w:val="bottom"/>
          </w:tcPr>
          <w:p w14:paraId="7C21F101"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0.16 [0.15, 0.18]</w:t>
            </w:r>
          </w:p>
        </w:tc>
      </w:tr>
      <w:tr w:rsidR="0033728D" w:rsidRPr="00607361" w14:paraId="1BC1B3C0" w14:textId="77777777" w:rsidTr="00017AC2">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3C51A04"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Radiomics: Tumor Volume</w:t>
            </w:r>
          </w:p>
        </w:tc>
        <w:tc>
          <w:tcPr>
            <w:tcW w:w="2250" w:type="dxa"/>
            <w:tcBorders>
              <w:top w:val="nil"/>
              <w:left w:val="nil"/>
              <w:bottom w:val="single" w:sz="4" w:space="0" w:color="auto"/>
              <w:right w:val="single" w:sz="4" w:space="0" w:color="auto"/>
            </w:tcBorders>
            <w:shd w:val="clear" w:color="auto" w:fill="auto"/>
            <w:noWrap/>
            <w:vAlign w:val="bottom"/>
          </w:tcPr>
          <w:p w14:paraId="2B83E96A"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0.64 [0.52, 0.76]</w:t>
            </w:r>
          </w:p>
        </w:tc>
        <w:tc>
          <w:tcPr>
            <w:tcW w:w="2578" w:type="dxa"/>
            <w:tcBorders>
              <w:top w:val="nil"/>
              <w:left w:val="nil"/>
              <w:bottom w:val="single" w:sz="4" w:space="0" w:color="auto"/>
              <w:right w:val="single" w:sz="4" w:space="0" w:color="auto"/>
            </w:tcBorders>
            <w:shd w:val="clear" w:color="auto" w:fill="auto"/>
            <w:noWrap/>
            <w:vAlign w:val="bottom"/>
          </w:tcPr>
          <w:p w14:paraId="7E9E58CD"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0.18 [0.17, 0.18]</w:t>
            </w:r>
          </w:p>
        </w:tc>
      </w:tr>
      <w:tr w:rsidR="0033728D" w:rsidRPr="00607361" w14:paraId="6B7364E1" w14:textId="77777777" w:rsidTr="00017AC2">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71198937"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Radiomics: Liver Parenchyma</w:t>
            </w:r>
          </w:p>
        </w:tc>
        <w:tc>
          <w:tcPr>
            <w:tcW w:w="2250" w:type="dxa"/>
            <w:tcBorders>
              <w:top w:val="nil"/>
              <w:left w:val="nil"/>
              <w:bottom w:val="single" w:sz="4" w:space="0" w:color="auto"/>
              <w:right w:val="single" w:sz="4" w:space="0" w:color="auto"/>
            </w:tcBorders>
            <w:shd w:val="clear" w:color="auto" w:fill="auto"/>
            <w:noWrap/>
            <w:vAlign w:val="bottom"/>
          </w:tcPr>
          <w:p w14:paraId="7BB1F338"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0.61 [0.53, 0.69]</w:t>
            </w:r>
          </w:p>
        </w:tc>
        <w:tc>
          <w:tcPr>
            <w:tcW w:w="2578" w:type="dxa"/>
            <w:tcBorders>
              <w:top w:val="nil"/>
              <w:left w:val="nil"/>
              <w:bottom w:val="single" w:sz="4" w:space="0" w:color="auto"/>
              <w:right w:val="single" w:sz="4" w:space="0" w:color="auto"/>
            </w:tcBorders>
            <w:shd w:val="clear" w:color="auto" w:fill="auto"/>
            <w:noWrap/>
            <w:vAlign w:val="bottom"/>
          </w:tcPr>
          <w:p w14:paraId="74CCAF70"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0.21 [0.19, 0.23]</w:t>
            </w:r>
          </w:p>
        </w:tc>
      </w:tr>
      <w:tr w:rsidR="0033728D" w:rsidRPr="00607361" w14:paraId="1EF2BE37" w14:textId="77777777" w:rsidTr="00017AC2">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44F1FC0E"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Radiomics: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125F89B8"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0.66 [0.58, 0.74]</w:t>
            </w:r>
          </w:p>
        </w:tc>
        <w:tc>
          <w:tcPr>
            <w:tcW w:w="2578" w:type="dxa"/>
            <w:tcBorders>
              <w:top w:val="nil"/>
              <w:left w:val="nil"/>
              <w:bottom w:val="single" w:sz="4" w:space="0" w:color="auto"/>
              <w:right w:val="single" w:sz="4" w:space="0" w:color="auto"/>
            </w:tcBorders>
            <w:shd w:val="clear" w:color="auto" w:fill="auto"/>
            <w:noWrap/>
            <w:vAlign w:val="bottom"/>
          </w:tcPr>
          <w:p w14:paraId="76330925" w14:textId="5DFAC65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0.2</w:t>
            </w:r>
            <w:ins w:id="352" w:author="Ricky Hu" w:date="2022-05-17T21:17:00Z">
              <w:r>
                <w:rPr>
                  <w:rFonts w:ascii="Times New Roman" w:hAnsi="Times New Roman" w:cs="Times New Roman"/>
                </w:rPr>
                <w:t>0</w:t>
              </w:r>
            </w:ins>
            <w:r w:rsidRPr="003C6F28">
              <w:rPr>
                <w:rFonts w:ascii="Times New Roman" w:hAnsi="Times New Roman" w:cs="Times New Roman"/>
              </w:rPr>
              <w:t xml:space="preserve"> [0.17, 0.22]</w:t>
            </w:r>
          </w:p>
        </w:tc>
      </w:tr>
      <w:tr w:rsidR="0033728D" w:rsidRPr="00607361" w14:paraId="1A6063D6" w14:textId="77777777" w:rsidTr="00017AC2">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6177FB80" w14:textId="77777777"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Treatment</w:t>
            </w:r>
            <w:r w:rsidRPr="003C6F28">
              <w:rPr>
                <w:rFonts w:ascii="Times New Roman" w:hAnsi="Times New Roman" w:cs="Times New Roman"/>
              </w:rPr>
              <w:t xml:space="preserve"> Clinical Data + Radiomics from Liver Parenchyma and Tumor</w:t>
            </w:r>
          </w:p>
        </w:tc>
        <w:tc>
          <w:tcPr>
            <w:tcW w:w="2250" w:type="dxa"/>
            <w:tcBorders>
              <w:top w:val="nil"/>
              <w:left w:val="nil"/>
              <w:bottom w:val="single" w:sz="4" w:space="0" w:color="auto"/>
              <w:right w:val="single" w:sz="4" w:space="0" w:color="auto"/>
            </w:tcBorders>
            <w:shd w:val="clear" w:color="auto" w:fill="auto"/>
            <w:noWrap/>
            <w:vAlign w:val="bottom"/>
          </w:tcPr>
          <w:p w14:paraId="79466FB4" w14:textId="77777777" w:rsidR="0033728D" w:rsidRDefault="0033728D" w:rsidP="0033728D">
            <w:pPr>
              <w:spacing w:after="0" w:line="360" w:lineRule="auto"/>
              <w:contextualSpacing/>
              <w:rPr>
                <w:rFonts w:ascii="Times New Roman" w:hAnsi="Times New Roman" w:cs="Times New Roman"/>
              </w:rPr>
            </w:pPr>
          </w:p>
          <w:p w14:paraId="52F84E31" w14:textId="67531480"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0.66 [0.59, 0.73]</w:t>
            </w:r>
          </w:p>
        </w:tc>
        <w:tc>
          <w:tcPr>
            <w:tcW w:w="2578" w:type="dxa"/>
            <w:tcBorders>
              <w:top w:val="nil"/>
              <w:left w:val="nil"/>
              <w:bottom w:val="single" w:sz="4" w:space="0" w:color="auto"/>
              <w:right w:val="single" w:sz="4" w:space="0" w:color="auto"/>
            </w:tcBorders>
            <w:shd w:val="clear" w:color="auto" w:fill="auto"/>
            <w:noWrap/>
            <w:vAlign w:val="bottom"/>
          </w:tcPr>
          <w:p w14:paraId="349F50BF" w14:textId="77777777" w:rsidR="0033728D" w:rsidRDefault="0033728D" w:rsidP="0033728D">
            <w:pPr>
              <w:spacing w:after="0" w:line="360" w:lineRule="auto"/>
              <w:contextualSpacing/>
              <w:rPr>
                <w:rFonts w:ascii="Times New Roman" w:hAnsi="Times New Roman" w:cs="Times New Roman"/>
              </w:rPr>
            </w:pPr>
          </w:p>
          <w:p w14:paraId="1ADC8ED6" w14:textId="6E1EF4B9"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0.19 [0.18, 0.21]</w:t>
            </w:r>
          </w:p>
        </w:tc>
      </w:tr>
      <w:tr w:rsidR="0033728D" w:rsidRPr="00607361" w14:paraId="1D3787C2" w14:textId="77777777" w:rsidTr="00017AC2">
        <w:trPr>
          <w:trHeight w:val="301"/>
          <w:jc w:val="center"/>
          <w:ins w:id="353" w:author="Ricky Hu" w:date="2022-05-17T21:12:00Z"/>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2D67BD76" w14:textId="399AC1BA" w:rsidR="0033728D" w:rsidRDefault="0033728D" w:rsidP="0033728D">
            <w:pPr>
              <w:spacing w:after="0" w:line="360" w:lineRule="auto"/>
              <w:contextualSpacing/>
              <w:rPr>
                <w:ins w:id="354" w:author="Ricky Hu" w:date="2022-05-17T21:12:00Z"/>
                <w:rFonts w:ascii="Times New Roman" w:hAnsi="Times New Roman" w:cs="Times New Roman"/>
              </w:rPr>
            </w:pPr>
            <w:ins w:id="355" w:author="Ricky Hu" w:date="2022-05-17T21:13:00Z">
              <w:r>
                <w:rPr>
                  <w:rFonts w:ascii="Times New Roman" w:hAnsi="Times New Roman" w:cs="Times New Roman"/>
                </w:rPr>
                <w:t xml:space="preserve">All Pre-treatment Clinical Data </w:t>
              </w:r>
              <w:r w:rsidRPr="003C6F28">
                <w:rPr>
                  <w:rFonts w:ascii="Times New Roman" w:hAnsi="Times New Roman" w:cs="Times New Roman"/>
                </w:rPr>
                <w:t>+ Radiomics from Liver Parenchyma and Tumor</w:t>
              </w:r>
            </w:ins>
          </w:p>
        </w:tc>
        <w:tc>
          <w:tcPr>
            <w:tcW w:w="2250" w:type="dxa"/>
            <w:tcBorders>
              <w:top w:val="nil"/>
              <w:left w:val="nil"/>
              <w:bottom w:val="single" w:sz="4" w:space="0" w:color="auto"/>
              <w:right w:val="single" w:sz="4" w:space="0" w:color="auto"/>
            </w:tcBorders>
            <w:shd w:val="clear" w:color="auto" w:fill="auto"/>
            <w:noWrap/>
            <w:vAlign w:val="bottom"/>
          </w:tcPr>
          <w:p w14:paraId="7FDC1B4D" w14:textId="2ED42F49" w:rsidR="0033728D" w:rsidRDefault="0033728D" w:rsidP="0033728D">
            <w:pPr>
              <w:spacing w:after="0" w:line="360" w:lineRule="auto"/>
              <w:contextualSpacing/>
              <w:rPr>
                <w:ins w:id="356" w:author="Ricky Hu" w:date="2022-05-17T21:12:00Z"/>
                <w:rFonts w:ascii="Times New Roman" w:hAnsi="Times New Roman" w:cs="Times New Roman"/>
              </w:rPr>
            </w:pPr>
            <w:ins w:id="357" w:author="Ricky Hu" w:date="2022-05-17T21:17:00Z">
              <w:r>
                <w:rPr>
                  <w:rFonts w:ascii="Times New Roman" w:hAnsi="Times New Roman" w:cs="Times New Roman"/>
                </w:rPr>
                <w:t>0.6</w:t>
              </w:r>
            </w:ins>
            <w:ins w:id="358" w:author="Ricky Hu" w:date="2022-05-17T21:18:00Z">
              <w:r>
                <w:rPr>
                  <w:rFonts w:ascii="Times New Roman" w:hAnsi="Times New Roman" w:cs="Times New Roman"/>
                </w:rPr>
                <w:t>6</w:t>
              </w:r>
            </w:ins>
            <w:ins w:id="359" w:author="Ricky Hu" w:date="2022-05-17T21:17:00Z">
              <w:r>
                <w:rPr>
                  <w:rFonts w:ascii="Times New Roman" w:hAnsi="Times New Roman" w:cs="Times New Roman"/>
                </w:rPr>
                <w:t xml:space="preserve"> [0.5</w:t>
              </w:r>
            </w:ins>
            <w:ins w:id="360" w:author="Ricky Hu" w:date="2022-05-17T21:18:00Z">
              <w:r>
                <w:rPr>
                  <w:rFonts w:ascii="Times New Roman" w:hAnsi="Times New Roman" w:cs="Times New Roman"/>
                </w:rPr>
                <w:t>5</w:t>
              </w:r>
            </w:ins>
            <w:ins w:id="361" w:author="Ricky Hu" w:date="2022-05-17T21:17:00Z">
              <w:r>
                <w:rPr>
                  <w:rFonts w:ascii="Times New Roman" w:hAnsi="Times New Roman" w:cs="Times New Roman"/>
                </w:rPr>
                <w:t>, 0.7</w:t>
              </w:r>
            </w:ins>
            <w:ins w:id="362" w:author="Ricky Hu" w:date="2022-05-17T21:18:00Z">
              <w:r>
                <w:rPr>
                  <w:rFonts w:ascii="Times New Roman" w:hAnsi="Times New Roman" w:cs="Times New Roman"/>
                </w:rPr>
                <w:t>7</w:t>
              </w:r>
            </w:ins>
            <w:ins w:id="363" w:author="Ricky Hu" w:date="2022-05-17T21:17:00Z">
              <w:r>
                <w:rPr>
                  <w:rFonts w:ascii="Times New Roman" w:hAnsi="Times New Roman" w:cs="Times New Roman"/>
                </w:rPr>
                <w:t>]</w:t>
              </w:r>
            </w:ins>
          </w:p>
        </w:tc>
        <w:tc>
          <w:tcPr>
            <w:tcW w:w="2578" w:type="dxa"/>
            <w:tcBorders>
              <w:top w:val="nil"/>
              <w:left w:val="nil"/>
              <w:bottom w:val="single" w:sz="4" w:space="0" w:color="auto"/>
              <w:right w:val="single" w:sz="4" w:space="0" w:color="auto"/>
            </w:tcBorders>
            <w:shd w:val="clear" w:color="auto" w:fill="auto"/>
            <w:noWrap/>
            <w:vAlign w:val="bottom"/>
          </w:tcPr>
          <w:p w14:paraId="3A104518" w14:textId="35D38ABF" w:rsidR="0033728D" w:rsidRDefault="0033728D" w:rsidP="0033728D">
            <w:pPr>
              <w:spacing w:after="0" w:line="360" w:lineRule="auto"/>
              <w:contextualSpacing/>
              <w:rPr>
                <w:ins w:id="364" w:author="Ricky Hu" w:date="2022-05-17T21:12:00Z"/>
                <w:rFonts w:ascii="Times New Roman" w:hAnsi="Times New Roman" w:cs="Times New Roman"/>
              </w:rPr>
            </w:pPr>
            <w:ins w:id="365" w:author="Ricky Hu" w:date="2022-05-17T21:17:00Z">
              <w:r>
                <w:rPr>
                  <w:rFonts w:ascii="Times New Roman" w:hAnsi="Times New Roman" w:cs="Times New Roman"/>
                </w:rPr>
                <w:t>0.2</w:t>
              </w:r>
            </w:ins>
            <w:ins w:id="366" w:author="Ricky Hu" w:date="2022-05-17T21:18:00Z">
              <w:r>
                <w:rPr>
                  <w:rFonts w:ascii="Times New Roman" w:hAnsi="Times New Roman" w:cs="Times New Roman"/>
                </w:rPr>
                <w:t>1</w:t>
              </w:r>
            </w:ins>
            <w:ins w:id="367" w:author="Ricky Hu" w:date="2022-05-17T21:17:00Z">
              <w:r>
                <w:rPr>
                  <w:rFonts w:ascii="Times New Roman" w:hAnsi="Times New Roman" w:cs="Times New Roman"/>
                </w:rPr>
                <w:t xml:space="preserve"> [0.17, 0.2</w:t>
              </w:r>
            </w:ins>
            <w:ins w:id="368" w:author="Ricky Hu" w:date="2022-05-17T21:18:00Z">
              <w:r>
                <w:rPr>
                  <w:rFonts w:ascii="Times New Roman" w:hAnsi="Times New Roman" w:cs="Times New Roman"/>
                </w:rPr>
                <w:t>5</w:t>
              </w:r>
            </w:ins>
            <w:ins w:id="369" w:author="Ricky Hu" w:date="2022-05-17T21:17:00Z">
              <w:r>
                <w:rPr>
                  <w:rFonts w:ascii="Times New Roman" w:hAnsi="Times New Roman" w:cs="Times New Roman"/>
                </w:rPr>
                <w:t>]</w:t>
              </w:r>
            </w:ins>
          </w:p>
        </w:tc>
      </w:tr>
      <w:tr w:rsidR="0033728D" w:rsidRPr="00607361" w14:paraId="2AF30EDA" w14:textId="77777777" w:rsidTr="00017AC2">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7EE2D624"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All Clinical Data and Radiomics from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2CD04892" w14:textId="77777777" w:rsidR="0033728D" w:rsidRDefault="0033728D" w:rsidP="0033728D">
            <w:pPr>
              <w:spacing w:after="0" w:line="360" w:lineRule="auto"/>
              <w:contextualSpacing/>
              <w:rPr>
                <w:rFonts w:ascii="Times New Roman" w:hAnsi="Times New Roman" w:cs="Times New Roman"/>
              </w:rPr>
            </w:pPr>
          </w:p>
          <w:p w14:paraId="5F3E1544" w14:textId="0C9AE1AC"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0.64 [0.60, 0.68]</w:t>
            </w:r>
          </w:p>
        </w:tc>
        <w:tc>
          <w:tcPr>
            <w:tcW w:w="2578" w:type="dxa"/>
            <w:tcBorders>
              <w:top w:val="nil"/>
              <w:left w:val="nil"/>
              <w:bottom w:val="single" w:sz="4" w:space="0" w:color="auto"/>
              <w:right w:val="single" w:sz="4" w:space="0" w:color="auto"/>
            </w:tcBorders>
            <w:shd w:val="clear" w:color="auto" w:fill="auto"/>
            <w:noWrap/>
            <w:vAlign w:val="bottom"/>
          </w:tcPr>
          <w:p w14:paraId="4B30BA13" w14:textId="77777777" w:rsidR="0033728D" w:rsidRDefault="0033728D" w:rsidP="0033728D">
            <w:pPr>
              <w:spacing w:after="0" w:line="360" w:lineRule="auto"/>
              <w:contextualSpacing/>
              <w:rPr>
                <w:rFonts w:ascii="Times New Roman" w:hAnsi="Times New Roman" w:cs="Times New Roman"/>
              </w:rPr>
            </w:pPr>
          </w:p>
          <w:p w14:paraId="6BC2CB02" w14:textId="63BC55B4"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0.19 [0.16, 0.22]</w:t>
            </w:r>
          </w:p>
        </w:tc>
      </w:tr>
      <w:tr w:rsidR="0033728D" w:rsidRPr="00607361" w14:paraId="57C98238" w14:textId="77777777" w:rsidTr="00017AC2">
        <w:trPr>
          <w:trHeight w:val="316"/>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498D963D" w14:textId="77777777" w:rsidR="0033728D" w:rsidRPr="00607361" w:rsidRDefault="0033728D" w:rsidP="0033728D">
            <w:pPr>
              <w:spacing w:after="0" w:line="360" w:lineRule="auto"/>
              <w:contextualSpacing/>
              <w:rPr>
                <w:rFonts w:ascii="Times New Roman" w:eastAsia="Times New Roman" w:hAnsi="Times New Roman" w:cs="Times New Roman"/>
                <w:b/>
                <w:bCs/>
                <w:color w:val="000000"/>
              </w:rPr>
            </w:pPr>
            <w:r w:rsidRPr="00607361">
              <w:rPr>
                <w:rFonts w:ascii="Times New Roman" w:eastAsia="Times New Roman" w:hAnsi="Times New Roman" w:cs="Times New Roman"/>
                <w:b/>
                <w:bCs/>
                <w:color w:val="000000"/>
              </w:rPr>
              <w:t>(With Feature Selection, Local Progression as Outcome)</w:t>
            </w:r>
          </w:p>
        </w:tc>
      </w:tr>
      <w:tr w:rsidR="0033728D" w:rsidRPr="00607361" w14:paraId="5B1B723D" w14:textId="77777777" w:rsidTr="00B24017">
        <w:trPr>
          <w:trHeight w:val="77"/>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689572F0" w14:textId="19D1257A"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Other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481EC667" w14:textId="797AE22D"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0.66 [0.56, 0.76]</w:t>
            </w:r>
          </w:p>
          <w:p w14:paraId="3BBAA86E" w14:textId="77777777" w:rsidR="0033728D" w:rsidRPr="003C6F28" w:rsidRDefault="0033728D" w:rsidP="0033728D">
            <w:pPr>
              <w:spacing w:after="0" w:line="360" w:lineRule="auto"/>
              <w:contextualSpacing/>
              <w:rPr>
                <w:rFonts w:ascii="Times New Roman" w:hAnsi="Times New Roman" w:cs="Times New Roman"/>
              </w:rPr>
            </w:pPr>
          </w:p>
        </w:tc>
        <w:tc>
          <w:tcPr>
            <w:tcW w:w="2578" w:type="dxa"/>
            <w:tcBorders>
              <w:top w:val="nil"/>
              <w:left w:val="nil"/>
              <w:bottom w:val="single" w:sz="4" w:space="0" w:color="auto"/>
              <w:right w:val="single" w:sz="4" w:space="0" w:color="auto"/>
            </w:tcBorders>
            <w:shd w:val="clear" w:color="auto" w:fill="auto"/>
            <w:noWrap/>
            <w:vAlign w:val="bottom"/>
            <w:hideMark/>
          </w:tcPr>
          <w:p w14:paraId="02DC5E54"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0.19 [0.16, 0.22]</w:t>
            </w:r>
          </w:p>
        </w:tc>
      </w:tr>
      <w:tr w:rsidR="0033728D" w:rsidRPr="00607361" w14:paraId="69253098" w14:textId="77777777" w:rsidTr="00B24017">
        <w:trPr>
          <w:trHeight w:val="188"/>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46FA7111" w14:textId="2C2C1DB0"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Imaging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5E89C134" w14:textId="49F85763"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0.61 [0.56, 0.66]</w:t>
            </w:r>
          </w:p>
          <w:p w14:paraId="29F2B9F1" w14:textId="77777777" w:rsidR="0033728D" w:rsidRPr="003C6F28" w:rsidRDefault="0033728D" w:rsidP="0033728D">
            <w:pPr>
              <w:spacing w:after="0" w:line="360" w:lineRule="auto"/>
              <w:contextualSpacing/>
              <w:rPr>
                <w:rFonts w:ascii="Times New Roman" w:hAnsi="Times New Roman" w:cs="Times New Roman"/>
              </w:rPr>
            </w:pPr>
          </w:p>
        </w:tc>
        <w:tc>
          <w:tcPr>
            <w:tcW w:w="2578" w:type="dxa"/>
            <w:tcBorders>
              <w:top w:val="nil"/>
              <w:left w:val="nil"/>
              <w:bottom w:val="single" w:sz="4" w:space="0" w:color="auto"/>
              <w:right w:val="single" w:sz="4" w:space="0" w:color="auto"/>
            </w:tcBorders>
            <w:shd w:val="clear" w:color="auto" w:fill="auto"/>
            <w:noWrap/>
            <w:vAlign w:val="bottom"/>
            <w:hideMark/>
          </w:tcPr>
          <w:p w14:paraId="5FD42891"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0.17 [0.14, 0.19]</w:t>
            </w:r>
          </w:p>
        </w:tc>
      </w:tr>
      <w:tr w:rsidR="0033728D" w:rsidRPr="00607361" w14:paraId="266E5623" w14:textId="77777777" w:rsidTr="00B24017">
        <w:trPr>
          <w:trHeight w:val="77"/>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52C622F7" w14:textId="4448D909"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Treatment</w:t>
            </w:r>
            <w:r w:rsidRPr="003C6F28">
              <w:rPr>
                <w:rFonts w:ascii="Times New Roman" w:hAnsi="Times New Roman" w:cs="Times New Roman"/>
              </w:rPr>
              <w:t xml:space="preserve">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3CFE1E0E" w14:textId="5A630936"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0.72 [0.64, 0.79]</w:t>
            </w:r>
          </w:p>
          <w:p w14:paraId="06DDE086" w14:textId="77777777" w:rsidR="0033728D" w:rsidRPr="003C6F28" w:rsidRDefault="0033728D" w:rsidP="0033728D">
            <w:pPr>
              <w:spacing w:after="0" w:line="360" w:lineRule="auto"/>
              <w:contextualSpacing/>
              <w:rPr>
                <w:rFonts w:ascii="Times New Roman" w:hAnsi="Times New Roman" w:cs="Times New Roman"/>
              </w:rPr>
            </w:pPr>
          </w:p>
        </w:tc>
        <w:tc>
          <w:tcPr>
            <w:tcW w:w="2578" w:type="dxa"/>
            <w:tcBorders>
              <w:top w:val="nil"/>
              <w:left w:val="nil"/>
              <w:bottom w:val="single" w:sz="4" w:space="0" w:color="auto"/>
              <w:right w:val="single" w:sz="4" w:space="0" w:color="auto"/>
            </w:tcBorders>
            <w:shd w:val="clear" w:color="auto" w:fill="auto"/>
            <w:noWrap/>
            <w:vAlign w:val="bottom"/>
            <w:hideMark/>
          </w:tcPr>
          <w:p w14:paraId="08FB295C"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0.18 [0.15, 0.21]</w:t>
            </w:r>
          </w:p>
        </w:tc>
      </w:tr>
      <w:tr w:rsidR="0033728D" w:rsidRPr="00607361" w14:paraId="4DC968C7" w14:textId="77777777" w:rsidTr="00B24017">
        <w:trPr>
          <w:trHeight w:val="77"/>
          <w:jc w:val="center"/>
          <w:ins w:id="370" w:author="Ricky Hu" w:date="2022-05-17T21:12:00Z"/>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240147F3" w14:textId="4211BDBF" w:rsidR="0033728D" w:rsidRDefault="0033728D" w:rsidP="0033728D">
            <w:pPr>
              <w:spacing w:after="0" w:line="360" w:lineRule="auto"/>
              <w:contextualSpacing/>
              <w:rPr>
                <w:ins w:id="371" w:author="Ricky Hu" w:date="2022-05-17T21:12:00Z"/>
                <w:rFonts w:ascii="Times New Roman" w:hAnsi="Times New Roman" w:cs="Times New Roman"/>
              </w:rPr>
            </w:pPr>
            <w:ins w:id="372" w:author="Ricky Hu" w:date="2022-05-17T21:14:00Z">
              <w:r>
                <w:rPr>
                  <w:rFonts w:ascii="Times New Roman" w:hAnsi="Times New Roman" w:cs="Times New Roman"/>
                </w:rPr>
                <w:t>All Pre-treatment Clinical Data</w:t>
              </w:r>
            </w:ins>
          </w:p>
        </w:tc>
        <w:tc>
          <w:tcPr>
            <w:tcW w:w="2250" w:type="dxa"/>
            <w:tcBorders>
              <w:top w:val="nil"/>
              <w:left w:val="nil"/>
              <w:bottom w:val="single" w:sz="4" w:space="0" w:color="auto"/>
              <w:right w:val="single" w:sz="4" w:space="0" w:color="auto"/>
            </w:tcBorders>
            <w:shd w:val="clear" w:color="auto" w:fill="auto"/>
            <w:noWrap/>
            <w:vAlign w:val="bottom"/>
          </w:tcPr>
          <w:p w14:paraId="6031F843" w14:textId="24DE6908" w:rsidR="0033728D" w:rsidRPr="003C6F28" w:rsidRDefault="0033728D" w:rsidP="0033728D">
            <w:pPr>
              <w:spacing w:after="0" w:line="360" w:lineRule="auto"/>
              <w:contextualSpacing/>
              <w:rPr>
                <w:ins w:id="373" w:author="Ricky Hu" w:date="2022-05-17T21:12:00Z"/>
                <w:rFonts w:ascii="Times New Roman" w:hAnsi="Times New Roman" w:cs="Times New Roman"/>
              </w:rPr>
            </w:pPr>
            <w:ins w:id="374" w:author="Ricky Hu" w:date="2022-05-17T21:17:00Z">
              <w:r>
                <w:rPr>
                  <w:rFonts w:ascii="Times New Roman" w:hAnsi="Times New Roman" w:cs="Times New Roman"/>
                </w:rPr>
                <w:t>0.65 [0.58, 0.72]</w:t>
              </w:r>
            </w:ins>
          </w:p>
        </w:tc>
        <w:tc>
          <w:tcPr>
            <w:tcW w:w="2578" w:type="dxa"/>
            <w:tcBorders>
              <w:top w:val="nil"/>
              <w:left w:val="nil"/>
              <w:bottom w:val="single" w:sz="4" w:space="0" w:color="auto"/>
              <w:right w:val="single" w:sz="4" w:space="0" w:color="auto"/>
            </w:tcBorders>
            <w:shd w:val="clear" w:color="auto" w:fill="auto"/>
            <w:noWrap/>
            <w:vAlign w:val="bottom"/>
          </w:tcPr>
          <w:p w14:paraId="780E0B03" w14:textId="037029F5" w:rsidR="0033728D" w:rsidRPr="003C6F28" w:rsidRDefault="0033728D" w:rsidP="0033728D">
            <w:pPr>
              <w:spacing w:after="0" w:line="360" w:lineRule="auto"/>
              <w:contextualSpacing/>
              <w:rPr>
                <w:ins w:id="375" w:author="Ricky Hu" w:date="2022-05-17T21:12:00Z"/>
                <w:rFonts w:ascii="Times New Roman" w:hAnsi="Times New Roman" w:cs="Times New Roman"/>
              </w:rPr>
            </w:pPr>
            <w:ins w:id="376" w:author="Ricky Hu" w:date="2022-05-17T21:17:00Z">
              <w:r>
                <w:rPr>
                  <w:rFonts w:ascii="Times New Roman" w:hAnsi="Times New Roman" w:cs="Times New Roman"/>
                </w:rPr>
                <w:t>0.21 [0.18, 0.24]</w:t>
              </w:r>
            </w:ins>
          </w:p>
        </w:tc>
      </w:tr>
      <w:tr w:rsidR="0033728D" w:rsidRPr="00607361" w14:paraId="18F1B08B" w14:textId="77777777" w:rsidTr="00B24017">
        <w:trPr>
          <w:trHeight w:val="77"/>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71EB3A87"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All Clinical Data</w:t>
            </w:r>
          </w:p>
        </w:tc>
        <w:tc>
          <w:tcPr>
            <w:tcW w:w="2250" w:type="dxa"/>
            <w:tcBorders>
              <w:top w:val="nil"/>
              <w:left w:val="nil"/>
              <w:bottom w:val="single" w:sz="4" w:space="0" w:color="auto"/>
              <w:right w:val="single" w:sz="4" w:space="0" w:color="auto"/>
            </w:tcBorders>
            <w:shd w:val="clear" w:color="auto" w:fill="auto"/>
            <w:noWrap/>
            <w:vAlign w:val="bottom"/>
          </w:tcPr>
          <w:p w14:paraId="683147A0"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0.62 [0.56, 0.69]</w:t>
            </w:r>
          </w:p>
        </w:tc>
        <w:tc>
          <w:tcPr>
            <w:tcW w:w="2578" w:type="dxa"/>
            <w:tcBorders>
              <w:top w:val="nil"/>
              <w:left w:val="nil"/>
              <w:bottom w:val="single" w:sz="4" w:space="0" w:color="auto"/>
              <w:right w:val="single" w:sz="4" w:space="0" w:color="auto"/>
            </w:tcBorders>
            <w:shd w:val="clear" w:color="auto" w:fill="auto"/>
            <w:noWrap/>
            <w:vAlign w:val="bottom"/>
          </w:tcPr>
          <w:p w14:paraId="4595A542"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0.19 [0.16, 0.22]</w:t>
            </w:r>
          </w:p>
        </w:tc>
      </w:tr>
      <w:tr w:rsidR="0033728D" w:rsidRPr="00607361" w14:paraId="2E0D77D1" w14:textId="77777777" w:rsidTr="00017AC2">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0B0E76A0"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Radiomics: Tumor Volume</w:t>
            </w:r>
          </w:p>
        </w:tc>
        <w:tc>
          <w:tcPr>
            <w:tcW w:w="2250" w:type="dxa"/>
            <w:tcBorders>
              <w:top w:val="nil"/>
              <w:left w:val="nil"/>
              <w:bottom w:val="single" w:sz="4" w:space="0" w:color="auto"/>
              <w:right w:val="single" w:sz="4" w:space="0" w:color="auto"/>
            </w:tcBorders>
            <w:shd w:val="clear" w:color="auto" w:fill="auto"/>
            <w:noWrap/>
            <w:vAlign w:val="bottom"/>
            <w:hideMark/>
          </w:tcPr>
          <w:p w14:paraId="44E99F75" w14:textId="7F69B531"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w:t>
            </w:r>
            <w:r>
              <w:rPr>
                <w:rFonts w:ascii="Times New Roman" w:hAnsi="Times New Roman" w:cs="Times New Roman"/>
              </w:rPr>
              <w:t>58</w:t>
            </w:r>
            <w:r w:rsidRPr="003C6F28">
              <w:rPr>
                <w:rFonts w:ascii="Times New Roman" w:hAnsi="Times New Roman" w:cs="Times New Roman"/>
              </w:rPr>
              <w:t xml:space="preserve"> [0.51, 0.84]</w:t>
            </w:r>
          </w:p>
        </w:tc>
        <w:tc>
          <w:tcPr>
            <w:tcW w:w="2578" w:type="dxa"/>
            <w:tcBorders>
              <w:top w:val="nil"/>
              <w:left w:val="nil"/>
              <w:bottom w:val="single" w:sz="4" w:space="0" w:color="auto"/>
              <w:right w:val="single" w:sz="4" w:space="0" w:color="auto"/>
            </w:tcBorders>
            <w:shd w:val="clear" w:color="auto" w:fill="auto"/>
            <w:noWrap/>
            <w:vAlign w:val="bottom"/>
            <w:hideMark/>
          </w:tcPr>
          <w:p w14:paraId="51972258"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0.19 [0.16, 0.24]</w:t>
            </w:r>
          </w:p>
        </w:tc>
      </w:tr>
      <w:tr w:rsidR="0033728D" w:rsidRPr="00607361" w14:paraId="4F8BB337" w14:textId="77777777" w:rsidTr="00017AC2">
        <w:trPr>
          <w:trHeight w:val="316"/>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55BA4B57"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Radiomics: Liver Parenchyma</w:t>
            </w:r>
          </w:p>
        </w:tc>
        <w:tc>
          <w:tcPr>
            <w:tcW w:w="2250" w:type="dxa"/>
            <w:tcBorders>
              <w:top w:val="nil"/>
              <w:left w:val="nil"/>
              <w:bottom w:val="single" w:sz="4" w:space="0" w:color="auto"/>
              <w:right w:val="single" w:sz="4" w:space="0" w:color="auto"/>
            </w:tcBorders>
            <w:shd w:val="clear" w:color="auto" w:fill="auto"/>
            <w:noWrap/>
            <w:vAlign w:val="bottom"/>
            <w:hideMark/>
          </w:tcPr>
          <w:p w14:paraId="66E92E35"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0.66 [0.60, 0.72]</w:t>
            </w:r>
          </w:p>
        </w:tc>
        <w:tc>
          <w:tcPr>
            <w:tcW w:w="2578" w:type="dxa"/>
            <w:tcBorders>
              <w:top w:val="nil"/>
              <w:left w:val="nil"/>
              <w:bottom w:val="single" w:sz="4" w:space="0" w:color="auto"/>
              <w:right w:val="single" w:sz="4" w:space="0" w:color="auto"/>
            </w:tcBorders>
            <w:shd w:val="clear" w:color="auto" w:fill="auto"/>
            <w:noWrap/>
            <w:vAlign w:val="bottom"/>
            <w:hideMark/>
          </w:tcPr>
          <w:p w14:paraId="1A9E8CC9"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0.20 [0.18, 0.22]</w:t>
            </w:r>
          </w:p>
        </w:tc>
      </w:tr>
      <w:tr w:rsidR="0033728D" w:rsidRPr="00607361" w14:paraId="5D87DDA0" w14:textId="77777777" w:rsidTr="00017AC2">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D6727A9"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Radiomics: Liver Parenchyma + Tumor</w:t>
            </w:r>
          </w:p>
        </w:tc>
        <w:tc>
          <w:tcPr>
            <w:tcW w:w="2250" w:type="dxa"/>
            <w:tcBorders>
              <w:top w:val="nil"/>
              <w:left w:val="nil"/>
              <w:bottom w:val="single" w:sz="4" w:space="0" w:color="auto"/>
              <w:right w:val="single" w:sz="4" w:space="0" w:color="auto"/>
            </w:tcBorders>
            <w:shd w:val="clear" w:color="auto" w:fill="auto"/>
            <w:noWrap/>
            <w:vAlign w:val="bottom"/>
            <w:hideMark/>
          </w:tcPr>
          <w:p w14:paraId="396960B4"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0.68 [0.62, 0.74]</w:t>
            </w:r>
          </w:p>
        </w:tc>
        <w:tc>
          <w:tcPr>
            <w:tcW w:w="2578" w:type="dxa"/>
            <w:tcBorders>
              <w:top w:val="nil"/>
              <w:left w:val="nil"/>
              <w:bottom w:val="single" w:sz="4" w:space="0" w:color="auto"/>
              <w:right w:val="single" w:sz="4" w:space="0" w:color="auto"/>
            </w:tcBorders>
            <w:shd w:val="clear" w:color="auto" w:fill="auto"/>
            <w:noWrap/>
            <w:vAlign w:val="bottom"/>
            <w:hideMark/>
          </w:tcPr>
          <w:p w14:paraId="1AAF98DC"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0.20 [0.16, 0.25]</w:t>
            </w:r>
          </w:p>
        </w:tc>
      </w:tr>
      <w:tr w:rsidR="0033728D" w:rsidRPr="00607361" w14:paraId="5A22378F" w14:textId="77777777" w:rsidTr="00017AC2">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404E3BAF" w14:textId="77777777"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Treatment</w:t>
            </w:r>
            <w:r w:rsidRPr="003C6F28">
              <w:rPr>
                <w:rFonts w:ascii="Times New Roman" w:hAnsi="Times New Roman" w:cs="Times New Roman"/>
              </w:rPr>
              <w:t xml:space="preserve"> Clinical Data + Radiomics from Liver Parenchyma and Tumor</w:t>
            </w:r>
          </w:p>
        </w:tc>
        <w:tc>
          <w:tcPr>
            <w:tcW w:w="2250" w:type="dxa"/>
            <w:tcBorders>
              <w:top w:val="nil"/>
              <w:left w:val="nil"/>
              <w:bottom w:val="single" w:sz="4" w:space="0" w:color="auto"/>
              <w:right w:val="single" w:sz="4" w:space="0" w:color="auto"/>
            </w:tcBorders>
            <w:shd w:val="clear" w:color="auto" w:fill="auto"/>
            <w:noWrap/>
            <w:vAlign w:val="bottom"/>
          </w:tcPr>
          <w:p w14:paraId="14548C62" w14:textId="77777777" w:rsidR="0033728D" w:rsidRPr="00122E47" w:rsidRDefault="0033728D" w:rsidP="0033728D">
            <w:pPr>
              <w:spacing w:after="0" w:line="360" w:lineRule="auto"/>
              <w:contextualSpacing/>
              <w:rPr>
                <w:rFonts w:ascii="Times New Roman" w:hAnsi="Times New Roman" w:cs="Times New Roman"/>
              </w:rPr>
            </w:pPr>
            <w:r w:rsidRPr="00122E47">
              <w:rPr>
                <w:rFonts w:ascii="Times New Roman" w:hAnsi="Times New Roman" w:cs="Times New Roman"/>
              </w:rPr>
              <w:t>0.73 [0.64, 0.82]</w:t>
            </w:r>
          </w:p>
        </w:tc>
        <w:tc>
          <w:tcPr>
            <w:tcW w:w="2578" w:type="dxa"/>
            <w:tcBorders>
              <w:top w:val="nil"/>
              <w:left w:val="nil"/>
              <w:bottom w:val="single" w:sz="4" w:space="0" w:color="auto"/>
              <w:right w:val="single" w:sz="4" w:space="0" w:color="auto"/>
            </w:tcBorders>
            <w:shd w:val="clear" w:color="auto" w:fill="auto"/>
            <w:noWrap/>
            <w:vAlign w:val="bottom"/>
          </w:tcPr>
          <w:p w14:paraId="0A9A3CFC" w14:textId="77777777" w:rsidR="0033728D" w:rsidRPr="00122E47" w:rsidRDefault="0033728D" w:rsidP="0033728D">
            <w:pPr>
              <w:spacing w:after="0" w:line="360" w:lineRule="auto"/>
              <w:contextualSpacing/>
              <w:rPr>
                <w:rFonts w:ascii="Times New Roman" w:hAnsi="Times New Roman" w:cs="Times New Roman"/>
              </w:rPr>
            </w:pPr>
            <w:r w:rsidRPr="00122E47">
              <w:rPr>
                <w:rFonts w:ascii="Times New Roman" w:hAnsi="Times New Roman" w:cs="Times New Roman"/>
              </w:rPr>
              <w:t>0.18 [0.15, 0.20]</w:t>
            </w:r>
          </w:p>
        </w:tc>
      </w:tr>
      <w:tr w:rsidR="0033728D" w:rsidRPr="00607361" w14:paraId="2EAD9AC4" w14:textId="77777777" w:rsidTr="00017AC2">
        <w:trPr>
          <w:trHeight w:val="301"/>
          <w:jc w:val="center"/>
          <w:ins w:id="377" w:author="Ricky Hu" w:date="2022-05-17T21:13:00Z"/>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57C74833" w14:textId="70F22F3E" w:rsidR="0033728D" w:rsidRDefault="0033728D" w:rsidP="0033728D">
            <w:pPr>
              <w:spacing w:after="0" w:line="360" w:lineRule="auto"/>
              <w:contextualSpacing/>
              <w:rPr>
                <w:ins w:id="378" w:author="Ricky Hu" w:date="2022-05-17T21:13:00Z"/>
                <w:rFonts w:ascii="Times New Roman" w:hAnsi="Times New Roman" w:cs="Times New Roman"/>
              </w:rPr>
            </w:pPr>
            <w:ins w:id="379" w:author="Ricky Hu" w:date="2022-05-17T21:13:00Z">
              <w:r>
                <w:rPr>
                  <w:rFonts w:ascii="Times New Roman" w:hAnsi="Times New Roman" w:cs="Times New Roman"/>
                </w:rPr>
                <w:t xml:space="preserve">All Pre-treatment Clinical Data </w:t>
              </w:r>
              <w:r w:rsidRPr="003C6F28">
                <w:rPr>
                  <w:rFonts w:ascii="Times New Roman" w:hAnsi="Times New Roman" w:cs="Times New Roman"/>
                </w:rPr>
                <w:t>+ Radiomics from Liver Parenchyma and Tumor</w:t>
              </w:r>
            </w:ins>
          </w:p>
        </w:tc>
        <w:tc>
          <w:tcPr>
            <w:tcW w:w="2250" w:type="dxa"/>
            <w:tcBorders>
              <w:top w:val="nil"/>
              <w:left w:val="nil"/>
              <w:bottom w:val="single" w:sz="4" w:space="0" w:color="auto"/>
              <w:right w:val="single" w:sz="4" w:space="0" w:color="auto"/>
            </w:tcBorders>
            <w:shd w:val="clear" w:color="auto" w:fill="auto"/>
            <w:noWrap/>
            <w:vAlign w:val="bottom"/>
          </w:tcPr>
          <w:p w14:paraId="1329B821" w14:textId="6621A494" w:rsidR="0033728D" w:rsidRPr="00122E47" w:rsidRDefault="0033728D" w:rsidP="0033728D">
            <w:pPr>
              <w:spacing w:after="0" w:line="360" w:lineRule="auto"/>
              <w:contextualSpacing/>
              <w:rPr>
                <w:ins w:id="380" w:author="Ricky Hu" w:date="2022-05-17T21:13:00Z"/>
                <w:rFonts w:ascii="Times New Roman" w:hAnsi="Times New Roman" w:cs="Times New Roman"/>
              </w:rPr>
            </w:pPr>
            <w:ins w:id="381" w:author="Ricky Hu" w:date="2022-05-17T21:17:00Z">
              <w:r>
                <w:rPr>
                  <w:rFonts w:ascii="Times New Roman" w:hAnsi="Times New Roman" w:cs="Times New Roman"/>
                </w:rPr>
                <w:t>0.66 [0.57, 0.75]</w:t>
              </w:r>
            </w:ins>
          </w:p>
        </w:tc>
        <w:tc>
          <w:tcPr>
            <w:tcW w:w="2578" w:type="dxa"/>
            <w:tcBorders>
              <w:top w:val="nil"/>
              <w:left w:val="nil"/>
              <w:bottom w:val="single" w:sz="4" w:space="0" w:color="auto"/>
              <w:right w:val="single" w:sz="4" w:space="0" w:color="auto"/>
            </w:tcBorders>
            <w:shd w:val="clear" w:color="auto" w:fill="auto"/>
            <w:noWrap/>
            <w:vAlign w:val="bottom"/>
          </w:tcPr>
          <w:p w14:paraId="4289772C" w14:textId="33B3A62C" w:rsidR="0033728D" w:rsidRPr="00122E47" w:rsidRDefault="0033728D" w:rsidP="0033728D">
            <w:pPr>
              <w:spacing w:after="0" w:line="360" w:lineRule="auto"/>
              <w:contextualSpacing/>
              <w:rPr>
                <w:ins w:id="382" w:author="Ricky Hu" w:date="2022-05-17T21:13:00Z"/>
                <w:rFonts w:ascii="Times New Roman" w:hAnsi="Times New Roman" w:cs="Times New Roman"/>
              </w:rPr>
            </w:pPr>
            <w:ins w:id="383" w:author="Ricky Hu" w:date="2022-05-17T21:17:00Z">
              <w:r>
                <w:rPr>
                  <w:rFonts w:ascii="Times New Roman" w:hAnsi="Times New Roman" w:cs="Times New Roman"/>
                </w:rPr>
                <w:t>0.20 [0.17, 0.23]</w:t>
              </w:r>
            </w:ins>
          </w:p>
        </w:tc>
      </w:tr>
      <w:tr w:rsidR="0033728D" w:rsidRPr="00607361" w14:paraId="7CE3B923" w14:textId="77777777" w:rsidTr="00017AC2">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6DBA42A3"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All Clinical Data and Radiomics from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1D9B5151"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0.69 [0.65</w:t>
            </w:r>
            <w:r>
              <w:rPr>
                <w:rFonts w:ascii="Times New Roman" w:hAnsi="Times New Roman" w:cs="Times New Roman"/>
              </w:rPr>
              <w:t xml:space="preserve">, </w:t>
            </w:r>
            <w:r w:rsidRPr="003C6F28">
              <w:rPr>
                <w:rFonts w:ascii="Times New Roman" w:hAnsi="Times New Roman" w:cs="Times New Roman"/>
              </w:rPr>
              <w:t>0.74]</w:t>
            </w:r>
          </w:p>
        </w:tc>
        <w:tc>
          <w:tcPr>
            <w:tcW w:w="2578" w:type="dxa"/>
            <w:tcBorders>
              <w:top w:val="nil"/>
              <w:left w:val="nil"/>
              <w:bottom w:val="single" w:sz="4" w:space="0" w:color="auto"/>
              <w:right w:val="single" w:sz="4" w:space="0" w:color="auto"/>
            </w:tcBorders>
            <w:shd w:val="clear" w:color="auto" w:fill="auto"/>
            <w:noWrap/>
            <w:vAlign w:val="bottom"/>
          </w:tcPr>
          <w:p w14:paraId="6A8B4BB1"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0.23 [0.21, 0.26]</w:t>
            </w:r>
          </w:p>
        </w:tc>
      </w:tr>
      <w:tr w:rsidR="0033728D" w:rsidRPr="00607361" w14:paraId="3EA52DDA" w14:textId="77777777" w:rsidTr="00B30C2D">
        <w:trPr>
          <w:trHeight w:val="316"/>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121EB227" w14:textId="334CBC25" w:rsidR="0033728D" w:rsidRPr="00607361" w:rsidRDefault="0033728D" w:rsidP="0033728D">
            <w:pPr>
              <w:spacing w:after="0" w:line="360" w:lineRule="auto"/>
              <w:contextualSpacing/>
              <w:rPr>
                <w:rFonts w:ascii="Times New Roman" w:eastAsia="Times New Roman" w:hAnsi="Times New Roman" w:cs="Times New Roman"/>
                <w:b/>
                <w:bCs/>
                <w:color w:val="000000"/>
              </w:rPr>
            </w:pPr>
            <w:r>
              <w:rPr>
                <w:rFonts w:ascii="Times New Roman" w:eastAsia="Times New Roman" w:hAnsi="Times New Roman" w:cs="Times New Roman"/>
                <w:b/>
                <w:bCs/>
                <w:color w:val="000000"/>
              </w:rPr>
              <w:t>With Cox Proportional Hazards Model</w:t>
            </w:r>
          </w:p>
        </w:tc>
      </w:tr>
      <w:tr w:rsidR="0033728D" w:rsidRPr="003C6F28" w14:paraId="214E9C7E" w14:textId="77777777" w:rsidTr="00122E47">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61DCDA10" w14:textId="77777777"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Other Clinical Data</w:t>
            </w:r>
          </w:p>
        </w:tc>
        <w:tc>
          <w:tcPr>
            <w:tcW w:w="2250" w:type="dxa"/>
            <w:tcBorders>
              <w:top w:val="nil"/>
              <w:left w:val="nil"/>
              <w:bottom w:val="single" w:sz="4" w:space="0" w:color="auto"/>
              <w:right w:val="single" w:sz="4" w:space="0" w:color="auto"/>
            </w:tcBorders>
            <w:shd w:val="clear" w:color="auto" w:fill="auto"/>
            <w:noWrap/>
            <w:vAlign w:val="bottom"/>
          </w:tcPr>
          <w:p w14:paraId="3D4E9ABC" w14:textId="3D5C02D3"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0.</w:t>
            </w:r>
            <w:r w:rsidR="00D92B5F">
              <w:rPr>
                <w:rFonts w:ascii="Times New Roman" w:hAnsi="Times New Roman" w:cs="Times New Roman"/>
              </w:rPr>
              <w:t xml:space="preserve">53 </w:t>
            </w:r>
            <w:r>
              <w:rPr>
                <w:rFonts w:ascii="Times New Roman" w:hAnsi="Times New Roman" w:cs="Times New Roman"/>
              </w:rPr>
              <w:t>[0.</w:t>
            </w:r>
            <w:r w:rsidR="00D92B5F">
              <w:rPr>
                <w:rFonts w:ascii="Times New Roman" w:hAnsi="Times New Roman" w:cs="Times New Roman"/>
              </w:rPr>
              <w:t>50</w:t>
            </w:r>
            <w:r>
              <w:rPr>
                <w:rFonts w:ascii="Times New Roman" w:hAnsi="Times New Roman" w:cs="Times New Roman"/>
              </w:rPr>
              <w:t>, 0</w:t>
            </w:r>
            <w:r w:rsidR="007113EA">
              <w:rPr>
                <w:rFonts w:ascii="Times New Roman" w:hAnsi="Times New Roman" w:cs="Times New Roman"/>
              </w:rPr>
              <w:t>.</w:t>
            </w:r>
            <w:r w:rsidR="00D92B5F">
              <w:rPr>
                <w:rFonts w:ascii="Times New Roman" w:hAnsi="Times New Roman" w:cs="Times New Roman"/>
              </w:rPr>
              <w:t>56</w:t>
            </w:r>
            <w:r>
              <w:rPr>
                <w:rFonts w:ascii="Times New Roman" w:hAnsi="Times New Roman" w:cs="Times New Roman"/>
              </w:rPr>
              <w:t>]</w:t>
            </w:r>
          </w:p>
        </w:tc>
        <w:tc>
          <w:tcPr>
            <w:tcW w:w="2578" w:type="dxa"/>
            <w:tcBorders>
              <w:top w:val="nil"/>
              <w:left w:val="nil"/>
              <w:bottom w:val="single" w:sz="4" w:space="0" w:color="auto"/>
              <w:right w:val="single" w:sz="4" w:space="0" w:color="auto"/>
            </w:tcBorders>
            <w:shd w:val="clear" w:color="auto" w:fill="auto"/>
            <w:noWrap/>
            <w:vAlign w:val="bottom"/>
          </w:tcPr>
          <w:p w14:paraId="0B92FF08" w14:textId="7D9D3B84"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0.</w:t>
            </w:r>
            <w:r w:rsidR="00D92B5F">
              <w:rPr>
                <w:rFonts w:ascii="Times New Roman" w:hAnsi="Times New Roman" w:cs="Times New Roman"/>
              </w:rPr>
              <w:t xml:space="preserve">20 </w:t>
            </w:r>
            <w:r>
              <w:rPr>
                <w:rFonts w:ascii="Times New Roman" w:hAnsi="Times New Roman" w:cs="Times New Roman"/>
              </w:rPr>
              <w:t>[0.</w:t>
            </w:r>
            <w:r w:rsidR="00D92B5F">
              <w:rPr>
                <w:rFonts w:ascii="Times New Roman" w:hAnsi="Times New Roman" w:cs="Times New Roman"/>
              </w:rPr>
              <w:t>18</w:t>
            </w:r>
            <w:r>
              <w:rPr>
                <w:rFonts w:ascii="Times New Roman" w:hAnsi="Times New Roman" w:cs="Times New Roman"/>
              </w:rPr>
              <w:t>, 0.</w:t>
            </w:r>
            <w:r w:rsidR="00D92B5F">
              <w:rPr>
                <w:rFonts w:ascii="Times New Roman" w:hAnsi="Times New Roman" w:cs="Times New Roman"/>
              </w:rPr>
              <w:t>22</w:t>
            </w:r>
            <w:r>
              <w:rPr>
                <w:rFonts w:ascii="Times New Roman" w:hAnsi="Times New Roman" w:cs="Times New Roman"/>
              </w:rPr>
              <w:t>]</w:t>
            </w:r>
          </w:p>
        </w:tc>
      </w:tr>
      <w:tr w:rsidR="0033728D" w:rsidRPr="003C6F28" w14:paraId="406DC206" w14:textId="77777777" w:rsidTr="00122E47">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5FD6454B"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Imaging Clinical Data</w:t>
            </w:r>
          </w:p>
        </w:tc>
        <w:tc>
          <w:tcPr>
            <w:tcW w:w="2250" w:type="dxa"/>
            <w:tcBorders>
              <w:top w:val="nil"/>
              <w:left w:val="nil"/>
              <w:bottom w:val="single" w:sz="4" w:space="0" w:color="auto"/>
              <w:right w:val="single" w:sz="4" w:space="0" w:color="auto"/>
            </w:tcBorders>
            <w:shd w:val="clear" w:color="auto" w:fill="auto"/>
            <w:noWrap/>
            <w:vAlign w:val="bottom"/>
          </w:tcPr>
          <w:p w14:paraId="74D45E37" w14:textId="2544112D"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0.5</w:t>
            </w:r>
            <w:r w:rsidR="00693F14">
              <w:rPr>
                <w:rFonts w:ascii="Times New Roman" w:hAnsi="Times New Roman" w:cs="Times New Roman"/>
              </w:rPr>
              <w:t>6</w:t>
            </w:r>
            <w:r>
              <w:rPr>
                <w:rFonts w:ascii="Times New Roman" w:hAnsi="Times New Roman" w:cs="Times New Roman"/>
              </w:rPr>
              <w:t xml:space="preserve"> [0.</w:t>
            </w:r>
            <w:r w:rsidR="00693F14">
              <w:rPr>
                <w:rFonts w:ascii="Times New Roman" w:hAnsi="Times New Roman" w:cs="Times New Roman"/>
              </w:rPr>
              <w:t>45</w:t>
            </w:r>
            <w:r>
              <w:rPr>
                <w:rFonts w:ascii="Times New Roman" w:hAnsi="Times New Roman" w:cs="Times New Roman"/>
              </w:rPr>
              <w:t>, 0.</w:t>
            </w:r>
            <w:r w:rsidR="00693F14">
              <w:rPr>
                <w:rFonts w:ascii="Times New Roman" w:hAnsi="Times New Roman" w:cs="Times New Roman"/>
              </w:rPr>
              <w:t>67</w:t>
            </w:r>
            <w:r>
              <w:rPr>
                <w:rFonts w:ascii="Times New Roman" w:hAnsi="Times New Roman" w:cs="Times New Roman"/>
              </w:rPr>
              <w:t>]</w:t>
            </w:r>
          </w:p>
        </w:tc>
        <w:tc>
          <w:tcPr>
            <w:tcW w:w="2578" w:type="dxa"/>
            <w:tcBorders>
              <w:top w:val="nil"/>
              <w:left w:val="nil"/>
              <w:bottom w:val="single" w:sz="4" w:space="0" w:color="auto"/>
              <w:right w:val="single" w:sz="4" w:space="0" w:color="auto"/>
            </w:tcBorders>
            <w:shd w:val="clear" w:color="auto" w:fill="auto"/>
            <w:noWrap/>
            <w:vAlign w:val="bottom"/>
          </w:tcPr>
          <w:p w14:paraId="122F6CCD" w14:textId="1B205D94"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0.2</w:t>
            </w:r>
            <w:r w:rsidR="00693F14">
              <w:rPr>
                <w:rFonts w:ascii="Times New Roman" w:hAnsi="Times New Roman" w:cs="Times New Roman"/>
              </w:rPr>
              <w:t>5</w:t>
            </w:r>
            <w:r>
              <w:rPr>
                <w:rFonts w:ascii="Times New Roman" w:hAnsi="Times New Roman" w:cs="Times New Roman"/>
              </w:rPr>
              <w:t xml:space="preserve"> [0.2</w:t>
            </w:r>
            <w:r w:rsidR="00693F14">
              <w:rPr>
                <w:rFonts w:ascii="Times New Roman" w:hAnsi="Times New Roman" w:cs="Times New Roman"/>
              </w:rPr>
              <w:t>2</w:t>
            </w:r>
            <w:r>
              <w:rPr>
                <w:rFonts w:ascii="Times New Roman" w:hAnsi="Times New Roman" w:cs="Times New Roman"/>
              </w:rPr>
              <w:t>, 0.</w:t>
            </w:r>
            <w:r w:rsidR="00693F14">
              <w:rPr>
                <w:rFonts w:ascii="Times New Roman" w:hAnsi="Times New Roman" w:cs="Times New Roman"/>
              </w:rPr>
              <w:t>28</w:t>
            </w:r>
            <w:r>
              <w:rPr>
                <w:rFonts w:ascii="Times New Roman" w:hAnsi="Times New Roman" w:cs="Times New Roman"/>
              </w:rPr>
              <w:t>]</w:t>
            </w:r>
          </w:p>
        </w:tc>
      </w:tr>
      <w:tr w:rsidR="0033728D" w:rsidRPr="003C6F28" w14:paraId="4F63D869" w14:textId="77777777" w:rsidTr="00122E47">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4DB939F1" w14:textId="77777777"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Treatment</w:t>
            </w:r>
            <w:r w:rsidRPr="003C6F28">
              <w:rPr>
                <w:rFonts w:ascii="Times New Roman" w:hAnsi="Times New Roman" w:cs="Times New Roman"/>
              </w:rPr>
              <w:t xml:space="preserve"> Clinical Data</w:t>
            </w:r>
          </w:p>
        </w:tc>
        <w:tc>
          <w:tcPr>
            <w:tcW w:w="2250" w:type="dxa"/>
            <w:tcBorders>
              <w:top w:val="nil"/>
              <w:left w:val="nil"/>
              <w:bottom w:val="single" w:sz="4" w:space="0" w:color="auto"/>
              <w:right w:val="single" w:sz="4" w:space="0" w:color="auto"/>
            </w:tcBorders>
            <w:shd w:val="clear" w:color="auto" w:fill="auto"/>
            <w:noWrap/>
            <w:vAlign w:val="bottom"/>
          </w:tcPr>
          <w:p w14:paraId="108D61EA" w14:textId="2BC4FDAA"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0.</w:t>
            </w:r>
            <w:r w:rsidR="00693F14">
              <w:rPr>
                <w:rFonts w:ascii="Times New Roman" w:hAnsi="Times New Roman" w:cs="Times New Roman"/>
              </w:rPr>
              <w:t>50</w:t>
            </w:r>
            <w:r>
              <w:rPr>
                <w:rFonts w:ascii="Times New Roman" w:hAnsi="Times New Roman" w:cs="Times New Roman"/>
              </w:rPr>
              <w:t xml:space="preserve"> [0.4</w:t>
            </w:r>
            <w:r w:rsidR="00693F14">
              <w:rPr>
                <w:rFonts w:ascii="Times New Roman" w:hAnsi="Times New Roman" w:cs="Times New Roman"/>
              </w:rPr>
              <w:t>8</w:t>
            </w:r>
            <w:r>
              <w:rPr>
                <w:rFonts w:ascii="Times New Roman" w:hAnsi="Times New Roman" w:cs="Times New Roman"/>
              </w:rPr>
              <w:t>, 0.5</w:t>
            </w:r>
            <w:r w:rsidR="00693F14">
              <w:rPr>
                <w:rFonts w:ascii="Times New Roman" w:hAnsi="Times New Roman" w:cs="Times New Roman"/>
              </w:rPr>
              <w:t>2</w:t>
            </w:r>
            <w:r>
              <w:rPr>
                <w:rFonts w:ascii="Times New Roman" w:hAnsi="Times New Roman" w:cs="Times New Roman"/>
              </w:rPr>
              <w:t>]</w:t>
            </w:r>
          </w:p>
        </w:tc>
        <w:tc>
          <w:tcPr>
            <w:tcW w:w="2578" w:type="dxa"/>
            <w:tcBorders>
              <w:top w:val="nil"/>
              <w:left w:val="nil"/>
              <w:bottom w:val="single" w:sz="4" w:space="0" w:color="auto"/>
              <w:right w:val="single" w:sz="4" w:space="0" w:color="auto"/>
            </w:tcBorders>
            <w:shd w:val="clear" w:color="auto" w:fill="auto"/>
            <w:noWrap/>
            <w:vAlign w:val="bottom"/>
          </w:tcPr>
          <w:p w14:paraId="1AF1F57F" w14:textId="7A27C2C0"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0.24 [0.2</w:t>
            </w:r>
            <w:r w:rsidR="00693F14">
              <w:rPr>
                <w:rFonts w:ascii="Times New Roman" w:hAnsi="Times New Roman" w:cs="Times New Roman"/>
              </w:rPr>
              <w:t>0</w:t>
            </w:r>
            <w:r>
              <w:rPr>
                <w:rFonts w:ascii="Times New Roman" w:hAnsi="Times New Roman" w:cs="Times New Roman"/>
              </w:rPr>
              <w:t>, 0.2</w:t>
            </w:r>
            <w:r w:rsidR="00693F14">
              <w:rPr>
                <w:rFonts w:ascii="Times New Roman" w:hAnsi="Times New Roman" w:cs="Times New Roman"/>
              </w:rPr>
              <w:t>8</w:t>
            </w:r>
            <w:r>
              <w:rPr>
                <w:rFonts w:ascii="Times New Roman" w:hAnsi="Times New Roman" w:cs="Times New Roman"/>
              </w:rPr>
              <w:t>]</w:t>
            </w:r>
          </w:p>
        </w:tc>
      </w:tr>
      <w:tr w:rsidR="0033728D" w:rsidRPr="003C6F28" w14:paraId="50EA857C" w14:textId="77777777" w:rsidTr="00122E47">
        <w:trPr>
          <w:trHeight w:val="301"/>
          <w:jc w:val="center"/>
          <w:ins w:id="384" w:author="Ricky Hu" w:date="2022-05-17T21:13:00Z"/>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2E8EFAF7" w14:textId="446D1B41" w:rsidR="0033728D" w:rsidRDefault="0033728D" w:rsidP="0033728D">
            <w:pPr>
              <w:spacing w:after="0" w:line="360" w:lineRule="auto"/>
              <w:contextualSpacing/>
              <w:rPr>
                <w:ins w:id="385" w:author="Ricky Hu" w:date="2022-05-17T21:13:00Z"/>
                <w:rFonts w:ascii="Times New Roman" w:hAnsi="Times New Roman" w:cs="Times New Roman"/>
              </w:rPr>
            </w:pPr>
            <w:ins w:id="386" w:author="Ricky Hu" w:date="2022-05-17T21:14:00Z">
              <w:r>
                <w:rPr>
                  <w:rFonts w:ascii="Times New Roman" w:hAnsi="Times New Roman" w:cs="Times New Roman"/>
                </w:rPr>
                <w:t>All Pre-treatment Clinical Data</w:t>
              </w:r>
            </w:ins>
          </w:p>
        </w:tc>
        <w:tc>
          <w:tcPr>
            <w:tcW w:w="2250" w:type="dxa"/>
            <w:tcBorders>
              <w:top w:val="nil"/>
              <w:left w:val="nil"/>
              <w:bottom w:val="single" w:sz="4" w:space="0" w:color="auto"/>
              <w:right w:val="single" w:sz="4" w:space="0" w:color="auto"/>
            </w:tcBorders>
            <w:shd w:val="clear" w:color="auto" w:fill="auto"/>
            <w:noWrap/>
            <w:vAlign w:val="bottom"/>
          </w:tcPr>
          <w:p w14:paraId="3E3EA54E" w14:textId="65CF68CD" w:rsidR="0033728D" w:rsidRDefault="00693F14" w:rsidP="0033728D">
            <w:pPr>
              <w:spacing w:after="0" w:line="360" w:lineRule="auto"/>
              <w:contextualSpacing/>
              <w:rPr>
                <w:ins w:id="387" w:author="Ricky Hu" w:date="2022-05-17T21:13:00Z"/>
                <w:rFonts w:ascii="Times New Roman" w:hAnsi="Times New Roman" w:cs="Times New Roman"/>
              </w:rPr>
            </w:pPr>
            <w:r>
              <w:rPr>
                <w:rFonts w:ascii="Times New Roman" w:hAnsi="Times New Roman" w:cs="Times New Roman"/>
              </w:rPr>
              <w:t>0.54 [0.48, 0.60]</w:t>
            </w:r>
          </w:p>
        </w:tc>
        <w:tc>
          <w:tcPr>
            <w:tcW w:w="2578" w:type="dxa"/>
            <w:tcBorders>
              <w:top w:val="nil"/>
              <w:left w:val="nil"/>
              <w:bottom w:val="single" w:sz="4" w:space="0" w:color="auto"/>
              <w:right w:val="single" w:sz="4" w:space="0" w:color="auto"/>
            </w:tcBorders>
            <w:shd w:val="clear" w:color="auto" w:fill="auto"/>
            <w:noWrap/>
            <w:vAlign w:val="bottom"/>
          </w:tcPr>
          <w:p w14:paraId="0458776F" w14:textId="2E0F7C3B" w:rsidR="0033728D" w:rsidRDefault="00693F14" w:rsidP="0033728D">
            <w:pPr>
              <w:spacing w:after="0" w:line="360" w:lineRule="auto"/>
              <w:contextualSpacing/>
              <w:rPr>
                <w:ins w:id="388" w:author="Ricky Hu" w:date="2022-05-17T21:13:00Z"/>
                <w:rFonts w:ascii="Times New Roman" w:hAnsi="Times New Roman" w:cs="Times New Roman"/>
              </w:rPr>
            </w:pPr>
            <w:r>
              <w:rPr>
                <w:rFonts w:ascii="Times New Roman" w:hAnsi="Times New Roman" w:cs="Times New Roman"/>
              </w:rPr>
              <w:t>0.19 [0.15, 0.23]</w:t>
            </w:r>
          </w:p>
        </w:tc>
      </w:tr>
      <w:tr w:rsidR="0033728D" w:rsidRPr="003C6F28" w14:paraId="46DC93C5" w14:textId="77777777" w:rsidTr="00B30C2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447214BA"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lastRenderedPageBreak/>
              <w:t>All Clinical Data</w:t>
            </w:r>
          </w:p>
        </w:tc>
        <w:tc>
          <w:tcPr>
            <w:tcW w:w="2250" w:type="dxa"/>
            <w:tcBorders>
              <w:top w:val="nil"/>
              <w:left w:val="nil"/>
              <w:bottom w:val="single" w:sz="4" w:space="0" w:color="auto"/>
              <w:right w:val="single" w:sz="4" w:space="0" w:color="auto"/>
            </w:tcBorders>
            <w:shd w:val="clear" w:color="auto" w:fill="auto"/>
            <w:noWrap/>
            <w:vAlign w:val="bottom"/>
          </w:tcPr>
          <w:p w14:paraId="67920294" w14:textId="494DACBB"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0.5</w:t>
            </w:r>
            <w:r w:rsidR="00693F14">
              <w:rPr>
                <w:rFonts w:ascii="Times New Roman" w:hAnsi="Times New Roman" w:cs="Times New Roman"/>
              </w:rPr>
              <w:t xml:space="preserve">7 </w:t>
            </w:r>
            <w:r>
              <w:rPr>
                <w:rFonts w:ascii="Times New Roman" w:hAnsi="Times New Roman" w:cs="Times New Roman"/>
              </w:rPr>
              <w:t>[0.</w:t>
            </w:r>
            <w:r w:rsidR="00693F14">
              <w:rPr>
                <w:rFonts w:ascii="Times New Roman" w:hAnsi="Times New Roman" w:cs="Times New Roman"/>
              </w:rPr>
              <w:t>48</w:t>
            </w:r>
            <w:r>
              <w:rPr>
                <w:rFonts w:ascii="Times New Roman" w:hAnsi="Times New Roman" w:cs="Times New Roman"/>
              </w:rPr>
              <w:t>, 0.</w:t>
            </w:r>
            <w:r w:rsidR="00693F14">
              <w:rPr>
                <w:rFonts w:ascii="Times New Roman" w:hAnsi="Times New Roman" w:cs="Times New Roman"/>
              </w:rPr>
              <w:t>66</w:t>
            </w:r>
            <w:r>
              <w:rPr>
                <w:rFonts w:ascii="Times New Roman" w:hAnsi="Times New Roman" w:cs="Times New Roman"/>
              </w:rPr>
              <w:t>]</w:t>
            </w:r>
          </w:p>
        </w:tc>
        <w:tc>
          <w:tcPr>
            <w:tcW w:w="2578" w:type="dxa"/>
            <w:tcBorders>
              <w:top w:val="nil"/>
              <w:left w:val="nil"/>
              <w:bottom w:val="single" w:sz="4" w:space="0" w:color="auto"/>
              <w:right w:val="single" w:sz="4" w:space="0" w:color="auto"/>
            </w:tcBorders>
            <w:shd w:val="clear" w:color="auto" w:fill="auto"/>
            <w:noWrap/>
            <w:vAlign w:val="bottom"/>
          </w:tcPr>
          <w:p w14:paraId="6779CDE4" w14:textId="7F311F0B"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0.</w:t>
            </w:r>
            <w:r w:rsidR="00693F14">
              <w:rPr>
                <w:rFonts w:ascii="Times New Roman" w:hAnsi="Times New Roman" w:cs="Times New Roman"/>
              </w:rPr>
              <w:t>21</w:t>
            </w:r>
            <w:r>
              <w:rPr>
                <w:rFonts w:ascii="Times New Roman" w:hAnsi="Times New Roman" w:cs="Times New Roman"/>
              </w:rPr>
              <w:t xml:space="preserve"> [0.1</w:t>
            </w:r>
            <w:r w:rsidR="00693F14">
              <w:rPr>
                <w:rFonts w:ascii="Times New Roman" w:hAnsi="Times New Roman" w:cs="Times New Roman"/>
              </w:rPr>
              <w:t>6</w:t>
            </w:r>
            <w:r>
              <w:rPr>
                <w:rFonts w:ascii="Times New Roman" w:hAnsi="Times New Roman" w:cs="Times New Roman"/>
              </w:rPr>
              <w:t>, 0.2</w:t>
            </w:r>
            <w:r w:rsidR="00693F14">
              <w:rPr>
                <w:rFonts w:ascii="Times New Roman" w:hAnsi="Times New Roman" w:cs="Times New Roman"/>
              </w:rPr>
              <w:t>6</w:t>
            </w:r>
            <w:r>
              <w:rPr>
                <w:rFonts w:ascii="Times New Roman" w:hAnsi="Times New Roman" w:cs="Times New Roman"/>
              </w:rPr>
              <w:t>]</w:t>
            </w:r>
          </w:p>
        </w:tc>
      </w:tr>
      <w:tr w:rsidR="0033728D" w:rsidRPr="003C6F28" w14:paraId="671EE23B" w14:textId="77777777" w:rsidTr="00122E47">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171DD4A5"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Radiomics: Tumor Volume</w:t>
            </w:r>
          </w:p>
        </w:tc>
        <w:tc>
          <w:tcPr>
            <w:tcW w:w="2250" w:type="dxa"/>
            <w:tcBorders>
              <w:top w:val="nil"/>
              <w:left w:val="nil"/>
              <w:bottom w:val="single" w:sz="4" w:space="0" w:color="auto"/>
              <w:right w:val="single" w:sz="4" w:space="0" w:color="auto"/>
            </w:tcBorders>
            <w:shd w:val="clear" w:color="auto" w:fill="auto"/>
            <w:noWrap/>
            <w:vAlign w:val="bottom"/>
          </w:tcPr>
          <w:p w14:paraId="6E737CE1" w14:textId="5ADD6273"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0.</w:t>
            </w:r>
            <w:r w:rsidR="00693F14">
              <w:rPr>
                <w:rFonts w:ascii="Times New Roman" w:hAnsi="Times New Roman" w:cs="Times New Roman"/>
              </w:rPr>
              <w:t>47</w:t>
            </w:r>
            <w:r>
              <w:rPr>
                <w:rFonts w:ascii="Times New Roman" w:hAnsi="Times New Roman" w:cs="Times New Roman"/>
              </w:rPr>
              <w:t xml:space="preserve"> [0.4</w:t>
            </w:r>
            <w:r w:rsidR="0038634F">
              <w:rPr>
                <w:rFonts w:ascii="Times New Roman" w:hAnsi="Times New Roman" w:cs="Times New Roman"/>
              </w:rPr>
              <w:t>2</w:t>
            </w:r>
            <w:r>
              <w:rPr>
                <w:rFonts w:ascii="Times New Roman" w:hAnsi="Times New Roman" w:cs="Times New Roman"/>
              </w:rPr>
              <w:t>, 0.5</w:t>
            </w:r>
            <w:r w:rsidR="0038634F">
              <w:rPr>
                <w:rFonts w:ascii="Times New Roman" w:hAnsi="Times New Roman" w:cs="Times New Roman"/>
              </w:rPr>
              <w:t>2</w:t>
            </w:r>
            <w:r>
              <w:rPr>
                <w:rFonts w:ascii="Times New Roman" w:hAnsi="Times New Roman" w:cs="Times New Roman"/>
              </w:rPr>
              <w:t>]</w:t>
            </w:r>
          </w:p>
        </w:tc>
        <w:tc>
          <w:tcPr>
            <w:tcW w:w="2578" w:type="dxa"/>
            <w:tcBorders>
              <w:top w:val="nil"/>
              <w:left w:val="nil"/>
              <w:bottom w:val="single" w:sz="4" w:space="0" w:color="auto"/>
              <w:right w:val="single" w:sz="4" w:space="0" w:color="auto"/>
            </w:tcBorders>
            <w:shd w:val="clear" w:color="auto" w:fill="auto"/>
            <w:noWrap/>
            <w:vAlign w:val="bottom"/>
          </w:tcPr>
          <w:p w14:paraId="5F8AB3C1" w14:textId="0290EC75"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0.2</w:t>
            </w:r>
            <w:r w:rsidR="00693F14">
              <w:rPr>
                <w:rFonts w:ascii="Times New Roman" w:hAnsi="Times New Roman" w:cs="Times New Roman"/>
              </w:rPr>
              <w:t>2</w:t>
            </w:r>
            <w:r>
              <w:rPr>
                <w:rFonts w:ascii="Times New Roman" w:hAnsi="Times New Roman" w:cs="Times New Roman"/>
              </w:rPr>
              <w:t xml:space="preserve"> [0.1</w:t>
            </w:r>
            <w:r w:rsidR="00693F14">
              <w:rPr>
                <w:rFonts w:ascii="Times New Roman" w:hAnsi="Times New Roman" w:cs="Times New Roman"/>
              </w:rPr>
              <w:t>7</w:t>
            </w:r>
            <w:r>
              <w:rPr>
                <w:rFonts w:ascii="Times New Roman" w:hAnsi="Times New Roman" w:cs="Times New Roman"/>
              </w:rPr>
              <w:t>, 0.2</w:t>
            </w:r>
            <w:r w:rsidR="00693F14">
              <w:rPr>
                <w:rFonts w:ascii="Times New Roman" w:hAnsi="Times New Roman" w:cs="Times New Roman"/>
              </w:rPr>
              <w:t>7</w:t>
            </w:r>
            <w:r>
              <w:rPr>
                <w:rFonts w:ascii="Times New Roman" w:hAnsi="Times New Roman" w:cs="Times New Roman"/>
              </w:rPr>
              <w:t>]</w:t>
            </w:r>
          </w:p>
        </w:tc>
      </w:tr>
      <w:tr w:rsidR="0033728D" w:rsidRPr="003C6F28" w14:paraId="07DEBAB3" w14:textId="77777777" w:rsidTr="00122E47">
        <w:trPr>
          <w:trHeight w:val="316"/>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26D9D996"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Radiomics: Liver Parenchyma</w:t>
            </w:r>
          </w:p>
        </w:tc>
        <w:tc>
          <w:tcPr>
            <w:tcW w:w="2250" w:type="dxa"/>
            <w:tcBorders>
              <w:top w:val="nil"/>
              <w:left w:val="nil"/>
              <w:bottom w:val="single" w:sz="4" w:space="0" w:color="auto"/>
              <w:right w:val="single" w:sz="4" w:space="0" w:color="auto"/>
            </w:tcBorders>
            <w:shd w:val="clear" w:color="auto" w:fill="auto"/>
            <w:noWrap/>
            <w:vAlign w:val="bottom"/>
          </w:tcPr>
          <w:p w14:paraId="0E7D1567" w14:textId="3D388F64"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0.4</w:t>
            </w:r>
            <w:r w:rsidR="00693F14">
              <w:rPr>
                <w:rFonts w:ascii="Times New Roman" w:hAnsi="Times New Roman" w:cs="Times New Roman"/>
              </w:rPr>
              <w:t>9</w:t>
            </w:r>
            <w:r>
              <w:rPr>
                <w:rFonts w:ascii="Times New Roman" w:hAnsi="Times New Roman" w:cs="Times New Roman"/>
              </w:rPr>
              <w:t xml:space="preserve"> [0.4</w:t>
            </w:r>
            <w:r w:rsidR="00693F14">
              <w:rPr>
                <w:rFonts w:ascii="Times New Roman" w:hAnsi="Times New Roman" w:cs="Times New Roman"/>
              </w:rPr>
              <w:t>2</w:t>
            </w:r>
            <w:r>
              <w:rPr>
                <w:rFonts w:ascii="Times New Roman" w:hAnsi="Times New Roman" w:cs="Times New Roman"/>
              </w:rPr>
              <w:t>, 0.5</w:t>
            </w:r>
            <w:r w:rsidR="00693F14">
              <w:rPr>
                <w:rFonts w:ascii="Times New Roman" w:hAnsi="Times New Roman" w:cs="Times New Roman"/>
              </w:rPr>
              <w:t>6</w:t>
            </w:r>
            <w:r>
              <w:rPr>
                <w:rFonts w:ascii="Times New Roman" w:hAnsi="Times New Roman" w:cs="Times New Roman"/>
              </w:rPr>
              <w:t>]</w:t>
            </w:r>
          </w:p>
        </w:tc>
        <w:tc>
          <w:tcPr>
            <w:tcW w:w="2578" w:type="dxa"/>
            <w:tcBorders>
              <w:top w:val="nil"/>
              <w:left w:val="nil"/>
              <w:bottom w:val="single" w:sz="4" w:space="0" w:color="auto"/>
              <w:right w:val="single" w:sz="4" w:space="0" w:color="auto"/>
            </w:tcBorders>
            <w:shd w:val="clear" w:color="auto" w:fill="auto"/>
            <w:noWrap/>
            <w:vAlign w:val="bottom"/>
          </w:tcPr>
          <w:p w14:paraId="6FAAD5F3" w14:textId="1111DB99"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0.2</w:t>
            </w:r>
            <w:r w:rsidR="00693F14">
              <w:rPr>
                <w:rFonts w:ascii="Times New Roman" w:hAnsi="Times New Roman" w:cs="Times New Roman"/>
              </w:rPr>
              <w:t>4</w:t>
            </w:r>
            <w:r>
              <w:rPr>
                <w:rFonts w:ascii="Times New Roman" w:hAnsi="Times New Roman" w:cs="Times New Roman"/>
              </w:rPr>
              <w:t xml:space="preserve"> [0.2</w:t>
            </w:r>
            <w:r w:rsidR="00693F14">
              <w:rPr>
                <w:rFonts w:ascii="Times New Roman" w:hAnsi="Times New Roman" w:cs="Times New Roman"/>
              </w:rPr>
              <w:t>2</w:t>
            </w:r>
            <w:r>
              <w:rPr>
                <w:rFonts w:ascii="Times New Roman" w:hAnsi="Times New Roman" w:cs="Times New Roman"/>
              </w:rPr>
              <w:t>, 0.2</w:t>
            </w:r>
            <w:r w:rsidR="00693F14">
              <w:rPr>
                <w:rFonts w:ascii="Times New Roman" w:hAnsi="Times New Roman" w:cs="Times New Roman"/>
              </w:rPr>
              <w:t>6</w:t>
            </w:r>
            <w:r>
              <w:rPr>
                <w:rFonts w:ascii="Times New Roman" w:hAnsi="Times New Roman" w:cs="Times New Roman"/>
              </w:rPr>
              <w:t>]</w:t>
            </w:r>
          </w:p>
        </w:tc>
      </w:tr>
      <w:tr w:rsidR="0033728D" w:rsidRPr="003C6F28" w14:paraId="1C86C8AA" w14:textId="77777777" w:rsidTr="00122E47">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06AD1C67"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Radiomics: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3A2757D0" w14:textId="51AE2587"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0.4</w:t>
            </w:r>
            <w:r w:rsidR="00693F14">
              <w:rPr>
                <w:rFonts w:ascii="Times New Roman" w:hAnsi="Times New Roman" w:cs="Times New Roman"/>
              </w:rPr>
              <w:t>3</w:t>
            </w:r>
            <w:r>
              <w:rPr>
                <w:rFonts w:ascii="Times New Roman" w:hAnsi="Times New Roman" w:cs="Times New Roman"/>
              </w:rPr>
              <w:t xml:space="preserve"> [0.</w:t>
            </w:r>
            <w:r w:rsidR="00693F14">
              <w:rPr>
                <w:rFonts w:ascii="Times New Roman" w:hAnsi="Times New Roman" w:cs="Times New Roman"/>
              </w:rPr>
              <w:t>40</w:t>
            </w:r>
            <w:r>
              <w:rPr>
                <w:rFonts w:ascii="Times New Roman" w:hAnsi="Times New Roman" w:cs="Times New Roman"/>
              </w:rPr>
              <w:t>, 0.4</w:t>
            </w:r>
            <w:r w:rsidR="00693F14">
              <w:rPr>
                <w:rFonts w:ascii="Times New Roman" w:hAnsi="Times New Roman" w:cs="Times New Roman"/>
              </w:rPr>
              <w:t>6</w:t>
            </w:r>
            <w:r>
              <w:rPr>
                <w:rFonts w:ascii="Times New Roman" w:hAnsi="Times New Roman" w:cs="Times New Roman"/>
              </w:rPr>
              <w:t>]</w:t>
            </w:r>
          </w:p>
        </w:tc>
        <w:tc>
          <w:tcPr>
            <w:tcW w:w="2578" w:type="dxa"/>
            <w:tcBorders>
              <w:top w:val="nil"/>
              <w:left w:val="nil"/>
              <w:bottom w:val="single" w:sz="4" w:space="0" w:color="auto"/>
              <w:right w:val="single" w:sz="4" w:space="0" w:color="auto"/>
            </w:tcBorders>
            <w:shd w:val="clear" w:color="auto" w:fill="auto"/>
            <w:noWrap/>
            <w:vAlign w:val="bottom"/>
          </w:tcPr>
          <w:p w14:paraId="1260897A" w14:textId="5F729C8E"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0.2</w:t>
            </w:r>
            <w:r w:rsidR="00693F14">
              <w:rPr>
                <w:rFonts w:ascii="Times New Roman" w:hAnsi="Times New Roman" w:cs="Times New Roman"/>
              </w:rPr>
              <w:t>5</w:t>
            </w:r>
            <w:r>
              <w:rPr>
                <w:rFonts w:ascii="Times New Roman" w:hAnsi="Times New Roman" w:cs="Times New Roman"/>
              </w:rPr>
              <w:t xml:space="preserve"> [0.2</w:t>
            </w:r>
            <w:r w:rsidR="00693F14">
              <w:rPr>
                <w:rFonts w:ascii="Times New Roman" w:hAnsi="Times New Roman" w:cs="Times New Roman"/>
              </w:rPr>
              <w:t>1</w:t>
            </w:r>
            <w:r>
              <w:rPr>
                <w:rFonts w:ascii="Times New Roman" w:hAnsi="Times New Roman" w:cs="Times New Roman"/>
              </w:rPr>
              <w:t>, 0.2</w:t>
            </w:r>
            <w:r w:rsidR="00693F14">
              <w:rPr>
                <w:rFonts w:ascii="Times New Roman" w:hAnsi="Times New Roman" w:cs="Times New Roman"/>
              </w:rPr>
              <w:t>9</w:t>
            </w:r>
            <w:r>
              <w:rPr>
                <w:rFonts w:ascii="Times New Roman" w:hAnsi="Times New Roman" w:cs="Times New Roman"/>
              </w:rPr>
              <w:t>]</w:t>
            </w:r>
          </w:p>
        </w:tc>
      </w:tr>
      <w:tr w:rsidR="0033728D" w:rsidRPr="00824A80" w14:paraId="7967DEBA" w14:textId="77777777" w:rsidTr="00B30C2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79CCF633" w14:textId="77777777"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Treatment</w:t>
            </w:r>
            <w:r w:rsidRPr="003C6F28">
              <w:rPr>
                <w:rFonts w:ascii="Times New Roman" w:hAnsi="Times New Roman" w:cs="Times New Roman"/>
              </w:rPr>
              <w:t xml:space="preserve"> Clinical Data + Radiomics from Liver Parenchyma and Tumor</w:t>
            </w:r>
          </w:p>
        </w:tc>
        <w:tc>
          <w:tcPr>
            <w:tcW w:w="2250" w:type="dxa"/>
            <w:tcBorders>
              <w:top w:val="nil"/>
              <w:left w:val="nil"/>
              <w:bottom w:val="single" w:sz="4" w:space="0" w:color="auto"/>
              <w:right w:val="single" w:sz="4" w:space="0" w:color="auto"/>
            </w:tcBorders>
            <w:shd w:val="clear" w:color="auto" w:fill="auto"/>
            <w:noWrap/>
            <w:vAlign w:val="bottom"/>
          </w:tcPr>
          <w:p w14:paraId="470DF791" w14:textId="41DB4A8F" w:rsidR="0033728D" w:rsidRPr="00122E47" w:rsidRDefault="0033728D" w:rsidP="0033728D">
            <w:pPr>
              <w:spacing w:after="0" w:line="360" w:lineRule="auto"/>
              <w:contextualSpacing/>
              <w:rPr>
                <w:rFonts w:ascii="Times New Roman" w:hAnsi="Times New Roman" w:cs="Times New Roman"/>
              </w:rPr>
            </w:pPr>
            <w:r>
              <w:rPr>
                <w:rFonts w:ascii="Times New Roman" w:hAnsi="Times New Roman" w:cs="Times New Roman"/>
              </w:rPr>
              <w:t>0.5</w:t>
            </w:r>
            <w:r w:rsidR="00693F14">
              <w:rPr>
                <w:rFonts w:ascii="Times New Roman" w:hAnsi="Times New Roman" w:cs="Times New Roman"/>
              </w:rPr>
              <w:t>3</w:t>
            </w:r>
            <w:r>
              <w:rPr>
                <w:rFonts w:ascii="Times New Roman" w:hAnsi="Times New Roman" w:cs="Times New Roman"/>
              </w:rPr>
              <w:t xml:space="preserve"> [0.4</w:t>
            </w:r>
            <w:r w:rsidR="00693F14">
              <w:rPr>
                <w:rFonts w:ascii="Times New Roman" w:hAnsi="Times New Roman" w:cs="Times New Roman"/>
              </w:rPr>
              <w:t>5</w:t>
            </w:r>
            <w:r>
              <w:rPr>
                <w:rFonts w:ascii="Times New Roman" w:hAnsi="Times New Roman" w:cs="Times New Roman"/>
              </w:rPr>
              <w:t>, 0.</w:t>
            </w:r>
            <w:r w:rsidR="00693F14">
              <w:rPr>
                <w:rFonts w:ascii="Times New Roman" w:hAnsi="Times New Roman" w:cs="Times New Roman"/>
              </w:rPr>
              <w:t>61</w:t>
            </w:r>
            <w:r>
              <w:rPr>
                <w:rFonts w:ascii="Times New Roman" w:hAnsi="Times New Roman" w:cs="Times New Roman"/>
              </w:rPr>
              <w:t>]</w:t>
            </w:r>
          </w:p>
        </w:tc>
        <w:tc>
          <w:tcPr>
            <w:tcW w:w="2578" w:type="dxa"/>
            <w:tcBorders>
              <w:top w:val="nil"/>
              <w:left w:val="nil"/>
              <w:bottom w:val="single" w:sz="4" w:space="0" w:color="auto"/>
              <w:right w:val="single" w:sz="4" w:space="0" w:color="auto"/>
            </w:tcBorders>
            <w:shd w:val="clear" w:color="auto" w:fill="auto"/>
            <w:noWrap/>
            <w:vAlign w:val="bottom"/>
          </w:tcPr>
          <w:p w14:paraId="7DDF4505" w14:textId="56543BC9" w:rsidR="0033728D" w:rsidRPr="00122E47" w:rsidRDefault="0033728D" w:rsidP="0033728D">
            <w:pPr>
              <w:spacing w:after="0" w:line="360" w:lineRule="auto"/>
              <w:contextualSpacing/>
              <w:rPr>
                <w:rFonts w:ascii="Times New Roman" w:hAnsi="Times New Roman" w:cs="Times New Roman"/>
              </w:rPr>
            </w:pPr>
            <w:r>
              <w:rPr>
                <w:rFonts w:ascii="Times New Roman" w:hAnsi="Times New Roman" w:cs="Times New Roman"/>
              </w:rPr>
              <w:t>0.</w:t>
            </w:r>
            <w:r w:rsidR="00693F14">
              <w:rPr>
                <w:rFonts w:ascii="Times New Roman" w:hAnsi="Times New Roman" w:cs="Times New Roman"/>
              </w:rPr>
              <w:t>19</w:t>
            </w:r>
            <w:r>
              <w:rPr>
                <w:rFonts w:ascii="Times New Roman" w:hAnsi="Times New Roman" w:cs="Times New Roman"/>
              </w:rPr>
              <w:t xml:space="preserve"> [0.1</w:t>
            </w:r>
            <w:r w:rsidR="00693F14">
              <w:rPr>
                <w:rFonts w:ascii="Times New Roman" w:hAnsi="Times New Roman" w:cs="Times New Roman"/>
              </w:rPr>
              <w:t>5</w:t>
            </w:r>
            <w:r>
              <w:rPr>
                <w:rFonts w:ascii="Times New Roman" w:hAnsi="Times New Roman" w:cs="Times New Roman"/>
              </w:rPr>
              <w:t>, 0.2</w:t>
            </w:r>
            <w:r w:rsidR="00693F14">
              <w:rPr>
                <w:rFonts w:ascii="Times New Roman" w:hAnsi="Times New Roman" w:cs="Times New Roman"/>
              </w:rPr>
              <w:t>3</w:t>
            </w:r>
            <w:r>
              <w:rPr>
                <w:rFonts w:ascii="Times New Roman" w:hAnsi="Times New Roman" w:cs="Times New Roman"/>
              </w:rPr>
              <w:t>]</w:t>
            </w:r>
          </w:p>
        </w:tc>
      </w:tr>
      <w:tr w:rsidR="0033728D" w:rsidRPr="00824A80" w14:paraId="1DB4B617" w14:textId="77777777" w:rsidTr="00B30C2D">
        <w:trPr>
          <w:trHeight w:val="301"/>
          <w:jc w:val="center"/>
          <w:ins w:id="389" w:author="Ricky Hu" w:date="2022-05-17T21:13:00Z"/>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06ADC0EF" w14:textId="45A86EF8" w:rsidR="0033728D" w:rsidRDefault="0033728D" w:rsidP="0033728D">
            <w:pPr>
              <w:spacing w:after="0" w:line="360" w:lineRule="auto"/>
              <w:contextualSpacing/>
              <w:rPr>
                <w:ins w:id="390" w:author="Ricky Hu" w:date="2022-05-17T21:13:00Z"/>
                <w:rFonts w:ascii="Times New Roman" w:hAnsi="Times New Roman" w:cs="Times New Roman"/>
              </w:rPr>
            </w:pPr>
            <w:ins w:id="391" w:author="Ricky Hu" w:date="2022-05-17T21:13:00Z">
              <w:r>
                <w:rPr>
                  <w:rFonts w:ascii="Times New Roman" w:hAnsi="Times New Roman" w:cs="Times New Roman"/>
                </w:rPr>
                <w:t xml:space="preserve">All Pre-treatment Clinical Data </w:t>
              </w:r>
              <w:r w:rsidRPr="003C6F28">
                <w:rPr>
                  <w:rFonts w:ascii="Times New Roman" w:hAnsi="Times New Roman" w:cs="Times New Roman"/>
                </w:rPr>
                <w:t>+ Radiomics from Liver Parenchyma and Tumor</w:t>
              </w:r>
            </w:ins>
          </w:p>
        </w:tc>
        <w:tc>
          <w:tcPr>
            <w:tcW w:w="2250" w:type="dxa"/>
            <w:tcBorders>
              <w:top w:val="nil"/>
              <w:left w:val="nil"/>
              <w:bottom w:val="single" w:sz="4" w:space="0" w:color="auto"/>
              <w:right w:val="single" w:sz="4" w:space="0" w:color="auto"/>
            </w:tcBorders>
            <w:shd w:val="clear" w:color="auto" w:fill="auto"/>
            <w:noWrap/>
            <w:vAlign w:val="bottom"/>
          </w:tcPr>
          <w:p w14:paraId="52CF3563" w14:textId="78710D87" w:rsidR="0033728D" w:rsidRDefault="00693F14" w:rsidP="0033728D">
            <w:pPr>
              <w:spacing w:after="0" w:line="360" w:lineRule="auto"/>
              <w:contextualSpacing/>
              <w:rPr>
                <w:ins w:id="392" w:author="Ricky Hu" w:date="2022-05-17T21:13:00Z"/>
                <w:rFonts w:ascii="Times New Roman" w:hAnsi="Times New Roman" w:cs="Times New Roman"/>
              </w:rPr>
            </w:pPr>
            <w:r>
              <w:rPr>
                <w:rFonts w:ascii="Times New Roman" w:hAnsi="Times New Roman" w:cs="Times New Roman"/>
              </w:rPr>
              <w:t>0.55 [0.49, 0.61]</w:t>
            </w:r>
          </w:p>
        </w:tc>
        <w:tc>
          <w:tcPr>
            <w:tcW w:w="2578" w:type="dxa"/>
            <w:tcBorders>
              <w:top w:val="nil"/>
              <w:left w:val="nil"/>
              <w:bottom w:val="single" w:sz="4" w:space="0" w:color="auto"/>
              <w:right w:val="single" w:sz="4" w:space="0" w:color="auto"/>
            </w:tcBorders>
            <w:shd w:val="clear" w:color="auto" w:fill="auto"/>
            <w:noWrap/>
            <w:vAlign w:val="bottom"/>
          </w:tcPr>
          <w:p w14:paraId="72400961" w14:textId="07B577E0" w:rsidR="0033728D" w:rsidRDefault="0038634F" w:rsidP="0033728D">
            <w:pPr>
              <w:spacing w:after="0" w:line="360" w:lineRule="auto"/>
              <w:contextualSpacing/>
              <w:rPr>
                <w:ins w:id="393" w:author="Ricky Hu" w:date="2022-05-17T21:13:00Z"/>
                <w:rFonts w:ascii="Times New Roman" w:hAnsi="Times New Roman" w:cs="Times New Roman"/>
              </w:rPr>
            </w:pPr>
            <w:r>
              <w:rPr>
                <w:rFonts w:ascii="Times New Roman" w:hAnsi="Times New Roman" w:cs="Times New Roman"/>
              </w:rPr>
              <w:t>0.20 [0.17, 0.23]</w:t>
            </w:r>
          </w:p>
        </w:tc>
      </w:tr>
      <w:tr w:rsidR="0033728D" w:rsidRPr="003C6F28" w14:paraId="5027F59A" w14:textId="77777777" w:rsidTr="00B30C2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20D886F9" w14:textId="77777777" w:rsidR="0033728D" w:rsidRPr="003C6F28" w:rsidRDefault="0033728D" w:rsidP="0033728D">
            <w:pPr>
              <w:spacing w:after="0" w:line="360" w:lineRule="auto"/>
              <w:contextualSpacing/>
              <w:rPr>
                <w:rFonts w:ascii="Times New Roman" w:hAnsi="Times New Roman" w:cs="Times New Roman"/>
              </w:rPr>
            </w:pPr>
            <w:r w:rsidRPr="003C6F28">
              <w:rPr>
                <w:rFonts w:ascii="Times New Roman" w:hAnsi="Times New Roman" w:cs="Times New Roman"/>
              </w:rPr>
              <w:t>All Clinical Data and Radiomics from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2DBECC9C" w14:textId="2C807BF4"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0.5</w:t>
            </w:r>
            <w:r w:rsidR="0038634F">
              <w:rPr>
                <w:rFonts w:ascii="Times New Roman" w:hAnsi="Times New Roman" w:cs="Times New Roman"/>
              </w:rPr>
              <w:t>8</w:t>
            </w:r>
            <w:r>
              <w:rPr>
                <w:rFonts w:ascii="Times New Roman" w:hAnsi="Times New Roman" w:cs="Times New Roman"/>
              </w:rPr>
              <w:t xml:space="preserve"> [0.</w:t>
            </w:r>
            <w:r w:rsidR="0038634F">
              <w:rPr>
                <w:rFonts w:ascii="Times New Roman" w:hAnsi="Times New Roman" w:cs="Times New Roman"/>
              </w:rPr>
              <w:t>47</w:t>
            </w:r>
            <w:r>
              <w:rPr>
                <w:rFonts w:ascii="Times New Roman" w:hAnsi="Times New Roman" w:cs="Times New Roman"/>
              </w:rPr>
              <w:t>, 0.</w:t>
            </w:r>
            <w:r w:rsidR="0038634F">
              <w:rPr>
                <w:rFonts w:ascii="Times New Roman" w:hAnsi="Times New Roman" w:cs="Times New Roman"/>
              </w:rPr>
              <w:t>67</w:t>
            </w:r>
            <w:r>
              <w:rPr>
                <w:rFonts w:ascii="Times New Roman" w:hAnsi="Times New Roman" w:cs="Times New Roman"/>
              </w:rPr>
              <w:t>]</w:t>
            </w:r>
          </w:p>
        </w:tc>
        <w:tc>
          <w:tcPr>
            <w:tcW w:w="2578" w:type="dxa"/>
            <w:tcBorders>
              <w:top w:val="nil"/>
              <w:left w:val="nil"/>
              <w:bottom w:val="single" w:sz="4" w:space="0" w:color="auto"/>
              <w:right w:val="single" w:sz="4" w:space="0" w:color="auto"/>
            </w:tcBorders>
            <w:shd w:val="clear" w:color="auto" w:fill="auto"/>
            <w:noWrap/>
            <w:vAlign w:val="bottom"/>
          </w:tcPr>
          <w:p w14:paraId="0BBC4176" w14:textId="49402DE5" w:rsidR="0033728D" w:rsidRPr="003C6F28" w:rsidRDefault="0033728D" w:rsidP="0033728D">
            <w:pPr>
              <w:spacing w:after="0" w:line="360" w:lineRule="auto"/>
              <w:contextualSpacing/>
              <w:rPr>
                <w:rFonts w:ascii="Times New Roman" w:hAnsi="Times New Roman" w:cs="Times New Roman"/>
              </w:rPr>
            </w:pPr>
            <w:r>
              <w:rPr>
                <w:rFonts w:ascii="Times New Roman" w:hAnsi="Times New Roman" w:cs="Times New Roman"/>
              </w:rPr>
              <w:t>0.</w:t>
            </w:r>
            <w:r w:rsidR="0038634F">
              <w:rPr>
                <w:rFonts w:ascii="Times New Roman" w:hAnsi="Times New Roman" w:cs="Times New Roman"/>
              </w:rPr>
              <w:t>22</w:t>
            </w:r>
            <w:r>
              <w:rPr>
                <w:rFonts w:ascii="Times New Roman" w:hAnsi="Times New Roman" w:cs="Times New Roman"/>
              </w:rPr>
              <w:t xml:space="preserve"> [0.</w:t>
            </w:r>
            <w:r w:rsidR="0038634F">
              <w:rPr>
                <w:rFonts w:ascii="Times New Roman" w:hAnsi="Times New Roman" w:cs="Times New Roman"/>
              </w:rPr>
              <w:t>19</w:t>
            </w:r>
            <w:r>
              <w:rPr>
                <w:rFonts w:ascii="Times New Roman" w:hAnsi="Times New Roman" w:cs="Times New Roman"/>
              </w:rPr>
              <w:t>, 0.</w:t>
            </w:r>
            <w:r w:rsidR="0038634F">
              <w:rPr>
                <w:rFonts w:ascii="Times New Roman" w:hAnsi="Times New Roman" w:cs="Times New Roman"/>
              </w:rPr>
              <w:t>25</w:t>
            </w:r>
            <w:r>
              <w:rPr>
                <w:rFonts w:ascii="Times New Roman" w:hAnsi="Times New Roman" w:cs="Times New Roman"/>
              </w:rPr>
              <w:t>]</w:t>
            </w:r>
          </w:p>
        </w:tc>
      </w:tr>
    </w:tbl>
    <w:p w14:paraId="47426CE0" w14:textId="77777777" w:rsidR="008E5E77" w:rsidRDefault="008E5E77" w:rsidP="008E5E77">
      <w:pPr>
        <w:spacing w:after="0" w:line="360" w:lineRule="auto"/>
        <w:contextualSpacing/>
        <w:rPr>
          <w:rFonts w:ascii="Times New Roman" w:hAnsi="Times New Roman" w:cs="Times New Roman"/>
        </w:rPr>
      </w:pPr>
    </w:p>
    <w:p w14:paraId="5A579C46" w14:textId="599A81FF" w:rsidR="008E5E77" w:rsidRDefault="008E5E77" w:rsidP="008E5E77">
      <w:pPr>
        <w:spacing w:after="0" w:line="360" w:lineRule="auto"/>
        <w:contextualSpacing/>
        <w:rPr>
          <w:rFonts w:ascii="Times New Roman" w:hAnsi="Times New Roman" w:cs="Times New Roman"/>
        </w:rPr>
      </w:pPr>
      <w:r>
        <w:rPr>
          <w:rFonts w:ascii="Times New Roman" w:hAnsi="Times New Roman" w:cs="Times New Roman"/>
        </w:rPr>
        <w:t xml:space="preserve">Table 2: A summary of accuracy results for each input combination to </w:t>
      </w:r>
      <w:r w:rsidR="00B24017">
        <w:rPr>
          <w:rFonts w:ascii="Times New Roman" w:hAnsi="Times New Roman" w:cs="Times New Roman"/>
        </w:rPr>
        <w:t xml:space="preserve">the model. The artificial intelligence model achieved good, nonrandom C-indices and feature selection decreased the variance of the cross-validation accuracies. </w:t>
      </w:r>
      <w:del w:id="394" w:author="Ricky Hu" w:date="2022-05-18T02:58:00Z">
        <w:r w:rsidR="00122E47" w:rsidDel="007224B7">
          <w:rPr>
            <w:rFonts w:ascii="Times New Roman" w:hAnsi="Times New Roman" w:cs="Times New Roman"/>
          </w:rPr>
          <w:delText xml:space="preserve">When using Cox Proportional Hazards modelling, the prediction accuracies </w:delText>
        </w:r>
      </w:del>
      <w:del w:id="395" w:author="Ricky Hu" w:date="2022-05-18T00:41:00Z">
        <w:r w:rsidR="00122E47" w:rsidDel="00154D5E">
          <w:rPr>
            <w:rFonts w:ascii="Times New Roman" w:hAnsi="Times New Roman" w:cs="Times New Roman"/>
          </w:rPr>
          <w:delText>were significantly worse, with all radiomics models not being significantly better than random prediction.</w:delText>
        </w:r>
      </w:del>
    </w:p>
    <w:p w14:paraId="6E130D88" w14:textId="77777777" w:rsidR="008E5E77" w:rsidRDefault="008E5E77" w:rsidP="008E5E77">
      <w:pPr>
        <w:spacing w:after="0" w:line="360" w:lineRule="auto"/>
        <w:contextualSpacing/>
        <w:rPr>
          <w:rFonts w:ascii="Times New Roman" w:hAnsi="Times New Roman" w:cs="Times New Roman"/>
        </w:rPr>
      </w:pPr>
    </w:p>
    <w:p w14:paraId="6BFB0E05" w14:textId="44005AD6" w:rsidR="008E5E77" w:rsidRPr="00546234" w:rsidRDefault="008E5E77" w:rsidP="008E5E77">
      <w:pPr>
        <w:spacing w:after="0" w:line="360" w:lineRule="auto"/>
        <w:contextualSpacing/>
        <w:rPr>
          <w:rFonts w:ascii="Times New Roman" w:hAnsi="Times New Roman" w:cs="Times New Roman"/>
        </w:rPr>
      </w:pPr>
      <w:r>
        <w:rPr>
          <w:rFonts w:ascii="Times New Roman" w:hAnsi="Times New Roman" w:cs="Times New Roman"/>
        </w:rPr>
        <w:t xml:space="preserve">Nearly all input dataset variations </w:t>
      </w:r>
      <w:r w:rsidR="00122E47">
        <w:rPr>
          <w:rFonts w:ascii="Times New Roman" w:hAnsi="Times New Roman" w:cs="Times New Roman"/>
        </w:rPr>
        <w:t xml:space="preserve">using the AI model </w:t>
      </w:r>
      <w:r>
        <w:rPr>
          <w:rFonts w:ascii="Times New Roman" w:hAnsi="Times New Roman" w:cs="Times New Roman"/>
        </w:rPr>
        <w:t xml:space="preserve">resulted in a C-index greater than 0.50 within 95% confidence interval ranges. The highest </w:t>
      </w:r>
      <w:del w:id="396" w:author="Ricky Hu" w:date="2022-05-08T00:16:00Z">
        <w:r w:rsidDel="008760D1">
          <w:rPr>
            <w:rFonts w:ascii="Times New Roman" w:hAnsi="Times New Roman" w:cs="Times New Roman"/>
          </w:rPr>
          <w:delText>local progression</w:delText>
        </w:r>
      </w:del>
      <w:ins w:id="397" w:author="Ricky Hu" w:date="2022-05-08T00:16:00Z">
        <w:r w:rsidR="008760D1">
          <w:rPr>
            <w:rFonts w:ascii="Times New Roman" w:hAnsi="Times New Roman" w:cs="Times New Roman"/>
          </w:rPr>
          <w:t>average</w:t>
        </w:r>
      </w:ins>
      <w:r>
        <w:rPr>
          <w:rFonts w:ascii="Times New Roman" w:hAnsi="Times New Roman" w:cs="Times New Roman"/>
        </w:rPr>
        <w:t xml:space="preserve"> prediction accuracy occurred when combining both radiomics of the liver parenchyma and tumor volume with treatment data (C-index: </w:t>
      </w:r>
      <w:r w:rsidRPr="007C3664">
        <w:rPr>
          <w:rFonts w:ascii="Times New Roman" w:hAnsi="Times New Roman" w:cs="Times New Roman"/>
        </w:rPr>
        <w:t>0.73 [0.64, 0.82]</w:t>
      </w:r>
      <w:r>
        <w:rPr>
          <w:rFonts w:ascii="Times New Roman" w:hAnsi="Times New Roman" w:cs="Times New Roman"/>
        </w:rPr>
        <w:t xml:space="preserve">). </w:t>
      </w:r>
      <w:ins w:id="398" w:author="Ricky Hu" w:date="2022-05-08T00:16:00Z">
        <w:r w:rsidR="008760D1">
          <w:rPr>
            <w:rFonts w:ascii="Times New Roman" w:hAnsi="Times New Roman" w:cs="Times New Roman"/>
          </w:rPr>
          <w:t xml:space="preserve">However, this was not statistically significantly different from models utilizing only clinical data. </w:t>
        </w:r>
      </w:ins>
      <w:r>
        <w:rPr>
          <w:rFonts w:ascii="Times New Roman" w:hAnsi="Times New Roman" w:cs="Times New Roman"/>
        </w:rPr>
        <w:t xml:space="preserve">Utilizing only radiomic data from the liver parenchyma and tumor volume resulted in a C-index of </w:t>
      </w:r>
      <w:r w:rsidRPr="007C3664">
        <w:rPr>
          <w:rFonts w:ascii="Times New Roman" w:hAnsi="Times New Roman" w:cs="Times New Roman"/>
        </w:rPr>
        <w:t>0.68 [0.62, 0.74]</w:t>
      </w:r>
      <w:r>
        <w:rPr>
          <w:rFonts w:ascii="Times New Roman" w:eastAsia="Times New Roman" w:hAnsi="Times New Roman" w:cs="Times New Roman"/>
          <w:color w:val="000000"/>
        </w:rPr>
        <w:t xml:space="preserve">. </w:t>
      </w:r>
      <w:r>
        <w:rPr>
          <w:rFonts w:ascii="Times New Roman" w:hAnsi="Times New Roman" w:cs="Times New Roman"/>
        </w:rPr>
        <w:t xml:space="preserve">The IBS of all </w:t>
      </w:r>
      <w:ins w:id="399" w:author="Ricky Hu" w:date="2022-05-18T01:52:00Z">
        <w:r w:rsidR="00460967">
          <w:rPr>
            <w:rFonts w:ascii="Times New Roman" w:hAnsi="Times New Roman" w:cs="Times New Roman"/>
          </w:rPr>
          <w:t xml:space="preserve">RSF </w:t>
        </w:r>
      </w:ins>
      <w:r>
        <w:rPr>
          <w:rFonts w:ascii="Times New Roman" w:hAnsi="Times New Roman" w:cs="Times New Roman"/>
        </w:rPr>
        <w:t>models were below 0.25, indicating nonrandom prediction [</w:t>
      </w:r>
      <w:del w:id="400" w:author="Ricky Hu" w:date="2022-05-18T01:52:00Z">
        <w:r w:rsidDel="00460967">
          <w:rPr>
            <w:rFonts w:ascii="Times New Roman" w:hAnsi="Times New Roman" w:cs="Times New Roman"/>
          </w:rPr>
          <w:delText>29</w:delText>
        </w:r>
      </w:del>
      <w:ins w:id="401" w:author="Ricky Hu" w:date="2022-05-18T01:52:00Z">
        <w:r w:rsidR="00460967">
          <w:rPr>
            <w:rFonts w:ascii="Times New Roman" w:hAnsi="Times New Roman" w:cs="Times New Roman"/>
          </w:rPr>
          <w:t>31</w:t>
        </w:r>
      </w:ins>
      <w:r>
        <w:rPr>
          <w:rFonts w:ascii="Times New Roman" w:hAnsi="Times New Roman" w:cs="Times New Roman"/>
        </w:rPr>
        <w:t xml:space="preserve">]. </w:t>
      </w:r>
    </w:p>
    <w:p w14:paraId="298F3029" w14:textId="77777777" w:rsidR="008E5E77" w:rsidRDefault="008E5E77" w:rsidP="008E5E77">
      <w:pPr>
        <w:spacing w:after="0" w:line="360" w:lineRule="auto"/>
        <w:contextualSpacing/>
        <w:rPr>
          <w:rFonts w:ascii="Times New Roman" w:hAnsi="Times New Roman" w:cs="Times New Roman"/>
        </w:rPr>
      </w:pPr>
    </w:p>
    <w:tbl>
      <w:tblPr>
        <w:tblStyle w:val="TableGrid"/>
        <w:tblW w:w="9157" w:type="dxa"/>
        <w:tblLook w:val="04A0" w:firstRow="1" w:lastRow="0" w:firstColumn="1" w:lastColumn="0" w:noHBand="0" w:noVBand="1"/>
      </w:tblPr>
      <w:tblGrid>
        <w:gridCol w:w="5935"/>
        <w:gridCol w:w="3222"/>
      </w:tblGrid>
      <w:tr w:rsidR="008E5E77" w:rsidRPr="00EF076C" w14:paraId="7DF10841" w14:textId="77777777" w:rsidTr="00017AC2">
        <w:trPr>
          <w:trHeight w:val="284"/>
        </w:trPr>
        <w:tc>
          <w:tcPr>
            <w:tcW w:w="5935" w:type="dxa"/>
            <w:noWrap/>
            <w:hideMark/>
          </w:tcPr>
          <w:p w14:paraId="753766B7" w14:textId="77777777" w:rsidR="008E5E77" w:rsidRPr="003C6F28" w:rsidRDefault="008E5E77" w:rsidP="008E5E77">
            <w:pPr>
              <w:spacing w:line="360" w:lineRule="auto"/>
              <w:contextualSpacing/>
              <w:rPr>
                <w:rFonts w:ascii="Times New Roman" w:eastAsia="Times New Roman" w:hAnsi="Times New Roman" w:cs="Times New Roman"/>
                <w:b/>
                <w:bCs/>
                <w:color w:val="000000"/>
              </w:rPr>
            </w:pPr>
            <w:r w:rsidRPr="003C6F28">
              <w:rPr>
                <w:rFonts w:ascii="Times New Roman" w:eastAsia="Times New Roman" w:hAnsi="Times New Roman" w:cs="Times New Roman"/>
                <w:b/>
                <w:bCs/>
                <w:color w:val="000000"/>
              </w:rPr>
              <w:t>F</w:t>
            </w:r>
            <w:r>
              <w:rPr>
                <w:rFonts w:ascii="Times New Roman" w:eastAsia="Times New Roman" w:hAnsi="Times New Roman" w:cs="Times New Roman"/>
                <w:b/>
                <w:bCs/>
                <w:color w:val="000000"/>
              </w:rPr>
              <w:t>eature (Treatment Data Only)</w:t>
            </w:r>
          </w:p>
        </w:tc>
        <w:tc>
          <w:tcPr>
            <w:tcW w:w="3222" w:type="dxa"/>
            <w:noWrap/>
            <w:hideMark/>
          </w:tcPr>
          <w:p w14:paraId="696C61CE" w14:textId="77777777" w:rsidR="008E5E77" w:rsidRPr="003C6F28" w:rsidRDefault="008E5E77" w:rsidP="008E5E77">
            <w:pPr>
              <w:spacing w:line="360" w:lineRule="auto"/>
              <w:contextualSpacing/>
              <w:rPr>
                <w:rFonts w:ascii="Times New Roman" w:eastAsia="Times New Roman" w:hAnsi="Times New Roman" w:cs="Times New Roman"/>
                <w:b/>
                <w:bCs/>
                <w:color w:val="000000"/>
              </w:rPr>
            </w:pPr>
            <w:r w:rsidRPr="003C6F28">
              <w:rPr>
                <w:rFonts w:ascii="Times New Roman" w:eastAsia="Times New Roman" w:hAnsi="Times New Roman" w:cs="Times New Roman"/>
                <w:b/>
                <w:bCs/>
                <w:color w:val="000000"/>
              </w:rPr>
              <w:t xml:space="preserve">Importance </w:t>
            </w:r>
            <w:r>
              <w:rPr>
                <w:rFonts w:ascii="Times New Roman" w:eastAsia="Times New Roman" w:hAnsi="Times New Roman" w:cs="Times New Roman"/>
                <w:b/>
                <w:bCs/>
                <w:color w:val="000000"/>
              </w:rPr>
              <w:t>Score (</w:t>
            </w:r>
            <w:r w:rsidRPr="003C6F28">
              <w:rPr>
                <w:rFonts w:ascii="Times New Roman" w:eastAsia="Times New Roman" w:hAnsi="Times New Roman" w:cs="Times New Roman"/>
                <w:b/>
                <w:bCs/>
                <w:color w:val="000000"/>
              </w:rPr>
              <w:t>95% CI</w:t>
            </w:r>
            <w:r>
              <w:rPr>
                <w:rFonts w:ascii="Times New Roman" w:eastAsia="Times New Roman" w:hAnsi="Times New Roman" w:cs="Times New Roman"/>
                <w:b/>
                <w:bCs/>
                <w:color w:val="000000"/>
              </w:rPr>
              <w:t>)</w:t>
            </w:r>
          </w:p>
        </w:tc>
      </w:tr>
      <w:tr w:rsidR="008E5E77" w:rsidRPr="00EF076C" w14:paraId="575BA201" w14:textId="77777777" w:rsidTr="00017AC2">
        <w:trPr>
          <w:trHeight w:val="284"/>
        </w:trPr>
        <w:tc>
          <w:tcPr>
            <w:tcW w:w="5935" w:type="dxa"/>
            <w:noWrap/>
            <w:hideMark/>
          </w:tcPr>
          <w:p w14:paraId="22D69F73"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Max</w:t>
            </w:r>
            <w:r>
              <w:rPr>
                <w:rFonts w:ascii="Times New Roman" w:eastAsia="Times New Roman" w:hAnsi="Times New Roman" w:cs="Times New Roman"/>
                <w:color w:val="000000"/>
              </w:rPr>
              <w:t xml:space="preserve">imum </w:t>
            </w:r>
            <w:r w:rsidRPr="003C6F28">
              <w:rPr>
                <w:rFonts w:ascii="Times New Roman" w:eastAsia="Times New Roman" w:hAnsi="Times New Roman" w:cs="Times New Roman"/>
                <w:color w:val="000000"/>
              </w:rPr>
              <w:t>Dose</w:t>
            </w:r>
          </w:p>
        </w:tc>
        <w:tc>
          <w:tcPr>
            <w:tcW w:w="3222" w:type="dxa"/>
            <w:noWrap/>
            <w:hideMark/>
          </w:tcPr>
          <w:p w14:paraId="1EAFBFBE"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10.84 [6.35, 15.34]</w:t>
            </w:r>
          </w:p>
        </w:tc>
      </w:tr>
      <w:tr w:rsidR="008E5E77" w:rsidRPr="00EF076C" w14:paraId="08346B30" w14:textId="77777777" w:rsidTr="00017AC2">
        <w:trPr>
          <w:trHeight w:val="284"/>
        </w:trPr>
        <w:tc>
          <w:tcPr>
            <w:tcW w:w="5935" w:type="dxa"/>
            <w:noWrap/>
            <w:hideMark/>
          </w:tcPr>
          <w:p w14:paraId="7162F33A"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Carcinoembryonic Antigen at Radiotherapy</w:t>
            </w:r>
          </w:p>
        </w:tc>
        <w:tc>
          <w:tcPr>
            <w:tcW w:w="3222" w:type="dxa"/>
            <w:noWrap/>
            <w:hideMark/>
          </w:tcPr>
          <w:p w14:paraId="7C19E35D"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2.69 [-0.43, 5.81]</w:t>
            </w:r>
          </w:p>
        </w:tc>
      </w:tr>
      <w:tr w:rsidR="008E5E77" w:rsidRPr="00EF076C" w14:paraId="5527DBC9" w14:textId="77777777" w:rsidTr="00017AC2">
        <w:trPr>
          <w:trHeight w:val="284"/>
        </w:trPr>
        <w:tc>
          <w:tcPr>
            <w:tcW w:w="5935" w:type="dxa"/>
            <w:noWrap/>
            <w:hideMark/>
          </w:tcPr>
          <w:p w14:paraId="5E00C26A"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Lines of Chemotherapy</w:t>
            </w:r>
          </w:p>
        </w:tc>
        <w:tc>
          <w:tcPr>
            <w:tcW w:w="3222" w:type="dxa"/>
            <w:noWrap/>
            <w:hideMark/>
          </w:tcPr>
          <w:p w14:paraId="5E2F3C44"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2.53 [1.16, 3.9]</w:t>
            </w:r>
          </w:p>
        </w:tc>
      </w:tr>
      <w:tr w:rsidR="008E5E77" w:rsidRPr="00EF076C" w14:paraId="5EFFF295" w14:textId="77777777" w:rsidTr="00017AC2">
        <w:trPr>
          <w:trHeight w:val="284"/>
        </w:trPr>
        <w:tc>
          <w:tcPr>
            <w:tcW w:w="5935" w:type="dxa"/>
            <w:noWrap/>
            <w:hideMark/>
          </w:tcPr>
          <w:p w14:paraId="75279B1D"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Pump Before Radiotherapy</w:t>
            </w:r>
          </w:p>
        </w:tc>
        <w:tc>
          <w:tcPr>
            <w:tcW w:w="3222" w:type="dxa"/>
            <w:noWrap/>
            <w:hideMark/>
          </w:tcPr>
          <w:p w14:paraId="0B76935C"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-0.81 [-1.57, -0.05]</w:t>
            </w:r>
          </w:p>
        </w:tc>
      </w:tr>
      <w:tr w:rsidR="008E5E77" w:rsidRPr="00EF076C" w14:paraId="4C825D08" w14:textId="77777777" w:rsidTr="00017AC2">
        <w:trPr>
          <w:trHeight w:val="238"/>
        </w:trPr>
        <w:tc>
          <w:tcPr>
            <w:tcW w:w="9157" w:type="dxa"/>
            <w:gridSpan w:val="2"/>
            <w:noWrap/>
            <w:hideMark/>
          </w:tcPr>
          <w:p w14:paraId="1C0A26E2" w14:textId="77777777" w:rsidR="008E5E77" w:rsidRPr="00EF076C" w:rsidRDefault="008E5E77" w:rsidP="008E5E77">
            <w:pPr>
              <w:spacing w:line="360" w:lineRule="auto"/>
              <w:contextualSpacing/>
              <w:rPr>
                <w:rFonts w:ascii="Times New Roman" w:eastAsia="Times New Roman" w:hAnsi="Times New Roman" w:cs="Times New Roman"/>
                <w:b/>
                <w:bCs/>
                <w:color w:val="000000"/>
              </w:rPr>
            </w:pPr>
            <w:r w:rsidRPr="00EF076C">
              <w:rPr>
                <w:rFonts w:ascii="Times New Roman" w:eastAsia="Times New Roman" w:hAnsi="Times New Roman" w:cs="Times New Roman"/>
                <w:b/>
                <w:bCs/>
                <w:color w:val="000000"/>
              </w:rPr>
              <w:t>Feature</w:t>
            </w:r>
            <w:r>
              <w:rPr>
                <w:rFonts w:ascii="Times New Roman" w:eastAsia="Times New Roman" w:hAnsi="Times New Roman" w:cs="Times New Roman"/>
                <w:b/>
                <w:bCs/>
                <w:color w:val="000000"/>
              </w:rPr>
              <w:t xml:space="preserve"> (Radiomics on Liver Plus Tumor Volume Only)</w:t>
            </w:r>
          </w:p>
        </w:tc>
      </w:tr>
      <w:tr w:rsidR="008E5E77" w:rsidRPr="003C6F28" w14:paraId="763E1298" w14:textId="77777777" w:rsidTr="00017AC2">
        <w:trPr>
          <w:trHeight w:val="238"/>
        </w:trPr>
        <w:tc>
          <w:tcPr>
            <w:tcW w:w="5935" w:type="dxa"/>
            <w:noWrap/>
            <w:hideMark/>
          </w:tcPr>
          <w:p w14:paraId="4037C6D6"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Neighborhood Gray Tone Difference Matrix Strength</w:t>
            </w:r>
          </w:p>
        </w:tc>
        <w:tc>
          <w:tcPr>
            <w:tcW w:w="3222" w:type="dxa"/>
            <w:noWrap/>
            <w:hideMark/>
          </w:tcPr>
          <w:p w14:paraId="36D3CBCC"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3.74 [2.25, 5.22]</w:t>
            </w:r>
          </w:p>
        </w:tc>
      </w:tr>
      <w:tr w:rsidR="008E5E77" w:rsidRPr="003C6F28" w14:paraId="515BF851" w14:textId="77777777" w:rsidTr="00017AC2">
        <w:trPr>
          <w:trHeight w:val="238"/>
        </w:trPr>
        <w:tc>
          <w:tcPr>
            <w:tcW w:w="5935" w:type="dxa"/>
            <w:noWrap/>
            <w:hideMark/>
          </w:tcPr>
          <w:p w14:paraId="465C47FB"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Neighborhood Gray Tone Difference Matrix Busyness</w:t>
            </w:r>
          </w:p>
        </w:tc>
        <w:tc>
          <w:tcPr>
            <w:tcW w:w="3222" w:type="dxa"/>
            <w:noWrap/>
            <w:hideMark/>
          </w:tcPr>
          <w:p w14:paraId="5D423E46"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3.32 [2.5, 4.15]</w:t>
            </w:r>
          </w:p>
        </w:tc>
      </w:tr>
      <w:tr w:rsidR="008E5E77" w:rsidRPr="003C6F28" w14:paraId="74528F25" w14:textId="77777777" w:rsidTr="00017AC2">
        <w:trPr>
          <w:trHeight w:val="238"/>
        </w:trPr>
        <w:tc>
          <w:tcPr>
            <w:tcW w:w="5935" w:type="dxa"/>
            <w:noWrap/>
            <w:hideMark/>
          </w:tcPr>
          <w:p w14:paraId="5052230D"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Kurtosis</w:t>
            </w:r>
          </w:p>
        </w:tc>
        <w:tc>
          <w:tcPr>
            <w:tcW w:w="3222" w:type="dxa"/>
            <w:noWrap/>
            <w:hideMark/>
          </w:tcPr>
          <w:p w14:paraId="7A178B93"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1.97 [1.58, 2.37]</w:t>
            </w:r>
          </w:p>
        </w:tc>
      </w:tr>
      <w:tr w:rsidR="008E5E77" w:rsidRPr="003C6F28" w14:paraId="30F8F581" w14:textId="77777777" w:rsidTr="00017AC2">
        <w:trPr>
          <w:trHeight w:val="238"/>
        </w:trPr>
        <w:tc>
          <w:tcPr>
            <w:tcW w:w="5935" w:type="dxa"/>
            <w:noWrap/>
            <w:hideMark/>
          </w:tcPr>
          <w:p w14:paraId="1E4A6B51"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lastRenderedPageBreak/>
              <w:t>Maximum 2D Diameter Slice</w:t>
            </w:r>
          </w:p>
        </w:tc>
        <w:tc>
          <w:tcPr>
            <w:tcW w:w="3222" w:type="dxa"/>
            <w:noWrap/>
            <w:hideMark/>
          </w:tcPr>
          <w:p w14:paraId="2803B30E"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1.45 [0.2</w:t>
            </w:r>
            <w:r>
              <w:rPr>
                <w:rFonts w:ascii="Times New Roman" w:eastAsia="Times New Roman" w:hAnsi="Times New Roman" w:cs="Times New Roman"/>
                <w:color w:val="000000"/>
              </w:rPr>
              <w:t>0</w:t>
            </w:r>
            <w:r w:rsidRPr="003C6F28">
              <w:rPr>
                <w:rFonts w:ascii="Times New Roman" w:eastAsia="Times New Roman" w:hAnsi="Times New Roman" w:cs="Times New Roman"/>
                <w:color w:val="000000"/>
              </w:rPr>
              <w:t>, 2.69]</w:t>
            </w:r>
          </w:p>
        </w:tc>
      </w:tr>
      <w:tr w:rsidR="008E5E77" w:rsidRPr="003C6F28" w14:paraId="260BC945" w14:textId="77777777" w:rsidTr="00017AC2">
        <w:trPr>
          <w:trHeight w:val="238"/>
        </w:trPr>
        <w:tc>
          <w:tcPr>
            <w:tcW w:w="5935" w:type="dxa"/>
            <w:noWrap/>
            <w:hideMark/>
          </w:tcPr>
          <w:p w14:paraId="59EF3266"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Gray Level Size Zone Matrix Low Gray Level Emphasis</w:t>
            </w:r>
          </w:p>
        </w:tc>
        <w:tc>
          <w:tcPr>
            <w:tcW w:w="3222" w:type="dxa"/>
            <w:noWrap/>
            <w:hideMark/>
          </w:tcPr>
          <w:p w14:paraId="486D5968"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0.33 [-0.75, 1.42]</w:t>
            </w:r>
          </w:p>
        </w:tc>
      </w:tr>
      <w:tr w:rsidR="008E5E77" w:rsidRPr="003C6F28" w14:paraId="158CB748" w14:textId="77777777" w:rsidTr="00017AC2">
        <w:trPr>
          <w:trHeight w:val="238"/>
        </w:trPr>
        <w:tc>
          <w:tcPr>
            <w:tcW w:w="5935" w:type="dxa"/>
            <w:noWrap/>
            <w:hideMark/>
          </w:tcPr>
          <w:p w14:paraId="2D35116B"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Neighborhood Gray Tone Difference Matrix Contrast</w:t>
            </w:r>
          </w:p>
        </w:tc>
        <w:tc>
          <w:tcPr>
            <w:tcW w:w="3222" w:type="dxa"/>
            <w:noWrap/>
            <w:hideMark/>
          </w:tcPr>
          <w:p w14:paraId="67E9F5EF"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0.02 [-0.78, 0.82]</w:t>
            </w:r>
          </w:p>
        </w:tc>
      </w:tr>
      <w:tr w:rsidR="008E5E77" w:rsidRPr="003C6F28" w14:paraId="1C5BF55A" w14:textId="77777777" w:rsidTr="00017AC2">
        <w:trPr>
          <w:trHeight w:val="238"/>
        </w:trPr>
        <w:tc>
          <w:tcPr>
            <w:tcW w:w="5935" w:type="dxa"/>
            <w:noWrap/>
            <w:hideMark/>
          </w:tcPr>
          <w:p w14:paraId="525FF662"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Skewness</w:t>
            </w:r>
          </w:p>
        </w:tc>
        <w:tc>
          <w:tcPr>
            <w:tcW w:w="3222" w:type="dxa"/>
            <w:noWrap/>
            <w:hideMark/>
          </w:tcPr>
          <w:p w14:paraId="467BF467"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-0.25 [-0.81, 0.31]</w:t>
            </w:r>
          </w:p>
        </w:tc>
      </w:tr>
      <w:tr w:rsidR="008E5E77" w:rsidRPr="003C6F28" w14:paraId="3EEC43CA" w14:textId="77777777" w:rsidTr="00017AC2">
        <w:trPr>
          <w:trHeight w:val="238"/>
        </w:trPr>
        <w:tc>
          <w:tcPr>
            <w:tcW w:w="5935" w:type="dxa"/>
            <w:noWrap/>
            <w:hideMark/>
          </w:tcPr>
          <w:p w14:paraId="0EE040AF"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Gray Level Co-occurrence Matrix Cluster Shade</w:t>
            </w:r>
          </w:p>
        </w:tc>
        <w:tc>
          <w:tcPr>
            <w:tcW w:w="3222" w:type="dxa"/>
            <w:noWrap/>
            <w:hideMark/>
          </w:tcPr>
          <w:p w14:paraId="4C1E3BE3"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-0.88 [-2.78, 1.01]</w:t>
            </w:r>
          </w:p>
        </w:tc>
      </w:tr>
      <w:tr w:rsidR="008E5E77" w:rsidRPr="003C6F28" w14:paraId="30B34D01" w14:textId="77777777" w:rsidTr="00017AC2">
        <w:trPr>
          <w:trHeight w:val="300"/>
        </w:trPr>
        <w:tc>
          <w:tcPr>
            <w:tcW w:w="9157" w:type="dxa"/>
            <w:gridSpan w:val="2"/>
            <w:noWrap/>
            <w:hideMark/>
          </w:tcPr>
          <w:p w14:paraId="08F16B70" w14:textId="77777777" w:rsidR="008E5E77" w:rsidRPr="003C6F28" w:rsidRDefault="008E5E77" w:rsidP="008E5E77">
            <w:pPr>
              <w:spacing w:line="360" w:lineRule="auto"/>
              <w:contextualSpacing/>
              <w:rPr>
                <w:rFonts w:ascii="Times New Roman" w:eastAsia="Times New Roman" w:hAnsi="Times New Roman" w:cs="Times New Roman"/>
                <w:b/>
                <w:bCs/>
                <w:color w:val="000000"/>
              </w:rPr>
            </w:pPr>
            <w:r w:rsidRPr="003C6F28">
              <w:rPr>
                <w:rFonts w:ascii="Times New Roman" w:eastAsia="Times New Roman" w:hAnsi="Times New Roman" w:cs="Times New Roman"/>
                <w:b/>
                <w:bCs/>
                <w:color w:val="000000"/>
              </w:rPr>
              <w:t>Feature</w:t>
            </w:r>
            <w:r>
              <w:rPr>
                <w:rFonts w:ascii="Times New Roman" w:eastAsia="Times New Roman" w:hAnsi="Times New Roman" w:cs="Times New Roman"/>
                <w:b/>
                <w:bCs/>
                <w:color w:val="000000"/>
              </w:rPr>
              <w:t xml:space="preserve"> (Treatment Data and Radiomics on Liver Plus Tumor Volume)</w:t>
            </w:r>
          </w:p>
        </w:tc>
      </w:tr>
      <w:tr w:rsidR="008E5E77" w:rsidRPr="003C6F28" w14:paraId="152D9D1A" w14:textId="77777777" w:rsidTr="00017AC2">
        <w:trPr>
          <w:trHeight w:val="300"/>
        </w:trPr>
        <w:tc>
          <w:tcPr>
            <w:tcW w:w="5935" w:type="dxa"/>
            <w:noWrap/>
            <w:hideMark/>
          </w:tcPr>
          <w:p w14:paraId="699DE45F"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Max</w:t>
            </w:r>
            <w:r>
              <w:rPr>
                <w:rFonts w:ascii="Times New Roman" w:eastAsia="Times New Roman" w:hAnsi="Times New Roman" w:cs="Times New Roman"/>
                <w:color w:val="000000"/>
              </w:rPr>
              <w:t>imum</w:t>
            </w:r>
            <w:r w:rsidRPr="003C6F28">
              <w:rPr>
                <w:rFonts w:ascii="Times New Roman" w:eastAsia="Times New Roman" w:hAnsi="Times New Roman" w:cs="Times New Roman"/>
                <w:color w:val="000000"/>
              </w:rPr>
              <w:t xml:space="preserve"> Dose</w:t>
            </w:r>
          </w:p>
        </w:tc>
        <w:tc>
          <w:tcPr>
            <w:tcW w:w="3222" w:type="dxa"/>
            <w:noWrap/>
            <w:hideMark/>
          </w:tcPr>
          <w:p w14:paraId="694EF583"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3.83 [1.05, 6.62]</w:t>
            </w:r>
          </w:p>
        </w:tc>
      </w:tr>
      <w:tr w:rsidR="008E5E77" w:rsidRPr="003C6F28" w14:paraId="1DE93228" w14:textId="77777777" w:rsidTr="00017AC2">
        <w:trPr>
          <w:trHeight w:val="300"/>
        </w:trPr>
        <w:tc>
          <w:tcPr>
            <w:tcW w:w="5935" w:type="dxa"/>
            <w:noWrap/>
            <w:hideMark/>
          </w:tcPr>
          <w:p w14:paraId="11F0A140"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Neighborhood Gray Tone Difference Matrix Strength</w:t>
            </w:r>
          </w:p>
        </w:tc>
        <w:tc>
          <w:tcPr>
            <w:tcW w:w="3222" w:type="dxa"/>
            <w:noWrap/>
            <w:hideMark/>
          </w:tcPr>
          <w:p w14:paraId="5766CD92"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1.9</w:t>
            </w:r>
            <w:r>
              <w:rPr>
                <w:rFonts w:ascii="Times New Roman" w:eastAsia="Times New Roman" w:hAnsi="Times New Roman" w:cs="Times New Roman"/>
                <w:color w:val="000000"/>
              </w:rPr>
              <w:t>0</w:t>
            </w:r>
            <w:r w:rsidRPr="003C6F28">
              <w:rPr>
                <w:rFonts w:ascii="Times New Roman" w:eastAsia="Times New Roman" w:hAnsi="Times New Roman" w:cs="Times New Roman"/>
                <w:color w:val="000000"/>
              </w:rPr>
              <w:t xml:space="preserve"> [0.93, 2.86]</w:t>
            </w:r>
          </w:p>
        </w:tc>
      </w:tr>
      <w:tr w:rsidR="008E5E77" w:rsidRPr="003C6F28" w14:paraId="1EDAD255" w14:textId="77777777" w:rsidTr="00017AC2">
        <w:trPr>
          <w:trHeight w:val="300"/>
        </w:trPr>
        <w:tc>
          <w:tcPr>
            <w:tcW w:w="5935" w:type="dxa"/>
            <w:noWrap/>
            <w:hideMark/>
          </w:tcPr>
          <w:p w14:paraId="1635F363"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Lines of Chemotherapy</w:t>
            </w:r>
          </w:p>
        </w:tc>
        <w:tc>
          <w:tcPr>
            <w:tcW w:w="3222" w:type="dxa"/>
            <w:noWrap/>
            <w:hideMark/>
          </w:tcPr>
          <w:p w14:paraId="2EC6E20D"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1.36 [0.38, 2.35]</w:t>
            </w:r>
          </w:p>
        </w:tc>
      </w:tr>
      <w:tr w:rsidR="008E5E77" w:rsidRPr="003C6F28" w14:paraId="42C7A5AA" w14:textId="77777777" w:rsidTr="00017AC2">
        <w:trPr>
          <w:trHeight w:val="300"/>
        </w:trPr>
        <w:tc>
          <w:tcPr>
            <w:tcW w:w="5935" w:type="dxa"/>
            <w:noWrap/>
            <w:hideMark/>
          </w:tcPr>
          <w:p w14:paraId="4BC3D6E7"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Gray Level Size Zone Matrix Low Gray Level Emphasis</w:t>
            </w:r>
          </w:p>
        </w:tc>
        <w:tc>
          <w:tcPr>
            <w:tcW w:w="3222" w:type="dxa"/>
            <w:noWrap/>
            <w:hideMark/>
          </w:tcPr>
          <w:p w14:paraId="33183575"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1.01 [-0.37, 2.39]</w:t>
            </w:r>
          </w:p>
        </w:tc>
      </w:tr>
      <w:tr w:rsidR="008E5E77" w:rsidRPr="003C6F28" w14:paraId="4375E29B" w14:textId="77777777" w:rsidTr="00017AC2">
        <w:trPr>
          <w:trHeight w:val="300"/>
        </w:trPr>
        <w:tc>
          <w:tcPr>
            <w:tcW w:w="5935" w:type="dxa"/>
            <w:noWrap/>
            <w:hideMark/>
          </w:tcPr>
          <w:p w14:paraId="002B54A3"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KRAS Mutation</w:t>
            </w:r>
          </w:p>
        </w:tc>
        <w:tc>
          <w:tcPr>
            <w:tcW w:w="3222" w:type="dxa"/>
            <w:noWrap/>
            <w:hideMark/>
          </w:tcPr>
          <w:p w14:paraId="195A9795"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0.65 [0.1</w:t>
            </w:r>
            <w:r>
              <w:rPr>
                <w:rFonts w:ascii="Times New Roman" w:eastAsia="Times New Roman" w:hAnsi="Times New Roman" w:cs="Times New Roman"/>
                <w:color w:val="000000"/>
              </w:rPr>
              <w:t>0</w:t>
            </w:r>
            <w:r w:rsidRPr="003C6F28">
              <w:rPr>
                <w:rFonts w:ascii="Times New Roman" w:eastAsia="Times New Roman" w:hAnsi="Times New Roman" w:cs="Times New Roman"/>
                <w:color w:val="000000"/>
              </w:rPr>
              <w:t>, 1.19]</w:t>
            </w:r>
          </w:p>
        </w:tc>
      </w:tr>
      <w:tr w:rsidR="008E5E77" w:rsidRPr="003C6F28" w14:paraId="63834921" w14:textId="77777777" w:rsidTr="00017AC2">
        <w:trPr>
          <w:trHeight w:val="300"/>
        </w:trPr>
        <w:tc>
          <w:tcPr>
            <w:tcW w:w="5935" w:type="dxa"/>
            <w:noWrap/>
            <w:hideMark/>
          </w:tcPr>
          <w:p w14:paraId="1C83345A"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Carcinoembryonic Antigen at Radiotherapy</w:t>
            </w:r>
          </w:p>
        </w:tc>
        <w:tc>
          <w:tcPr>
            <w:tcW w:w="3222" w:type="dxa"/>
            <w:noWrap/>
            <w:hideMark/>
          </w:tcPr>
          <w:p w14:paraId="707C16CA"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0.48 [-1.11, 2.08]</w:t>
            </w:r>
          </w:p>
        </w:tc>
      </w:tr>
      <w:tr w:rsidR="008E5E77" w:rsidRPr="003C6F28" w14:paraId="7382566C" w14:textId="77777777" w:rsidTr="00017AC2">
        <w:trPr>
          <w:trHeight w:val="300"/>
        </w:trPr>
        <w:tc>
          <w:tcPr>
            <w:tcW w:w="5935" w:type="dxa"/>
            <w:noWrap/>
            <w:hideMark/>
          </w:tcPr>
          <w:p w14:paraId="3E9959AB"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Gray Level Size Zone Matrix Nonuniformity</w:t>
            </w:r>
          </w:p>
        </w:tc>
        <w:tc>
          <w:tcPr>
            <w:tcW w:w="3222" w:type="dxa"/>
            <w:noWrap/>
            <w:hideMark/>
          </w:tcPr>
          <w:p w14:paraId="1C11D76E"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0.48 [-0.32, 1.27]</w:t>
            </w:r>
          </w:p>
        </w:tc>
      </w:tr>
      <w:tr w:rsidR="008E5E77" w:rsidRPr="003C6F28" w14:paraId="0BE80FFA" w14:textId="77777777" w:rsidTr="00017AC2">
        <w:trPr>
          <w:trHeight w:val="300"/>
        </w:trPr>
        <w:tc>
          <w:tcPr>
            <w:tcW w:w="5935" w:type="dxa"/>
            <w:noWrap/>
            <w:hideMark/>
          </w:tcPr>
          <w:p w14:paraId="6A3A67AA"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Gray Level Co-occurrence Matrix Cluster Shade</w:t>
            </w:r>
          </w:p>
        </w:tc>
        <w:tc>
          <w:tcPr>
            <w:tcW w:w="3222" w:type="dxa"/>
            <w:noWrap/>
            <w:hideMark/>
          </w:tcPr>
          <w:p w14:paraId="5DA7DD77"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0.17 [-0.98, 1.32]</w:t>
            </w:r>
          </w:p>
        </w:tc>
      </w:tr>
      <w:tr w:rsidR="008E5E77" w:rsidRPr="003C6F28" w14:paraId="367114A3" w14:textId="77777777" w:rsidTr="00017AC2">
        <w:trPr>
          <w:trHeight w:val="300"/>
        </w:trPr>
        <w:tc>
          <w:tcPr>
            <w:tcW w:w="5935" w:type="dxa"/>
            <w:noWrap/>
            <w:hideMark/>
          </w:tcPr>
          <w:p w14:paraId="60B992F4"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Pump Before Radiotherapy</w:t>
            </w:r>
          </w:p>
        </w:tc>
        <w:tc>
          <w:tcPr>
            <w:tcW w:w="3222" w:type="dxa"/>
            <w:noWrap/>
            <w:hideMark/>
          </w:tcPr>
          <w:p w14:paraId="4A479021"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-0.08 [-1.21, 1.04]</w:t>
            </w:r>
          </w:p>
        </w:tc>
      </w:tr>
      <w:tr w:rsidR="008E5E77" w:rsidRPr="003C6F28" w14:paraId="673E5346" w14:textId="77777777" w:rsidTr="00017AC2">
        <w:trPr>
          <w:trHeight w:val="300"/>
        </w:trPr>
        <w:tc>
          <w:tcPr>
            <w:tcW w:w="5935" w:type="dxa"/>
            <w:noWrap/>
            <w:hideMark/>
          </w:tcPr>
          <w:p w14:paraId="2B31721B"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Skewness</w:t>
            </w:r>
          </w:p>
        </w:tc>
        <w:tc>
          <w:tcPr>
            <w:tcW w:w="3222" w:type="dxa"/>
            <w:noWrap/>
            <w:hideMark/>
          </w:tcPr>
          <w:p w14:paraId="22F334D3"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-0.29 [-0.73, 0.15]</w:t>
            </w:r>
          </w:p>
        </w:tc>
      </w:tr>
    </w:tbl>
    <w:p w14:paraId="5D0D8F5A" w14:textId="77777777" w:rsidR="008E5E77" w:rsidRDefault="008E5E77" w:rsidP="008E5E77">
      <w:pPr>
        <w:spacing w:after="0" w:line="360" w:lineRule="auto"/>
        <w:contextualSpacing/>
        <w:rPr>
          <w:rFonts w:ascii="Times New Roman" w:hAnsi="Times New Roman" w:cs="Times New Roman"/>
        </w:rPr>
      </w:pPr>
    </w:p>
    <w:p w14:paraId="6C415140" w14:textId="28B3B5B2" w:rsidR="008E5E77" w:rsidRDefault="008E5E77" w:rsidP="008E5E77">
      <w:pPr>
        <w:spacing w:after="0" w:line="360" w:lineRule="auto"/>
        <w:contextualSpacing/>
        <w:rPr>
          <w:rFonts w:ascii="Times New Roman" w:hAnsi="Times New Roman" w:cs="Times New Roman"/>
        </w:rPr>
      </w:pPr>
      <w:r>
        <w:rPr>
          <w:rFonts w:ascii="Times New Roman" w:hAnsi="Times New Roman" w:cs="Times New Roman"/>
        </w:rPr>
        <w:t xml:space="preserve">Table 4: The feature </w:t>
      </w:r>
      <w:proofErr w:type="spellStart"/>
      <w:r>
        <w:rPr>
          <w:rFonts w:ascii="Times New Roman" w:hAnsi="Times New Roman" w:cs="Times New Roman"/>
        </w:rPr>
        <w:t>importances</w:t>
      </w:r>
      <w:proofErr w:type="spellEnd"/>
      <w:r>
        <w:rPr>
          <w:rFonts w:ascii="Times New Roman" w:hAnsi="Times New Roman" w:cs="Times New Roman"/>
        </w:rPr>
        <w:t xml:space="preserve"> for the random survival forest model utilizing treatment data only, radiomics data only, or the combination of both. Maximum dose was observed to be the most predictive feature, significantly with more information gain than any other treatment feature. </w:t>
      </w:r>
      <w:ins w:id="402" w:author="Ricky Hu" w:date="2022-05-25T17:14:00Z">
        <w:r w:rsidR="0055241D" w:rsidRPr="0025214C">
          <w:rPr>
            <w:rFonts w:ascii="Times New Roman" w:hAnsi="Times New Roman" w:cs="Times New Roman"/>
          </w:rPr>
          <w:t xml:space="preserve">Gray tone difference matrix computations </w:t>
        </w:r>
        <w:r w:rsidR="0055241D">
          <w:rPr>
            <w:rFonts w:ascii="Times New Roman" w:hAnsi="Times New Roman" w:cs="Times New Roman"/>
          </w:rPr>
          <w:t>were the most</w:t>
        </w:r>
        <w:r w:rsidR="0055241D" w:rsidRPr="0025214C">
          <w:rPr>
            <w:rFonts w:ascii="Times New Roman" w:hAnsi="Times New Roman" w:cs="Times New Roman"/>
          </w:rPr>
          <w:t xml:space="preserve"> predictive when only using radiomics data. </w:t>
        </w:r>
      </w:ins>
      <w:del w:id="403" w:author="Ricky Hu" w:date="2022-05-25T17:14:00Z">
        <w:r w:rsidDel="0055241D">
          <w:rPr>
            <w:rFonts w:ascii="Times New Roman" w:hAnsi="Times New Roman" w:cs="Times New Roman"/>
          </w:rPr>
          <w:delText>Gray tone difference matrix computations yielded the most predictive radiomic features when only using radiomics data.</w:delText>
        </w:r>
      </w:del>
      <w:r>
        <w:rPr>
          <w:rFonts w:ascii="Times New Roman" w:hAnsi="Times New Roman" w:cs="Times New Roman"/>
        </w:rPr>
        <w:t xml:space="preserve"> Both gray</w:t>
      </w:r>
      <w:ins w:id="404" w:author="Ricky Hu" w:date="2022-05-18T02:58:00Z">
        <w:r w:rsidR="007224B7">
          <w:rPr>
            <w:rFonts w:ascii="Times New Roman" w:hAnsi="Times New Roman" w:cs="Times New Roman"/>
          </w:rPr>
          <w:t xml:space="preserve"> </w:t>
        </w:r>
      </w:ins>
      <w:r>
        <w:rPr>
          <w:rFonts w:ascii="Times New Roman" w:hAnsi="Times New Roman" w:cs="Times New Roman"/>
        </w:rPr>
        <w:t>tone difference matrices and maximum dose features resulted in high predictive value in the combined model. However, the importance of maximum dose was decreased compared to when using only treatment data, indicating that the model is still able to predict survival with the remaining radiomic features.</w:t>
      </w:r>
    </w:p>
    <w:p w14:paraId="20D6F11F" w14:textId="77777777" w:rsidR="008E5E77" w:rsidRDefault="008E5E77" w:rsidP="008E5E77">
      <w:pPr>
        <w:spacing w:after="0" w:line="360" w:lineRule="auto"/>
        <w:contextualSpacing/>
        <w:rPr>
          <w:rFonts w:ascii="Times New Roman" w:hAnsi="Times New Roman" w:cs="Times New Roman"/>
        </w:rPr>
      </w:pPr>
    </w:p>
    <w:p w14:paraId="70ED0940" w14:textId="6A95D2AF" w:rsidR="008E5E77" w:rsidRPr="00F306F9" w:rsidRDefault="008E5E77" w:rsidP="008E5E77">
      <w:pPr>
        <w:spacing w:after="0" w:line="360" w:lineRule="auto"/>
        <w:contextualSpacing/>
        <w:rPr>
          <w:rFonts w:ascii="Times New Roman" w:hAnsi="Times New Roman" w:cs="Times New Roman"/>
        </w:rPr>
      </w:pPr>
      <w:r>
        <w:rPr>
          <w:rFonts w:ascii="Times New Roman" w:hAnsi="Times New Roman" w:cs="Times New Roman"/>
        </w:rPr>
        <w:t>The most predictive radiomic feature was the neighboring gray tone difference matrix (NGTDM) strength</w:t>
      </w:r>
      <w:del w:id="405" w:author="Ricky Hu" w:date="2022-05-25T17:11:00Z">
        <w:r w:rsidDel="0055241D">
          <w:rPr>
            <w:rFonts w:ascii="Times New Roman" w:hAnsi="Times New Roman" w:cs="Times New Roman"/>
          </w:rPr>
          <w:delText>, though with a large variance over the 4 k-folds</w:delText>
        </w:r>
      </w:del>
      <w:r>
        <w:rPr>
          <w:rFonts w:ascii="Times New Roman" w:hAnsi="Times New Roman" w:cs="Times New Roman"/>
        </w:rPr>
        <w:t xml:space="preserve">. The most predictive clinical variable was maximum dose, significantly greater than any other clinical variable. </w:t>
      </w:r>
      <w:del w:id="406" w:author="Ricky Hu" w:date="2022-05-25T17:11:00Z">
        <w:r w:rsidDel="0055241D">
          <w:rPr>
            <w:rFonts w:ascii="Times New Roman" w:hAnsi="Times New Roman" w:cs="Times New Roman"/>
          </w:rPr>
          <w:delText>However, in the combined radiomics and treatment data model, the feature importance of maximum dose decreased.</w:delText>
        </w:r>
      </w:del>
    </w:p>
    <w:p w14:paraId="5088D808" w14:textId="77777777" w:rsidR="008E5E77" w:rsidRDefault="008E5E77" w:rsidP="008E5E77">
      <w:pPr>
        <w:spacing w:after="0" w:line="360" w:lineRule="auto"/>
        <w:contextualSpacing/>
        <w:rPr>
          <w:rFonts w:ascii="Times New Roman" w:hAnsi="Times New Roman" w:cs="Times New Roman"/>
          <w:b/>
          <w:bCs/>
          <w:sz w:val="28"/>
          <w:szCs w:val="28"/>
        </w:rPr>
      </w:pPr>
    </w:p>
    <w:p w14:paraId="2CD48772" w14:textId="4CD2FE71" w:rsidR="008E5E77" w:rsidRPr="003812A5" w:rsidRDefault="00B17CA0" w:rsidP="008E5E77">
      <w:pPr>
        <w:spacing w:after="0" w:line="360" w:lineRule="auto"/>
        <w:contextualSpacing/>
        <w:rPr>
          <w:rFonts w:ascii="Times New Roman" w:hAnsi="Times New Roman" w:cs="Times New Roman"/>
          <w:b/>
          <w:bCs/>
          <w:sz w:val="28"/>
          <w:szCs w:val="28"/>
        </w:rPr>
      </w:pPr>
      <w:r>
        <w:rPr>
          <w:rFonts w:ascii="Times New Roman" w:hAnsi="Times New Roman" w:cs="Times New Roman"/>
          <w:b/>
          <w:bCs/>
          <w:sz w:val="28"/>
          <w:szCs w:val="28"/>
        </w:rPr>
        <w:t xml:space="preserve">4. </w:t>
      </w:r>
      <w:r w:rsidR="008E5E77" w:rsidRPr="00230F61">
        <w:rPr>
          <w:rFonts w:ascii="Times New Roman" w:hAnsi="Times New Roman" w:cs="Times New Roman"/>
          <w:b/>
          <w:bCs/>
          <w:sz w:val="28"/>
          <w:szCs w:val="28"/>
        </w:rPr>
        <w:t>Discussion</w:t>
      </w:r>
    </w:p>
    <w:p w14:paraId="2B218597" w14:textId="7806911B" w:rsidR="00F2483F" w:rsidRDefault="008E5E77" w:rsidP="008E5E77">
      <w:pPr>
        <w:spacing w:after="0" w:line="360" w:lineRule="auto"/>
        <w:contextualSpacing/>
        <w:rPr>
          <w:rFonts w:ascii="Times New Roman" w:hAnsi="Times New Roman" w:cs="Times New Roman"/>
        </w:rPr>
      </w:pPr>
      <w:r>
        <w:rPr>
          <w:rFonts w:ascii="Times New Roman" w:hAnsi="Times New Roman" w:cs="Times New Roman"/>
        </w:rPr>
        <w:lastRenderedPageBreak/>
        <w:t xml:space="preserve">The goal of the study was to develop a method utilizing radiomics and machine learning to predict time until local progression of CLM patients. </w:t>
      </w:r>
      <w:r w:rsidRPr="00F306F9">
        <w:rPr>
          <w:rFonts w:ascii="Times New Roman" w:hAnsi="Times New Roman" w:cs="Times New Roman"/>
        </w:rPr>
        <w:t xml:space="preserve">The IBS of every dataset combination was below the threshold of 0.25, indicating that the predictions by the RSF model is non-random and information-gaining </w:t>
      </w:r>
      <w:r>
        <w:rPr>
          <w:rFonts w:ascii="Times New Roman" w:hAnsi="Times New Roman" w:cs="Times New Roman"/>
        </w:rPr>
        <w:t>[</w:t>
      </w:r>
      <w:del w:id="407" w:author="Ricky Hu" w:date="2022-05-18T01:52:00Z">
        <w:r w:rsidDel="00460967">
          <w:rPr>
            <w:rFonts w:ascii="Times New Roman" w:hAnsi="Times New Roman" w:cs="Times New Roman"/>
          </w:rPr>
          <w:delText>29</w:delText>
        </w:r>
      </w:del>
      <w:ins w:id="408" w:author="Ricky Hu" w:date="2022-05-18T01:52:00Z">
        <w:r w:rsidR="00460967">
          <w:rPr>
            <w:rFonts w:ascii="Times New Roman" w:hAnsi="Times New Roman" w:cs="Times New Roman"/>
          </w:rPr>
          <w:t>31</w:t>
        </w:r>
      </w:ins>
      <w:r>
        <w:rPr>
          <w:rFonts w:ascii="Times New Roman" w:hAnsi="Times New Roman" w:cs="Times New Roman"/>
        </w:rPr>
        <w:t>]</w:t>
      </w:r>
      <w:r w:rsidRPr="00F306F9">
        <w:rPr>
          <w:rFonts w:ascii="Times New Roman" w:hAnsi="Times New Roman" w:cs="Times New Roman"/>
        </w:rPr>
        <w:t>.</w:t>
      </w:r>
      <w:ins w:id="409" w:author="Ricky Hu" w:date="2022-05-18T03:29:00Z">
        <w:r w:rsidR="00810E36">
          <w:rPr>
            <w:rFonts w:ascii="Times New Roman" w:hAnsi="Times New Roman" w:cs="Times New Roman"/>
          </w:rPr>
          <w:t xml:space="preserve"> This suggests </w:t>
        </w:r>
        <w:r w:rsidR="00810E36" w:rsidRPr="008D31E3">
          <w:rPr>
            <w:rFonts w:ascii="Times New Roman" w:hAnsi="Times New Roman" w:cs="Times New Roman"/>
          </w:rPr>
          <w:t>that there is predictive textur</w:t>
        </w:r>
        <w:r w:rsidR="00810E36">
          <w:rPr>
            <w:rFonts w:ascii="Times New Roman" w:hAnsi="Times New Roman" w:cs="Times New Roman"/>
          </w:rPr>
          <w:t xml:space="preserve">e </w:t>
        </w:r>
        <w:r w:rsidR="00810E36" w:rsidRPr="008D31E3">
          <w:rPr>
            <w:rFonts w:ascii="Times New Roman" w:hAnsi="Times New Roman" w:cs="Times New Roman"/>
          </w:rPr>
          <w:t>within the liver parenchyma and tumor volume that may be investigated further to understand structural changes that affect prognosis. This is consistent with Simpson et al. [19], who observed that radiomic features were associated with recurrence and are potentially reflective of tissue abnormalities that create a metastatic environment.</w:t>
        </w:r>
      </w:ins>
    </w:p>
    <w:p w14:paraId="666D6021" w14:textId="77777777" w:rsidR="00F2483F" w:rsidRDefault="00F2483F" w:rsidP="008E5E77">
      <w:pPr>
        <w:spacing w:after="0" w:line="360" w:lineRule="auto"/>
        <w:contextualSpacing/>
        <w:rPr>
          <w:rFonts w:ascii="Times New Roman" w:hAnsi="Times New Roman" w:cs="Times New Roman"/>
        </w:rPr>
      </w:pPr>
    </w:p>
    <w:p w14:paraId="123152B5" w14:textId="0EF1C8AB" w:rsidR="008E5E77" w:rsidRPr="00F306F9" w:rsidDel="000D3755" w:rsidRDefault="008E5E77" w:rsidP="008E5E77">
      <w:pPr>
        <w:spacing w:after="0" w:line="360" w:lineRule="auto"/>
        <w:contextualSpacing/>
        <w:rPr>
          <w:del w:id="410" w:author="Ricky Hu" w:date="2022-05-18T03:16:00Z"/>
          <w:rFonts w:ascii="Times New Roman" w:hAnsi="Times New Roman" w:cs="Times New Roman"/>
        </w:rPr>
      </w:pPr>
      <w:del w:id="411" w:author="Ricky Hu" w:date="2022-05-18T03:16:00Z">
        <w:r w:rsidRPr="00F306F9" w:rsidDel="000D3755">
          <w:rPr>
            <w:rFonts w:ascii="Times New Roman" w:hAnsi="Times New Roman" w:cs="Times New Roman"/>
          </w:rPr>
          <w:delText xml:space="preserve">Without feature selection, </w:delText>
        </w:r>
      </w:del>
      <w:del w:id="412" w:author="Ricky Hu" w:date="2022-05-18T03:12:00Z">
        <w:r w:rsidRPr="00F306F9" w:rsidDel="001162CE">
          <w:rPr>
            <w:rFonts w:ascii="Times New Roman" w:hAnsi="Times New Roman" w:cs="Times New Roman"/>
          </w:rPr>
          <w:delText>although the model performed with an average C-index greater than 0.</w:delText>
        </w:r>
        <w:r w:rsidDel="001162CE">
          <w:rPr>
            <w:rFonts w:ascii="Times New Roman" w:hAnsi="Times New Roman" w:cs="Times New Roman"/>
          </w:rPr>
          <w:delText>55</w:delText>
        </w:r>
        <w:r w:rsidRPr="00F306F9" w:rsidDel="001162CE">
          <w:rPr>
            <w:rFonts w:ascii="Times New Roman" w:hAnsi="Times New Roman" w:cs="Times New Roman"/>
          </w:rPr>
          <w:delText xml:space="preserve">, </w:delText>
        </w:r>
      </w:del>
      <w:del w:id="413" w:author="Ricky Hu" w:date="2022-05-18T03:16:00Z">
        <w:r w:rsidDel="000D3755">
          <w:rPr>
            <w:rFonts w:ascii="Times New Roman" w:hAnsi="Times New Roman" w:cs="Times New Roman"/>
          </w:rPr>
          <w:delText>there was a larger variance across the cross-validation folds</w:delText>
        </w:r>
        <w:r w:rsidRPr="00F306F9" w:rsidDel="000D3755">
          <w:rPr>
            <w:rFonts w:ascii="Times New Roman" w:hAnsi="Times New Roman" w:cs="Times New Roman"/>
          </w:rPr>
          <w:delText xml:space="preserve">. </w:delText>
        </w:r>
        <w:r w:rsidDel="000D3755">
          <w:rPr>
            <w:rFonts w:ascii="Times New Roman" w:hAnsi="Times New Roman" w:cs="Times New Roman"/>
          </w:rPr>
          <w:delText xml:space="preserve">This is likely due to overfitting as the number of input variables </w:delText>
        </w:r>
      </w:del>
      <w:del w:id="414" w:author="Ricky Hu" w:date="2022-05-18T03:13:00Z">
        <w:r w:rsidDel="001162CE">
          <w:rPr>
            <w:rFonts w:ascii="Times New Roman" w:hAnsi="Times New Roman" w:cs="Times New Roman"/>
          </w:rPr>
          <w:delText xml:space="preserve">(e.g. all 108 radiomic features vs. a maximum of 9 when feature selected) </w:delText>
        </w:r>
      </w:del>
      <w:del w:id="415" w:author="Ricky Hu" w:date="2022-05-18T03:16:00Z">
        <w:r w:rsidDel="000D3755">
          <w:rPr>
            <w:rFonts w:ascii="Times New Roman" w:hAnsi="Times New Roman" w:cs="Times New Roman"/>
          </w:rPr>
          <w:delText xml:space="preserve">defines the </w:delText>
        </w:r>
      </w:del>
      <w:del w:id="416" w:author="Ricky Hu" w:date="2022-05-18T03:13:00Z">
        <w:r w:rsidDel="001162CE">
          <w:rPr>
            <w:rFonts w:ascii="Times New Roman" w:hAnsi="Times New Roman" w:cs="Times New Roman"/>
          </w:rPr>
          <w:delText xml:space="preserve">number of dimensions </w:delText>
        </w:r>
      </w:del>
      <w:del w:id="417" w:author="Ricky Hu" w:date="2022-05-18T03:16:00Z">
        <w:r w:rsidDel="000D3755">
          <w:rPr>
            <w:rFonts w:ascii="Times New Roman" w:hAnsi="Times New Roman" w:cs="Times New Roman"/>
          </w:rPr>
          <w:delText>in the optimization problem for the machine learning model. The optimized solution may be too specific to the training data, resulting in lower testing accuracy.</w:delText>
        </w:r>
        <w:r w:rsidR="00AE4917" w:rsidDel="000D3755">
          <w:rPr>
            <w:rFonts w:ascii="Times New Roman" w:hAnsi="Times New Roman" w:cs="Times New Roman"/>
          </w:rPr>
          <w:delText xml:space="preserve"> </w:delText>
        </w:r>
      </w:del>
      <w:del w:id="418" w:author="Ricky Hu" w:date="2022-05-18T03:13:00Z">
        <w:r w:rsidR="00AE4917" w:rsidDel="001162CE">
          <w:rPr>
            <w:rFonts w:ascii="Times New Roman" w:hAnsi="Times New Roman" w:cs="Times New Roman"/>
          </w:rPr>
          <w:delText>With the CPH model, the prediction accuracies decreased significantly, with all radiomics datasets not significantly better than random prediction.</w:delText>
        </w:r>
      </w:del>
    </w:p>
    <w:p w14:paraId="3743AB65" w14:textId="77777777" w:rsidR="00F2483F" w:rsidRDefault="00F2483F" w:rsidP="008E5E77">
      <w:pPr>
        <w:spacing w:after="0" w:line="360" w:lineRule="auto"/>
        <w:contextualSpacing/>
        <w:rPr>
          <w:rFonts w:ascii="Times New Roman" w:hAnsi="Times New Roman" w:cs="Times New Roman"/>
        </w:rPr>
      </w:pPr>
    </w:p>
    <w:p w14:paraId="4510F05A" w14:textId="733850C3" w:rsidR="008E5E77" w:rsidRPr="004901DA" w:rsidRDefault="008E5E77" w:rsidP="008E5E77">
      <w:pPr>
        <w:spacing w:after="0" w:line="360" w:lineRule="auto"/>
        <w:contextualSpacing/>
        <w:rPr>
          <w:rFonts w:ascii="Times New Roman" w:hAnsi="Times New Roman" w:cs="Times New Roman"/>
        </w:rPr>
      </w:pPr>
      <w:r w:rsidRPr="004901DA">
        <w:rPr>
          <w:rFonts w:ascii="Times New Roman" w:hAnsi="Times New Roman" w:cs="Times New Roman"/>
        </w:rPr>
        <w:t>There are</w:t>
      </w:r>
      <w:r>
        <w:rPr>
          <w:rFonts w:ascii="Times New Roman" w:hAnsi="Times New Roman" w:cs="Times New Roman"/>
        </w:rPr>
        <w:t xml:space="preserve"> several opportunities we aimed to address to improve on existing</w:t>
      </w:r>
      <w:r w:rsidRPr="004901DA">
        <w:rPr>
          <w:rFonts w:ascii="Times New Roman" w:hAnsi="Times New Roman" w:cs="Times New Roman"/>
        </w:rPr>
        <w:t xml:space="preserve"> methods. </w:t>
      </w:r>
      <w:del w:id="419" w:author="Ricky Hu" w:date="2022-05-18T00:35:00Z">
        <w:r w:rsidRPr="004901DA" w:rsidDel="007113EA">
          <w:rPr>
            <w:rFonts w:ascii="Times New Roman" w:hAnsi="Times New Roman" w:cs="Times New Roman"/>
          </w:rPr>
          <w:delText xml:space="preserve">First, the Cox </w:delText>
        </w:r>
        <w:r w:rsidDel="007113EA">
          <w:rPr>
            <w:rFonts w:ascii="Times New Roman" w:hAnsi="Times New Roman" w:cs="Times New Roman"/>
          </w:rPr>
          <w:delText xml:space="preserve">regression models data with an </w:delText>
        </w:r>
        <w:r w:rsidRPr="004901DA" w:rsidDel="007113EA">
          <w:rPr>
            <w:rFonts w:ascii="Times New Roman" w:hAnsi="Times New Roman" w:cs="Times New Roman"/>
          </w:rPr>
          <w:delText>exponential hazard function</w:delText>
        </w:r>
        <w:r w:rsidDel="007113EA">
          <w:rPr>
            <w:rFonts w:ascii="Times New Roman" w:hAnsi="Times New Roman" w:cs="Times New Roman"/>
          </w:rPr>
          <w:delText xml:space="preserve"> </w:delText>
        </w:r>
        <w:r w:rsidDel="007113EA">
          <w:rPr>
            <w:rFonts w:ascii="Times New Roman" w:eastAsiaTheme="minorEastAsia" w:hAnsi="Times New Roman" w:cs="Times New Roman"/>
          </w:rPr>
          <w:delText xml:space="preserve">with variables parameterized in a linear combination [30]. </w:delText>
        </w:r>
      </w:del>
      <w:ins w:id="420" w:author="Ricky Hu" w:date="2022-05-18T00:37:00Z">
        <w:r w:rsidR="00154D5E">
          <w:rPr>
            <w:rFonts w:ascii="Times New Roman" w:eastAsiaTheme="minorEastAsia" w:hAnsi="Times New Roman" w:cs="Times New Roman"/>
          </w:rPr>
          <w:t xml:space="preserve">First, </w:t>
        </w:r>
      </w:ins>
      <w:ins w:id="421" w:author="Ricky Hu" w:date="2022-05-18T00:35:00Z">
        <w:r w:rsidR="007113EA">
          <w:rPr>
            <w:rFonts w:ascii="Times New Roman" w:eastAsiaTheme="minorEastAsia" w:hAnsi="Times New Roman" w:cs="Times New Roman"/>
          </w:rPr>
          <w:t>the CPH mode</w:t>
        </w:r>
      </w:ins>
      <w:ins w:id="422" w:author="Ricky Hu" w:date="2022-05-18T00:36:00Z">
        <w:r w:rsidR="007113EA">
          <w:rPr>
            <w:rFonts w:ascii="Times New Roman" w:eastAsiaTheme="minorEastAsia" w:hAnsi="Times New Roman" w:cs="Times New Roman"/>
          </w:rPr>
          <w:t xml:space="preserve">l </w:t>
        </w:r>
      </w:ins>
      <w:ins w:id="423" w:author="Ricky Hu" w:date="2022-05-18T00:37:00Z">
        <w:r w:rsidR="00154D5E">
          <w:rPr>
            <w:rFonts w:ascii="Times New Roman" w:eastAsiaTheme="minorEastAsia" w:hAnsi="Times New Roman" w:cs="Times New Roman"/>
          </w:rPr>
          <w:t xml:space="preserve">in theory </w:t>
        </w:r>
      </w:ins>
      <w:ins w:id="424" w:author="Ricky Hu" w:date="2022-05-18T00:36:00Z">
        <w:r w:rsidR="007113EA">
          <w:rPr>
            <w:rFonts w:ascii="Times New Roman" w:eastAsiaTheme="minorEastAsia" w:hAnsi="Times New Roman" w:cs="Times New Roman"/>
          </w:rPr>
          <w:t>is parameterized with lower complexity than RSF and may be unable to capture nonlinear dependencies</w:t>
        </w:r>
      </w:ins>
      <w:ins w:id="425" w:author="Ricky Hu" w:date="2022-05-18T00:37:00Z">
        <w:r w:rsidR="007113EA">
          <w:rPr>
            <w:rFonts w:ascii="Times New Roman" w:eastAsiaTheme="minorEastAsia" w:hAnsi="Times New Roman" w:cs="Times New Roman"/>
          </w:rPr>
          <w:t xml:space="preserve"> [3</w:t>
        </w:r>
      </w:ins>
      <w:ins w:id="426" w:author="Ricky Hu" w:date="2022-05-18T01:52:00Z">
        <w:r w:rsidR="00460967">
          <w:rPr>
            <w:rFonts w:ascii="Times New Roman" w:eastAsiaTheme="minorEastAsia" w:hAnsi="Times New Roman" w:cs="Times New Roman"/>
          </w:rPr>
          <w:t>2</w:t>
        </w:r>
      </w:ins>
      <w:ins w:id="427" w:author="Ricky Hu" w:date="2022-05-18T00:37:00Z">
        <w:r w:rsidR="007113EA">
          <w:rPr>
            <w:rFonts w:ascii="Times New Roman" w:eastAsiaTheme="minorEastAsia" w:hAnsi="Times New Roman" w:cs="Times New Roman"/>
          </w:rPr>
          <w:t>]</w:t>
        </w:r>
      </w:ins>
      <w:ins w:id="428" w:author="Ricky Hu" w:date="2022-05-18T00:36:00Z">
        <w:r w:rsidR="007113EA">
          <w:rPr>
            <w:rFonts w:ascii="Times New Roman" w:eastAsiaTheme="minorEastAsia" w:hAnsi="Times New Roman" w:cs="Times New Roman"/>
          </w:rPr>
          <w:t xml:space="preserve">. </w:t>
        </w:r>
      </w:ins>
      <w:ins w:id="429" w:author="Ricky Hu" w:date="2022-05-18T00:37:00Z">
        <w:r w:rsidR="007113EA">
          <w:rPr>
            <w:rFonts w:ascii="Times New Roman" w:eastAsiaTheme="minorEastAsia" w:hAnsi="Times New Roman" w:cs="Times New Roman"/>
          </w:rPr>
          <w:t>However, f</w:t>
        </w:r>
      </w:ins>
      <w:ins w:id="430" w:author="Ricky Hu" w:date="2022-05-18T00:36:00Z">
        <w:r w:rsidR="007113EA">
          <w:rPr>
            <w:rFonts w:ascii="Times New Roman" w:eastAsiaTheme="minorEastAsia" w:hAnsi="Times New Roman" w:cs="Times New Roman"/>
          </w:rPr>
          <w:t xml:space="preserve">rom our results, this is indeterminate as </w:t>
        </w:r>
      </w:ins>
      <w:ins w:id="431" w:author="Ricky Hu" w:date="2022-05-18T03:26:00Z">
        <w:r w:rsidR="00810E36">
          <w:rPr>
            <w:rFonts w:ascii="Times New Roman" w:eastAsiaTheme="minorEastAsia" w:hAnsi="Times New Roman" w:cs="Times New Roman"/>
          </w:rPr>
          <w:t xml:space="preserve">although </w:t>
        </w:r>
      </w:ins>
      <w:ins w:id="432" w:author="Ricky Hu" w:date="2022-05-18T00:36:00Z">
        <w:r w:rsidR="007113EA">
          <w:rPr>
            <w:rFonts w:ascii="Times New Roman" w:eastAsiaTheme="minorEastAsia" w:hAnsi="Times New Roman" w:cs="Times New Roman"/>
          </w:rPr>
          <w:t>the CPH did not significant</w:t>
        </w:r>
      </w:ins>
      <w:ins w:id="433" w:author="Ricky Hu" w:date="2022-05-18T03:26:00Z">
        <w:r w:rsidR="00810E36">
          <w:rPr>
            <w:rFonts w:ascii="Times New Roman" w:eastAsiaTheme="minorEastAsia" w:hAnsi="Times New Roman" w:cs="Times New Roman"/>
          </w:rPr>
          <w:t>ly</w:t>
        </w:r>
      </w:ins>
      <w:ins w:id="434" w:author="Ricky Hu" w:date="2022-05-18T00:36:00Z">
        <w:r w:rsidR="007113EA">
          <w:rPr>
            <w:rFonts w:ascii="Times New Roman" w:eastAsiaTheme="minorEastAsia" w:hAnsi="Times New Roman" w:cs="Times New Roman"/>
          </w:rPr>
          <w:t xml:space="preserve"> perform better than random chance</w:t>
        </w:r>
      </w:ins>
      <w:ins w:id="435" w:author="Ricky Hu" w:date="2022-05-18T03:26:00Z">
        <w:r w:rsidR="00810E36">
          <w:rPr>
            <w:rFonts w:ascii="Times New Roman" w:eastAsiaTheme="minorEastAsia" w:hAnsi="Times New Roman" w:cs="Times New Roman"/>
          </w:rPr>
          <w:t xml:space="preserve">, there was </w:t>
        </w:r>
      </w:ins>
      <w:ins w:id="436" w:author="Ricky Hu" w:date="2022-05-18T00:36:00Z">
        <w:r w:rsidR="007113EA">
          <w:rPr>
            <w:rFonts w:ascii="Times New Roman" w:eastAsiaTheme="minorEastAsia" w:hAnsi="Times New Roman" w:cs="Times New Roman"/>
          </w:rPr>
          <w:t>a wide confidence interval</w:t>
        </w:r>
      </w:ins>
      <w:ins w:id="437" w:author="Ricky Hu" w:date="2022-05-18T00:37:00Z">
        <w:r w:rsidR="007113EA">
          <w:rPr>
            <w:rFonts w:ascii="Times New Roman" w:eastAsiaTheme="minorEastAsia" w:hAnsi="Times New Roman" w:cs="Times New Roman"/>
          </w:rPr>
          <w:t xml:space="preserve"> to overlap with the RSF model.</w:t>
        </w:r>
      </w:ins>
      <w:ins w:id="438" w:author="Ricky Hu" w:date="2022-05-18T00:43:00Z">
        <w:r w:rsidR="00EC07A5">
          <w:rPr>
            <w:rFonts w:ascii="Times New Roman" w:eastAsiaTheme="minorEastAsia" w:hAnsi="Times New Roman" w:cs="Times New Roman"/>
          </w:rPr>
          <w:t xml:space="preserve"> When assessing </w:t>
        </w:r>
      </w:ins>
      <w:ins w:id="439" w:author="Ricky Hu" w:date="2022-05-18T00:44:00Z">
        <w:r w:rsidR="00EC07A5">
          <w:rPr>
            <w:rFonts w:ascii="Times New Roman" w:eastAsiaTheme="minorEastAsia" w:hAnsi="Times New Roman" w:cs="Times New Roman"/>
          </w:rPr>
          <w:t>performance with</w:t>
        </w:r>
      </w:ins>
      <w:ins w:id="440" w:author="Ricky Hu" w:date="2022-05-18T00:43:00Z">
        <w:r w:rsidR="00EC07A5">
          <w:rPr>
            <w:rFonts w:ascii="Times New Roman" w:eastAsiaTheme="minorEastAsia" w:hAnsi="Times New Roman" w:cs="Times New Roman"/>
          </w:rPr>
          <w:t xml:space="preserve"> IBS, </w:t>
        </w:r>
      </w:ins>
      <w:ins w:id="441" w:author="Ricky Hu" w:date="2022-05-18T00:44:00Z">
        <w:r w:rsidR="00EC07A5">
          <w:rPr>
            <w:rFonts w:ascii="Times New Roman" w:eastAsiaTheme="minorEastAsia" w:hAnsi="Times New Roman" w:cs="Times New Roman"/>
          </w:rPr>
          <w:t xml:space="preserve">the CPH model was not greater than the 0.25 threshold for only the combined radiomics and clinical </w:t>
        </w:r>
      </w:ins>
      <w:ins w:id="442" w:author="Ricky Hu" w:date="2022-05-18T00:45:00Z">
        <w:r w:rsidR="00EC07A5">
          <w:rPr>
            <w:rFonts w:ascii="Times New Roman" w:eastAsiaTheme="minorEastAsia" w:hAnsi="Times New Roman" w:cs="Times New Roman"/>
          </w:rPr>
          <w:t>subsets.</w:t>
        </w:r>
      </w:ins>
      <w:ins w:id="443" w:author="Ricky Hu" w:date="2022-05-18T00:37:00Z">
        <w:r w:rsidR="007113EA">
          <w:rPr>
            <w:rFonts w:ascii="Times New Roman" w:eastAsiaTheme="minorEastAsia" w:hAnsi="Times New Roman" w:cs="Times New Roman"/>
          </w:rPr>
          <w:t xml:space="preserve"> </w:t>
        </w:r>
        <w:r w:rsidR="00154D5E">
          <w:rPr>
            <w:rFonts w:ascii="Times New Roman" w:eastAsiaTheme="minorEastAsia" w:hAnsi="Times New Roman" w:cs="Times New Roman"/>
          </w:rPr>
          <w:t>Recent studies modelling survival with radiomics show no significant differen</w:t>
        </w:r>
      </w:ins>
      <w:ins w:id="444" w:author="Ricky Hu" w:date="2022-05-18T03:37:00Z">
        <w:r w:rsidR="00D02A41">
          <w:rPr>
            <w:rFonts w:ascii="Times New Roman" w:eastAsiaTheme="minorEastAsia" w:hAnsi="Times New Roman" w:cs="Times New Roman"/>
          </w:rPr>
          <w:t>ce</w:t>
        </w:r>
      </w:ins>
      <w:ins w:id="445" w:author="Ricky Hu" w:date="2022-05-18T00:37:00Z">
        <w:r w:rsidR="00154D5E">
          <w:rPr>
            <w:rFonts w:ascii="Times New Roman" w:eastAsiaTheme="minorEastAsia" w:hAnsi="Times New Roman" w:cs="Times New Roman"/>
          </w:rPr>
          <w:t xml:space="preserve"> between</w:t>
        </w:r>
      </w:ins>
      <w:ins w:id="446" w:author="Ricky Hu" w:date="2022-05-18T00:38:00Z">
        <w:r w:rsidR="00154D5E">
          <w:rPr>
            <w:rFonts w:ascii="Times New Roman" w:eastAsiaTheme="minorEastAsia" w:hAnsi="Times New Roman" w:cs="Times New Roman"/>
          </w:rPr>
          <w:t xml:space="preserve"> CPH and RSF models [</w:t>
        </w:r>
      </w:ins>
      <w:ins w:id="447" w:author="Ricky Hu" w:date="2022-05-18T01:52:00Z">
        <w:r w:rsidR="00460967">
          <w:rPr>
            <w:rFonts w:ascii="Times New Roman" w:eastAsiaTheme="minorEastAsia" w:hAnsi="Times New Roman" w:cs="Times New Roman"/>
          </w:rPr>
          <w:t>33,</w:t>
        </w:r>
      </w:ins>
      <w:ins w:id="448" w:author="Ricky Hu" w:date="2022-05-18T01:53:00Z">
        <w:r w:rsidR="00460967">
          <w:rPr>
            <w:rFonts w:ascii="Times New Roman" w:eastAsiaTheme="minorEastAsia" w:hAnsi="Times New Roman" w:cs="Times New Roman"/>
          </w:rPr>
          <w:t xml:space="preserve"> 34</w:t>
        </w:r>
      </w:ins>
      <w:ins w:id="449" w:author="Ricky Hu" w:date="2022-05-18T00:38:00Z">
        <w:r w:rsidR="00154D5E">
          <w:rPr>
            <w:rFonts w:ascii="Times New Roman" w:eastAsiaTheme="minorEastAsia" w:hAnsi="Times New Roman" w:cs="Times New Roman"/>
          </w:rPr>
          <w:t>]</w:t>
        </w:r>
      </w:ins>
      <w:ins w:id="450" w:author="Ricky Hu" w:date="2022-05-18T03:37:00Z">
        <w:r w:rsidR="00D02A41">
          <w:rPr>
            <w:rFonts w:ascii="Times New Roman" w:eastAsiaTheme="minorEastAsia" w:hAnsi="Times New Roman" w:cs="Times New Roman"/>
          </w:rPr>
          <w:t xml:space="preserve">. </w:t>
        </w:r>
      </w:ins>
      <w:ins w:id="451" w:author="Ricky Hu" w:date="2022-05-18T00:38:00Z">
        <w:r w:rsidR="00154D5E">
          <w:rPr>
            <w:rFonts w:ascii="Times New Roman" w:eastAsiaTheme="minorEastAsia" w:hAnsi="Times New Roman" w:cs="Times New Roman"/>
          </w:rPr>
          <w:t xml:space="preserve"> </w:t>
        </w:r>
      </w:ins>
      <w:ins w:id="452" w:author="Ricky Hu" w:date="2022-05-18T03:38:00Z">
        <w:r w:rsidR="00D02A41">
          <w:rPr>
            <w:rFonts w:ascii="Times New Roman" w:eastAsiaTheme="minorEastAsia" w:hAnsi="Times New Roman" w:cs="Times New Roman"/>
          </w:rPr>
          <w:t>Comparison</w:t>
        </w:r>
      </w:ins>
      <w:ins w:id="453" w:author="Ricky Hu" w:date="2022-05-18T00:38:00Z">
        <w:r w:rsidR="00154D5E">
          <w:rPr>
            <w:rFonts w:ascii="Times New Roman" w:eastAsiaTheme="minorEastAsia" w:hAnsi="Times New Roman" w:cs="Times New Roman"/>
          </w:rPr>
          <w:t xml:space="preserve"> of our model may require a larger sample size and to evaluate the feature selection and optimization methods other studies hav</w:t>
        </w:r>
      </w:ins>
      <w:ins w:id="454" w:author="Ricky Hu" w:date="2022-05-18T00:39:00Z">
        <w:r w:rsidR="00154D5E">
          <w:rPr>
            <w:rFonts w:ascii="Times New Roman" w:eastAsiaTheme="minorEastAsia" w:hAnsi="Times New Roman" w:cs="Times New Roman"/>
          </w:rPr>
          <w:t>e used.</w:t>
        </w:r>
      </w:ins>
      <w:ins w:id="455" w:author="Ricky Hu" w:date="2022-05-18T00:38:00Z">
        <w:r w:rsidR="00154D5E">
          <w:rPr>
            <w:rFonts w:ascii="Times New Roman" w:eastAsiaTheme="minorEastAsia" w:hAnsi="Times New Roman" w:cs="Times New Roman"/>
          </w:rPr>
          <w:t xml:space="preserve"> </w:t>
        </w:r>
      </w:ins>
      <w:del w:id="456" w:author="Ricky Hu" w:date="2022-05-18T00:37:00Z">
        <w:r w:rsidDel="007113EA">
          <w:rPr>
            <w:rFonts w:ascii="Times New Roman" w:eastAsiaTheme="minorEastAsia" w:hAnsi="Times New Roman" w:cs="Times New Roman"/>
          </w:rPr>
          <w:delText>This may not sufficiently characterize nonlinear dependencies between the variables</w:delText>
        </w:r>
      </w:del>
      <w:ins w:id="457" w:author="Ricky Hu" w:date="2022-05-18T03:27:00Z">
        <w:r w:rsidR="00810E36" w:rsidRPr="00810E36">
          <w:rPr>
            <w:rFonts w:ascii="Times New Roman" w:hAnsi="Times New Roman" w:cs="Times New Roman"/>
          </w:rPr>
          <w:t xml:space="preserve"> </w:t>
        </w:r>
        <w:r w:rsidR="00810E36" w:rsidRPr="008D31E3">
          <w:rPr>
            <w:rFonts w:ascii="Times New Roman" w:hAnsi="Times New Roman" w:cs="Times New Roman"/>
          </w:rPr>
          <w:t xml:space="preserve">Secondly, existing studies </w:t>
        </w:r>
        <w:r w:rsidR="00810E36">
          <w:rPr>
            <w:rFonts w:ascii="Times New Roman" w:hAnsi="Times New Roman" w:cs="Times New Roman"/>
          </w:rPr>
          <w:t xml:space="preserve">performing </w:t>
        </w:r>
        <w:r w:rsidR="00810E36" w:rsidRPr="008D31E3">
          <w:rPr>
            <w:rFonts w:ascii="Times New Roman" w:hAnsi="Times New Roman" w:cs="Times New Roman"/>
          </w:rPr>
          <w:t>linear mapping of hazard ratios to prediction</w:t>
        </w:r>
        <w:r w:rsidR="00810E36">
          <w:rPr>
            <w:rFonts w:ascii="Times New Roman" w:hAnsi="Times New Roman" w:cs="Times New Roman"/>
          </w:rPr>
          <w:t xml:space="preserve"> scores and</w:t>
        </w:r>
        <w:r w:rsidR="00810E36" w:rsidRPr="008D31E3">
          <w:rPr>
            <w:rFonts w:ascii="Times New Roman" w:hAnsi="Times New Roman" w:cs="Times New Roman"/>
          </w:rPr>
          <w:t xml:space="preserve"> may oversimplify nonlinear dependencies between variables, particularly when relying on </w:t>
        </w:r>
      </w:ins>
      <w:bookmarkStart w:id="458" w:name="_Hlk103737536"/>
      <w:ins w:id="459" w:author="Ricky Hu" w:date="2022-05-18T03:38:00Z">
        <w:r w:rsidR="00D02A41">
          <w:rPr>
            <w:rFonts w:ascii="Times New Roman" w:hAnsi="Times New Roman" w:cs="Times New Roman"/>
          </w:rPr>
          <w:t>rounding to integer scores</w:t>
        </w:r>
        <w:bookmarkEnd w:id="458"/>
        <w:r w:rsidR="00D02A41" w:rsidRPr="008D31E3">
          <w:rPr>
            <w:rFonts w:ascii="Times New Roman" w:hAnsi="Times New Roman" w:cs="Times New Roman"/>
          </w:rPr>
          <w:t>.</w:t>
        </w:r>
      </w:ins>
      <w:del w:id="460" w:author="Ricky Hu" w:date="2022-05-18T00:37:00Z">
        <w:r w:rsidDel="007113EA">
          <w:rPr>
            <w:rFonts w:ascii="Times New Roman" w:hAnsi="Times New Roman" w:cs="Times New Roman"/>
          </w:rPr>
          <w:delText xml:space="preserve">. </w:delText>
        </w:r>
      </w:del>
      <w:del w:id="461" w:author="Ricky Hu" w:date="2022-05-18T03:27:00Z">
        <w:r w:rsidRPr="004901DA" w:rsidDel="00810E36">
          <w:rPr>
            <w:rFonts w:ascii="Times New Roman" w:hAnsi="Times New Roman" w:cs="Times New Roman"/>
          </w:rPr>
          <w:delText xml:space="preserve">Secondly, the existing studies use </w:delText>
        </w:r>
      </w:del>
      <w:del w:id="462" w:author="Ricky Hu" w:date="2022-05-18T00:39:00Z">
        <w:r w:rsidRPr="004901DA" w:rsidDel="00154D5E">
          <w:rPr>
            <w:rFonts w:ascii="Times New Roman" w:hAnsi="Times New Roman" w:cs="Times New Roman"/>
          </w:rPr>
          <w:delText>Cox regression</w:delText>
        </w:r>
      </w:del>
      <w:del w:id="463" w:author="Ricky Hu" w:date="2022-05-18T03:27:00Z">
        <w:r w:rsidRPr="004901DA" w:rsidDel="00810E36">
          <w:rPr>
            <w:rFonts w:ascii="Times New Roman" w:hAnsi="Times New Roman" w:cs="Times New Roman"/>
          </w:rPr>
          <w:delText xml:space="preserve"> to extract </w:delText>
        </w:r>
        <w:r w:rsidDel="00810E36">
          <w:rPr>
            <w:rFonts w:ascii="Times New Roman" w:hAnsi="Times New Roman" w:cs="Times New Roman"/>
          </w:rPr>
          <w:delText>significant variables</w:delText>
        </w:r>
        <w:r w:rsidRPr="004901DA" w:rsidDel="00810E36">
          <w:rPr>
            <w:rFonts w:ascii="Times New Roman" w:hAnsi="Times New Roman" w:cs="Times New Roman"/>
          </w:rPr>
          <w:delText xml:space="preserve"> and use a manual scoring system to map the variables to </w:delText>
        </w:r>
        <w:r w:rsidDel="00810E36">
          <w:rPr>
            <w:rFonts w:ascii="Times New Roman" w:hAnsi="Times New Roman" w:cs="Times New Roman"/>
          </w:rPr>
          <w:delText>a risk category</w:delText>
        </w:r>
        <w:r w:rsidRPr="004901DA" w:rsidDel="00810E36">
          <w:rPr>
            <w:rFonts w:ascii="Times New Roman" w:hAnsi="Times New Roman" w:cs="Times New Roman"/>
          </w:rPr>
          <w:delText xml:space="preserve">. </w:delText>
        </w:r>
        <w:r w:rsidDel="00810E36">
          <w:rPr>
            <w:rFonts w:ascii="Times New Roman" w:hAnsi="Times New Roman" w:cs="Times New Roman"/>
          </w:rPr>
          <w:delText xml:space="preserve">The linear mapping of hazard ratios to prediction may further oversimplify nonlinear dependencies between variables, particularly when relying </w:delText>
        </w:r>
        <w:r w:rsidRPr="004901DA" w:rsidDel="00810E36">
          <w:rPr>
            <w:rFonts w:ascii="Times New Roman" w:hAnsi="Times New Roman" w:cs="Times New Roman"/>
          </w:rPr>
          <w:delText xml:space="preserve">on integer scores as </w:delText>
        </w:r>
        <w:r w:rsidDel="00810E36">
          <w:rPr>
            <w:rFonts w:ascii="Times New Roman" w:hAnsi="Times New Roman" w:cs="Times New Roman"/>
          </w:rPr>
          <w:delText xml:space="preserve">the optimal threshold </w:delText>
        </w:r>
        <w:r w:rsidRPr="004901DA" w:rsidDel="00810E36">
          <w:rPr>
            <w:rFonts w:ascii="Times New Roman" w:hAnsi="Times New Roman" w:cs="Times New Roman"/>
          </w:rPr>
          <w:delText>may not be exactly at an integer value.</w:delText>
        </w:r>
      </w:del>
      <w:r>
        <w:rPr>
          <w:rFonts w:ascii="Times New Roman" w:hAnsi="Times New Roman" w:cs="Times New Roman"/>
        </w:rPr>
        <w:t xml:space="preserve"> </w:t>
      </w:r>
      <w:r w:rsidRPr="004901DA">
        <w:rPr>
          <w:rFonts w:ascii="Times New Roman" w:hAnsi="Times New Roman" w:cs="Times New Roman"/>
        </w:rPr>
        <w:t xml:space="preserve">Thirdly, </w:t>
      </w:r>
      <w:r>
        <w:rPr>
          <w:rFonts w:ascii="Times New Roman" w:hAnsi="Times New Roman" w:cs="Times New Roman"/>
        </w:rPr>
        <w:t xml:space="preserve">there may be predictive information missed if only analyzing </w:t>
      </w:r>
      <w:r w:rsidRPr="004901DA">
        <w:rPr>
          <w:rFonts w:ascii="Times New Roman" w:hAnsi="Times New Roman" w:cs="Times New Roman"/>
        </w:rPr>
        <w:t>clin</w:t>
      </w:r>
      <w:r>
        <w:rPr>
          <w:rFonts w:ascii="Times New Roman" w:hAnsi="Times New Roman" w:cs="Times New Roman"/>
        </w:rPr>
        <w:t>i</w:t>
      </w:r>
      <w:r w:rsidRPr="004901DA">
        <w:rPr>
          <w:rFonts w:ascii="Times New Roman" w:hAnsi="Times New Roman" w:cs="Times New Roman"/>
        </w:rPr>
        <w:t xml:space="preserve">copathological </w:t>
      </w:r>
      <w:r w:rsidRPr="004901DA">
        <w:rPr>
          <w:rFonts w:ascii="Times New Roman" w:hAnsi="Times New Roman" w:cs="Times New Roman"/>
        </w:rPr>
        <w:lastRenderedPageBreak/>
        <w:t xml:space="preserve">variables. As tumor progression results in changes in tissue, there may be observable structural </w:t>
      </w:r>
      <w:r>
        <w:rPr>
          <w:rFonts w:ascii="Times New Roman" w:hAnsi="Times New Roman" w:cs="Times New Roman"/>
        </w:rPr>
        <w:t>changes in the liver</w:t>
      </w:r>
      <w:r w:rsidRPr="004901DA">
        <w:rPr>
          <w:rFonts w:ascii="Times New Roman" w:hAnsi="Times New Roman" w:cs="Times New Roman"/>
        </w:rPr>
        <w:t xml:space="preserve"> associated with survival. </w:t>
      </w:r>
    </w:p>
    <w:p w14:paraId="35E184A9" w14:textId="77777777" w:rsidR="008E5E77" w:rsidRPr="00F306F9" w:rsidRDefault="008E5E77" w:rsidP="008E5E77">
      <w:pPr>
        <w:spacing w:after="0" w:line="360" w:lineRule="auto"/>
        <w:contextualSpacing/>
        <w:rPr>
          <w:rFonts w:ascii="Times New Roman" w:hAnsi="Times New Roman" w:cs="Times New Roman"/>
        </w:rPr>
      </w:pPr>
    </w:p>
    <w:p w14:paraId="27AB2AAD" w14:textId="46E3166B" w:rsidR="008E5E77" w:rsidRPr="00F306F9" w:rsidRDefault="008E5E77" w:rsidP="008E5E77">
      <w:pPr>
        <w:spacing w:after="0" w:line="360" w:lineRule="auto"/>
        <w:contextualSpacing/>
        <w:rPr>
          <w:rFonts w:ascii="Times New Roman" w:hAnsi="Times New Roman" w:cs="Times New Roman"/>
        </w:rPr>
      </w:pPr>
      <w:r>
        <w:rPr>
          <w:rFonts w:ascii="Times New Roman" w:hAnsi="Times New Roman" w:cs="Times New Roman"/>
        </w:rPr>
        <w:t>Mo</w:t>
      </w:r>
      <w:r w:rsidRPr="00F306F9">
        <w:rPr>
          <w:rFonts w:ascii="Times New Roman" w:hAnsi="Times New Roman" w:cs="Times New Roman"/>
        </w:rPr>
        <w:t xml:space="preserve">st </w:t>
      </w:r>
      <w:r>
        <w:rPr>
          <w:rFonts w:ascii="Times New Roman" w:hAnsi="Times New Roman" w:cs="Times New Roman"/>
        </w:rPr>
        <w:t xml:space="preserve">prior </w:t>
      </w:r>
      <w:r w:rsidRPr="00F306F9">
        <w:rPr>
          <w:rFonts w:ascii="Times New Roman" w:hAnsi="Times New Roman" w:cs="Times New Roman"/>
        </w:rPr>
        <w:t>studies reported a C-index lower than 0.60 when tested o</w:t>
      </w:r>
      <w:r>
        <w:rPr>
          <w:rFonts w:ascii="Times New Roman" w:hAnsi="Times New Roman" w:cs="Times New Roman"/>
        </w:rPr>
        <w:t>n external datasets</w:t>
      </w:r>
      <w:r w:rsidRPr="00F306F9">
        <w:rPr>
          <w:rFonts w:ascii="Times New Roman" w:hAnsi="Times New Roman" w:cs="Times New Roman"/>
        </w:rPr>
        <w:t xml:space="preserve">, with one </w:t>
      </w:r>
      <w:r>
        <w:rPr>
          <w:rFonts w:ascii="Times New Roman" w:hAnsi="Times New Roman" w:cs="Times New Roman"/>
        </w:rPr>
        <w:t xml:space="preserve">model by Wang et al. </w:t>
      </w:r>
      <w:r w:rsidRPr="00F306F9">
        <w:rPr>
          <w:rFonts w:ascii="Times New Roman" w:hAnsi="Times New Roman" w:cs="Times New Roman"/>
        </w:rPr>
        <w:t xml:space="preserve">achieving a C-index of 0.64 </w:t>
      </w:r>
      <w:r>
        <w:rPr>
          <w:rFonts w:ascii="Times New Roman" w:hAnsi="Times New Roman" w:cs="Times New Roman"/>
        </w:rPr>
        <w:t>[14]. However, we did not have access to all variables used, which is required for a fairer comparison between manual scoring systems and automated RSF methods in future studies.</w:t>
      </w:r>
    </w:p>
    <w:p w14:paraId="6C90FC2C" w14:textId="77777777" w:rsidR="008E5E77" w:rsidRPr="00F306F9" w:rsidRDefault="008E5E77" w:rsidP="008E5E77">
      <w:pPr>
        <w:spacing w:after="0" w:line="360" w:lineRule="auto"/>
        <w:contextualSpacing/>
        <w:rPr>
          <w:rFonts w:ascii="Times New Roman" w:hAnsi="Times New Roman" w:cs="Times New Roman"/>
        </w:rPr>
      </w:pPr>
    </w:p>
    <w:p w14:paraId="11270F36" w14:textId="507B5AD4" w:rsidR="008E5E77" w:rsidRDefault="008E5E77" w:rsidP="008E5E77">
      <w:pPr>
        <w:spacing w:after="0" w:line="360" w:lineRule="auto"/>
        <w:contextualSpacing/>
        <w:rPr>
          <w:rFonts w:ascii="Times New Roman" w:hAnsi="Times New Roman" w:cs="Times New Roman"/>
        </w:rPr>
      </w:pPr>
      <w:r>
        <w:rPr>
          <w:rFonts w:ascii="Times New Roman" w:hAnsi="Times New Roman" w:cs="Times New Roman"/>
        </w:rPr>
        <w:t>The radiomic model from the union of the liver parenchyma and tumor with feature selection enabled</w:t>
      </w:r>
      <w:r w:rsidR="003C1606">
        <w:rPr>
          <w:rFonts w:ascii="Times New Roman" w:hAnsi="Times New Roman" w:cs="Times New Roman"/>
        </w:rPr>
        <w:t xml:space="preserve"> achieved </w:t>
      </w:r>
      <w:r>
        <w:rPr>
          <w:rFonts w:ascii="Times New Roman" w:hAnsi="Times New Roman" w:cs="Times New Roman"/>
        </w:rPr>
        <w:t>a C-index (95% CI) of 0.68 (0.62 – 0.74).</w:t>
      </w:r>
      <w:r w:rsidRPr="00F306F9">
        <w:rPr>
          <w:rFonts w:ascii="Times New Roman" w:hAnsi="Times New Roman" w:cs="Times New Roman"/>
        </w:rPr>
        <w:t xml:space="preserve"> </w:t>
      </w:r>
      <w:ins w:id="464" w:author="Ricky Hu" w:date="2022-05-18T03:33:00Z">
        <w:r w:rsidR="008040F5">
          <w:rPr>
            <w:rFonts w:ascii="Times New Roman" w:hAnsi="Times New Roman" w:cs="Times New Roman"/>
          </w:rPr>
          <w:t xml:space="preserve">Utilizing tumor or </w:t>
        </w:r>
        <w:r w:rsidR="008040F5" w:rsidRPr="008D31E3">
          <w:rPr>
            <w:rFonts w:ascii="Times New Roman" w:hAnsi="Times New Roman" w:cs="Times New Roman"/>
          </w:rPr>
          <w:t xml:space="preserve">liver parenchyma </w:t>
        </w:r>
        <w:r w:rsidR="008040F5">
          <w:rPr>
            <w:rFonts w:ascii="Times New Roman" w:hAnsi="Times New Roman" w:cs="Times New Roman"/>
          </w:rPr>
          <w:t xml:space="preserve">volumes </w:t>
        </w:r>
        <w:r w:rsidR="008040F5" w:rsidRPr="008D31E3">
          <w:rPr>
            <w:rFonts w:ascii="Times New Roman" w:hAnsi="Times New Roman" w:cs="Times New Roman"/>
          </w:rPr>
          <w:t>only</w:t>
        </w:r>
      </w:ins>
      <w:del w:id="465" w:author="Ricky Hu" w:date="2022-05-18T03:33:00Z">
        <w:r w:rsidDel="008040F5">
          <w:rPr>
            <w:rFonts w:ascii="Times New Roman" w:hAnsi="Times New Roman" w:cs="Times New Roman"/>
          </w:rPr>
          <w:delText>The radiomic model utilizing the tumor volume only or liver parenchyma only</w:delText>
        </w:r>
      </w:del>
      <w:r>
        <w:rPr>
          <w:rFonts w:ascii="Times New Roman" w:hAnsi="Times New Roman" w:cs="Times New Roman"/>
        </w:rPr>
        <w:t xml:space="preserve"> performed within the same confidence interval range as well. This suggests that both the liver parenchyma and tumor contain textural features predictive of local control. As the radiomic features are computed as a single point-data </w:t>
      </w:r>
      <w:ins w:id="466" w:author="Ricky Hu" w:date="2022-05-18T03:33:00Z">
        <w:r w:rsidR="008040F5">
          <w:rPr>
            <w:rFonts w:ascii="Times New Roman" w:hAnsi="Times New Roman" w:cs="Times New Roman"/>
          </w:rPr>
          <w:t xml:space="preserve">aggregate characteristic </w:t>
        </w:r>
        <w:r w:rsidR="008040F5" w:rsidRPr="008D31E3">
          <w:rPr>
            <w:rFonts w:ascii="Times New Roman" w:hAnsi="Times New Roman" w:cs="Times New Roman"/>
          </w:rPr>
          <w:t>value for the volume</w:t>
        </w:r>
        <w:r w:rsidR="008040F5">
          <w:rPr>
            <w:rFonts w:ascii="Times New Roman" w:hAnsi="Times New Roman" w:cs="Times New Roman"/>
          </w:rPr>
          <w:t xml:space="preserve">, </w:t>
        </w:r>
      </w:ins>
      <w:del w:id="467" w:author="Ricky Hu" w:date="2022-05-18T03:33:00Z">
        <w:r w:rsidDel="008040F5">
          <w:rPr>
            <w:rFonts w:ascii="Times New Roman" w:hAnsi="Times New Roman" w:cs="Times New Roman"/>
          </w:rPr>
          <w:delText xml:space="preserve">value for the volume, </w:delText>
        </w:r>
      </w:del>
      <w:r>
        <w:rPr>
          <w:rFonts w:ascii="Times New Roman" w:hAnsi="Times New Roman" w:cs="Times New Roman"/>
        </w:rPr>
        <w:t>it is difficult to localize the exact regions of abnormal texture</w:t>
      </w:r>
      <w:del w:id="468" w:author="Ricky Hu" w:date="2022-05-18T03:33:00Z">
        <w:r w:rsidDel="008040F5">
          <w:rPr>
            <w:rFonts w:ascii="Times New Roman" w:hAnsi="Times New Roman" w:cs="Times New Roman"/>
          </w:rPr>
          <w:delText xml:space="preserve">. Thus, the features detected indicate an aggregate textural characteristic that contains distinctive information to differentiate local control. </w:delText>
        </w:r>
      </w:del>
      <w:ins w:id="469" w:author="Ricky Hu" w:date="2022-05-18T03:34:00Z">
        <w:r w:rsidR="008040F5">
          <w:rPr>
            <w:rFonts w:ascii="Times New Roman" w:hAnsi="Times New Roman" w:cs="Times New Roman"/>
          </w:rPr>
          <w:t xml:space="preserve"> </w:t>
        </w:r>
      </w:ins>
      <w:r>
        <w:rPr>
          <w:rFonts w:ascii="Times New Roman" w:hAnsi="Times New Roman" w:cs="Times New Roman"/>
        </w:rPr>
        <w:t>Future studies that isolate patches of the liver can be conducted to localize regions with abnormal radiomic values.</w:t>
      </w:r>
    </w:p>
    <w:p w14:paraId="227F3B66" w14:textId="579243F7" w:rsidR="008E5E77" w:rsidRDefault="008E5E77" w:rsidP="008E5E77">
      <w:pPr>
        <w:spacing w:after="0" w:line="360" w:lineRule="auto"/>
        <w:contextualSpacing/>
        <w:rPr>
          <w:ins w:id="470" w:author="Ricky Hu" w:date="2022-05-18T03:16:00Z"/>
          <w:rFonts w:ascii="Times New Roman" w:hAnsi="Times New Roman" w:cs="Times New Roman"/>
        </w:rPr>
      </w:pPr>
    </w:p>
    <w:p w14:paraId="6A6C479D" w14:textId="77777777" w:rsidR="000D3755" w:rsidRPr="00F306F9" w:rsidRDefault="000D3755" w:rsidP="000D3755">
      <w:pPr>
        <w:spacing w:after="0" w:line="360" w:lineRule="auto"/>
        <w:contextualSpacing/>
        <w:rPr>
          <w:ins w:id="471" w:author="Ricky Hu" w:date="2022-05-18T03:16:00Z"/>
          <w:rFonts w:ascii="Times New Roman" w:hAnsi="Times New Roman" w:cs="Times New Roman"/>
        </w:rPr>
      </w:pPr>
      <w:ins w:id="472" w:author="Ricky Hu" w:date="2022-05-18T03:16:00Z">
        <w:r w:rsidRPr="00F306F9">
          <w:rPr>
            <w:rFonts w:ascii="Times New Roman" w:hAnsi="Times New Roman" w:cs="Times New Roman"/>
          </w:rPr>
          <w:t xml:space="preserve">Without feature selection, </w:t>
        </w:r>
        <w:r>
          <w:rPr>
            <w:rFonts w:ascii="Times New Roman" w:hAnsi="Times New Roman" w:cs="Times New Roman"/>
          </w:rPr>
          <w:t>there was a larger variance across the cross-validation folds</w:t>
        </w:r>
        <w:r w:rsidRPr="00F306F9">
          <w:rPr>
            <w:rFonts w:ascii="Times New Roman" w:hAnsi="Times New Roman" w:cs="Times New Roman"/>
          </w:rPr>
          <w:t xml:space="preserve">. </w:t>
        </w:r>
        <w:r>
          <w:rPr>
            <w:rFonts w:ascii="Times New Roman" w:hAnsi="Times New Roman" w:cs="Times New Roman"/>
          </w:rPr>
          <w:t>This is likely due to overfitting as the number of input variables defines the dimensionality</w:t>
        </w:r>
        <w:r w:rsidRPr="008D31E3">
          <w:rPr>
            <w:rFonts w:ascii="Times New Roman" w:hAnsi="Times New Roman" w:cs="Times New Roman"/>
          </w:rPr>
          <w:t xml:space="preserve"> </w:t>
        </w:r>
        <w:r>
          <w:rPr>
            <w:rFonts w:ascii="Times New Roman" w:hAnsi="Times New Roman" w:cs="Times New Roman"/>
          </w:rPr>
          <w:t xml:space="preserve">in the optimization problem for the machine learning model. The optimized solution may be too specific to the training data, resulting in lower testing accuracy. </w:t>
        </w:r>
      </w:ins>
    </w:p>
    <w:p w14:paraId="70C02967" w14:textId="77777777" w:rsidR="000D3755" w:rsidRDefault="000D3755" w:rsidP="008E5E77">
      <w:pPr>
        <w:spacing w:after="0" w:line="360" w:lineRule="auto"/>
        <w:contextualSpacing/>
        <w:rPr>
          <w:rFonts w:ascii="Times New Roman" w:hAnsi="Times New Roman" w:cs="Times New Roman"/>
        </w:rPr>
      </w:pPr>
    </w:p>
    <w:p w14:paraId="0616750D" w14:textId="72B22712" w:rsidR="008E5E77" w:rsidRDefault="008E5E77" w:rsidP="008E5E77">
      <w:pPr>
        <w:spacing w:after="0" w:line="360" w:lineRule="auto"/>
        <w:contextualSpacing/>
        <w:rPr>
          <w:rFonts w:ascii="Times New Roman" w:hAnsi="Times New Roman" w:cs="Times New Roman"/>
        </w:rPr>
      </w:pPr>
      <w:del w:id="473" w:author="Ricky Hu" w:date="2022-05-18T03:17:00Z">
        <w:r w:rsidDel="000D3755">
          <w:rPr>
            <w:rFonts w:ascii="Times New Roman" w:hAnsi="Times New Roman" w:cs="Times New Roman"/>
          </w:rPr>
          <w:delText xml:space="preserve">An RSF model trained from treatment data resulted in a C-index (95% CI) of 0.72 (0.64 – 0.79). When combining both treatment and radiomic data, the accuracy </w:delText>
        </w:r>
        <w:r w:rsidR="003C1606" w:rsidDel="000D3755">
          <w:rPr>
            <w:rFonts w:ascii="Times New Roman" w:hAnsi="Times New Roman" w:cs="Times New Roman"/>
          </w:rPr>
          <w:delText>is not significantly different</w:delText>
        </w:r>
        <w:r w:rsidDel="000D3755">
          <w:rPr>
            <w:rFonts w:ascii="Times New Roman" w:hAnsi="Times New Roman" w:cs="Times New Roman"/>
          </w:rPr>
          <w:delText xml:space="preserve">, with a C-index (95% CI) of 0.73 (0.64, 0.82). </w:delText>
        </w:r>
      </w:del>
      <w:ins w:id="474" w:author="Ricky Hu" w:date="2022-05-18T03:17:00Z">
        <w:r w:rsidR="000D3755">
          <w:rPr>
            <w:rFonts w:ascii="Times New Roman" w:hAnsi="Times New Roman" w:cs="Times New Roman"/>
          </w:rPr>
          <w:t>U</w:t>
        </w:r>
      </w:ins>
      <w:ins w:id="475" w:author="Ricky Hu" w:date="2022-05-08T00:18:00Z">
        <w:r w:rsidR="00092958">
          <w:rPr>
            <w:rFonts w:ascii="Times New Roman" w:hAnsi="Times New Roman" w:cs="Times New Roman"/>
          </w:rPr>
          <w:t xml:space="preserve">tilizing only clinical data did not result in a statistically significant decrease in accuracy than with radiomics alone. </w:t>
        </w:r>
      </w:ins>
      <w:r>
        <w:rPr>
          <w:rFonts w:ascii="Times New Roman" w:hAnsi="Times New Roman" w:cs="Times New Roman"/>
        </w:rPr>
        <w:t xml:space="preserve">In the combined mode, the two most predictive features were similarly maximum dose with a feature importance score (95% CI) of 3.83 (1.05 – 6.62) and NGTDM strength with a feature importance score (95% CI) of 1.90 (0.93 – 2.86). Moreover, the feature importance (95% CI) of maximum dose decreased from </w:t>
      </w:r>
      <w:r w:rsidRPr="007C3664">
        <w:rPr>
          <w:rFonts w:ascii="Times New Roman" w:eastAsia="Times New Roman" w:hAnsi="Times New Roman" w:cs="Times New Roman"/>
          <w:color w:val="000000"/>
        </w:rPr>
        <w:t xml:space="preserve">10.84 </w:t>
      </w:r>
      <w:r>
        <w:rPr>
          <w:rFonts w:ascii="Times New Roman" w:eastAsia="Times New Roman" w:hAnsi="Times New Roman" w:cs="Times New Roman"/>
          <w:color w:val="000000"/>
        </w:rPr>
        <w:t>(</w:t>
      </w:r>
      <w:r w:rsidRPr="007C3664">
        <w:rPr>
          <w:rFonts w:ascii="Times New Roman" w:eastAsia="Times New Roman" w:hAnsi="Times New Roman" w:cs="Times New Roman"/>
          <w:color w:val="000000"/>
        </w:rPr>
        <w:t>6.35, 15.34</w:t>
      </w:r>
      <w:r>
        <w:rPr>
          <w:rFonts w:ascii="Times New Roman" w:eastAsia="Times New Roman" w:hAnsi="Times New Roman" w:cs="Times New Roman"/>
          <w:color w:val="000000"/>
        </w:rPr>
        <w:t xml:space="preserve">) in the </w:t>
      </w:r>
      <w:r>
        <w:rPr>
          <w:rFonts w:ascii="Times New Roman" w:hAnsi="Times New Roman" w:cs="Times New Roman"/>
        </w:rPr>
        <w:t xml:space="preserve">treatment </w:t>
      </w:r>
      <w:r>
        <w:rPr>
          <w:rFonts w:ascii="Times New Roman" w:eastAsia="Times New Roman" w:hAnsi="Times New Roman" w:cs="Times New Roman"/>
          <w:color w:val="000000"/>
        </w:rPr>
        <w:t xml:space="preserve">data only model to </w:t>
      </w:r>
      <w:r w:rsidRPr="00625B20">
        <w:rPr>
          <w:rFonts w:ascii="Times New Roman" w:eastAsia="Times New Roman" w:hAnsi="Times New Roman" w:cs="Times New Roman"/>
          <w:color w:val="000000"/>
        </w:rPr>
        <w:t xml:space="preserve">3.83 </w:t>
      </w:r>
      <w:r>
        <w:rPr>
          <w:rFonts w:ascii="Times New Roman" w:eastAsia="Times New Roman" w:hAnsi="Times New Roman" w:cs="Times New Roman"/>
          <w:color w:val="000000"/>
        </w:rPr>
        <w:t>(</w:t>
      </w:r>
      <w:r w:rsidRPr="00625B20">
        <w:rPr>
          <w:rFonts w:ascii="Times New Roman" w:eastAsia="Times New Roman" w:hAnsi="Times New Roman" w:cs="Times New Roman"/>
          <w:color w:val="000000"/>
        </w:rPr>
        <w:t>1.05, 6.62</w:t>
      </w:r>
      <w:r>
        <w:rPr>
          <w:rFonts w:ascii="Times New Roman" w:eastAsia="Times New Roman" w:hAnsi="Times New Roman" w:cs="Times New Roman"/>
          <w:color w:val="000000"/>
        </w:rPr>
        <w:t xml:space="preserve">) in the combined model, indicating that the radiomic features contribute to prediction even when </w:t>
      </w:r>
      <w:r>
        <w:rPr>
          <w:rFonts w:ascii="Times New Roman" w:hAnsi="Times New Roman" w:cs="Times New Roman"/>
        </w:rPr>
        <w:t xml:space="preserve">treatment </w:t>
      </w:r>
      <w:r>
        <w:rPr>
          <w:rFonts w:ascii="Times New Roman" w:eastAsia="Times New Roman" w:hAnsi="Times New Roman" w:cs="Times New Roman"/>
          <w:color w:val="000000"/>
        </w:rPr>
        <w:t>data is available.</w:t>
      </w:r>
      <w:r>
        <w:rPr>
          <w:rFonts w:ascii="Times New Roman" w:hAnsi="Times New Roman" w:cs="Times New Roman"/>
        </w:rPr>
        <w:t xml:space="preserve"> There are variables </w:t>
      </w:r>
      <w:proofErr w:type="gramStart"/>
      <w:r>
        <w:rPr>
          <w:rFonts w:ascii="Times New Roman" w:hAnsi="Times New Roman" w:cs="Times New Roman"/>
        </w:rPr>
        <w:t>similar to</w:t>
      </w:r>
      <w:proofErr w:type="gramEnd"/>
      <w:r>
        <w:rPr>
          <w:rFonts w:ascii="Times New Roman" w:hAnsi="Times New Roman" w:cs="Times New Roman"/>
        </w:rPr>
        <w:t xml:space="preserve"> maximum dose, such as dose covering 95% of the planning target volume, that were removed by the feature selection algorithm due to collinearity. It should be noted that dosage is increased for tumors that may have shown </w:t>
      </w:r>
      <w:proofErr w:type="spellStart"/>
      <w:r>
        <w:rPr>
          <w:rFonts w:ascii="Times New Roman" w:hAnsi="Times New Roman" w:cs="Times New Roman"/>
        </w:rPr>
        <w:lastRenderedPageBreak/>
        <w:t>radioresistance</w:t>
      </w:r>
      <w:proofErr w:type="spellEnd"/>
      <w:r>
        <w:rPr>
          <w:rFonts w:ascii="Times New Roman" w:hAnsi="Times New Roman" w:cs="Times New Roman"/>
        </w:rPr>
        <w:t>, hence some expert prior knowledge is required for this variable whereas the radiomic features are dependent only on the image.</w:t>
      </w:r>
    </w:p>
    <w:p w14:paraId="269521A8" w14:textId="136DC74C" w:rsidR="008E5E77" w:rsidDel="00810E36" w:rsidRDefault="008E5E77" w:rsidP="008E5E77">
      <w:pPr>
        <w:spacing w:after="0" w:line="360" w:lineRule="auto"/>
        <w:contextualSpacing/>
        <w:rPr>
          <w:del w:id="476" w:author="Ricky Hu" w:date="2022-05-18T03:29:00Z"/>
          <w:rFonts w:ascii="Times New Roman" w:hAnsi="Times New Roman" w:cs="Times New Roman"/>
        </w:rPr>
      </w:pPr>
    </w:p>
    <w:p w14:paraId="4238EAC5" w14:textId="1F4C14AE" w:rsidR="008E5E77" w:rsidRPr="00F306F9" w:rsidDel="00810E36" w:rsidRDefault="008E5E77" w:rsidP="008E5E77">
      <w:pPr>
        <w:spacing w:after="0" w:line="360" w:lineRule="auto"/>
        <w:contextualSpacing/>
        <w:rPr>
          <w:del w:id="477" w:author="Ricky Hu" w:date="2022-05-18T03:29:00Z"/>
          <w:rFonts w:ascii="Times New Roman" w:hAnsi="Times New Roman" w:cs="Times New Roman"/>
        </w:rPr>
      </w:pPr>
      <w:del w:id="478" w:author="Ricky Hu" w:date="2022-05-18T03:29:00Z">
        <w:r w:rsidDel="00810E36">
          <w:rPr>
            <w:rFonts w:ascii="Times New Roman" w:hAnsi="Times New Roman" w:cs="Times New Roman"/>
          </w:rPr>
          <w:delText xml:space="preserve">The </w:delText>
        </w:r>
        <w:r w:rsidR="003C1606" w:rsidDel="00810E36">
          <w:rPr>
            <w:rFonts w:ascii="Times New Roman" w:hAnsi="Times New Roman" w:cs="Times New Roman"/>
          </w:rPr>
          <w:delText xml:space="preserve">nonrandom accuracy </w:delText>
        </w:r>
        <w:r w:rsidDel="00810E36">
          <w:rPr>
            <w:rFonts w:ascii="Times New Roman" w:hAnsi="Times New Roman" w:cs="Times New Roman"/>
          </w:rPr>
          <w:delText xml:space="preserve">of </w:delText>
        </w:r>
        <w:r w:rsidR="00AE4917" w:rsidDel="00810E36">
          <w:rPr>
            <w:rFonts w:ascii="Times New Roman" w:hAnsi="Times New Roman" w:cs="Times New Roman"/>
          </w:rPr>
          <w:delText xml:space="preserve">AI </w:delText>
        </w:r>
        <w:r w:rsidDel="00810E36">
          <w:rPr>
            <w:rFonts w:ascii="Times New Roman" w:hAnsi="Times New Roman" w:cs="Times New Roman"/>
          </w:rPr>
          <w:delText>radiomics mod</w:delText>
        </w:r>
        <w:r w:rsidR="003C1606" w:rsidDel="00810E36">
          <w:rPr>
            <w:rFonts w:ascii="Times New Roman" w:hAnsi="Times New Roman" w:cs="Times New Roman"/>
          </w:rPr>
          <w:delText xml:space="preserve">el </w:delText>
        </w:r>
        <w:r w:rsidDel="00810E36">
          <w:rPr>
            <w:rFonts w:ascii="Times New Roman" w:hAnsi="Times New Roman" w:cs="Times New Roman"/>
          </w:rPr>
          <w:delText>suggests that there is predictive textural information within the liver parenchyma and tumor volume that may be investigated further to understand structural changes that affect prognosis. This is consistent with Simpson et al. [1</w:delText>
        </w:r>
      </w:del>
      <w:del w:id="479" w:author="Ricky Hu" w:date="2022-05-18T01:59:00Z">
        <w:r w:rsidDel="00815CA9">
          <w:rPr>
            <w:rFonts w:ascii="Times New Roman" w:hAnsi="Times New Roman" w:cs="Times New Roman"/>
          </w:rPr>
          <w:delText>6</w:delText>
        </w:r>
      </w:del>
      <w:del w:id="480" w:author="Ricky Hu" w:date="2022-05-18T03:29:00Z">
        <w:r w:rsidDel="00810E36">
          <w:rPr>
            <w:rFonts w:ascii="Times New Roman" w:hAnsi="Times New Roman" w:cs="Times New Roman"/>
          </w:rPr>
          <w:delText>], who observed that certain radiomic features were associated with recurrence and are then potentially reflective of tissue abnormalities that create a metastatic or protective environment.</w:delText>
        </w:r>
      </w:del>
    </w:p>
    <w:p w14:paraId="1C935F03" w14:textId="77777777" w:rsidR="008E5E77" w:rsidRPr="00F306F9" w:rsidRDefault="008E5E77" w:rsidP="008E5E77">
      <w:pPr>
        <w:spacing w:after="0" w:line="360" w:lineRule="auto"/>
        <w:contextualSpacing/>
        <w:rPr>
          <w:rFonts w:ascii="Times New Roman" w:hAnsi="Times New Roman" w:cs="Times New Roman"/>
        </w:rPr>
      </w:pPr>
    </w:p>
    <w:p w14:paraId="5CB0A897" w14:textId="0C8A6782" w:rsidR="008E5E77" w:rsidRPr="00F306F9" w:rsidDel="00D72C81" w:rsidRDefault="008E5E77" w:rsidP="008E5E77">
      <w:pPr>
        <w:spacing w:after="0" w:line="360" w:lineRule="auto"/>
        <w:contextualSpacing/>
        <w:rPr>
          <w:del w:id="481" w:author="Ricky Hu" w:date="2022-05-17T03:31:00Z"/>
          <w:rFonts w:ascii="Times New Roman" w:hAnsi="Times New Roman" w:cs="Times New Roman"/>
        </w:rPr>
      </w:pPr>
      <w:del w:id="482" w:author="Ricky Hu" w:date="2022-05-17T03:31:00Z">
        <w:r w:rsidDel="00D72C81">
          <w:rPr>
            <w:rFonts w:ascii="Times New Roman" w:hAnsi="Times New Roman" w:cs="Times New Roman"/>
          </w:rPr>
          <w:delText>There are two major implications of this work</w:delText>
        </w:r>
        <w:r w:rsidRPr="00F306F9" w:rsidDel="00D72C81">
          <w:rPr>
            <w:rFonts w:ascii="Times New Roman" w:hAnsi="Times New Roman" w:cs="Times New Roman"/>
          </w:rPr>
          <w:delText xml:space="preserve">. First, radiomic features </w:delText>
        </w:r>
        <w:r w:rsidDel="00D72C81">
          <w:rPr>
            <w:rFonts w:ascii="Times New Roman" w:hAnsi="Times New Roman" w:cs="Times New Roman"/>
          </w:rPr>
          <w:delText xml:space="preserve">potentially </w:delText>
        </w:r>
        <w:r w:rsidRPr="00F306F9" w:rsidDel="00D72C81">
          <w:rPr>
            <w:rFonts w:ascii="Times New Roman" w:hAnsi="Times New Roman" w:cs="Times New Roman"/>
          </w:rPr>
          <w:delText xml:space="preserve">provide </w:delText>
        </w:r>
        <w:r w:rsidDel="00D72C81">
          <w:rPr>
            <w:rFonts w:ascii="Times New Roman" w:hAnsi="Times New Roman" w:cs="Times New Roman"/>
          </w:rPr>
          <w:delText>predictive information related to</w:delText>
        </w:r>
        <w:r w:rsidRPr="00F306F9" w:rsidDel="00D72C81">
          <w:rPr>
            <w:rFonts w:ascii="Times New Roman" w:hAnsi="Times New Roman" w:cs="Times New Roman"/>
          </w:rPr>
          <w:delText xml:space="preserve"> </w:delText>
        </w:r>
        <w:r w:rsidDel="00D72C81">
          <w:rPr>
            <w:rFonts w:ascii="Times New Roman" w:hAnsi="Times New Roman" w:cs="Times New Roman"/>
          </w:rPr>
          <w:delText>tumor progression.</w:delText>
        </w:r>
        <w:r w:rsidRPr="00F306F9" w:rsidDel="00D72C81">
          <w:rPr>
            <w:rFonts w:ascii="Times New Roman" w:hAnsi="Times New Roman" w:cs="Times New Roman"/>
          </w:rPr>
          <w:delText xml:space="preserve"> Changes in liver texture visualized on a CT image can be quantified with features associated with progression. </w:delText>
        </w:r>
        <w:r w:rsidDel="00D72C81">
          <w:rPr>
            <w:rFonts w:ascii="Times New Roman" w:hAnsi="Times New Roman" w:cs="Times New Roman"/>
          </w:rPr>
          <w:delText>Although subjective labelling results in inter-observer error in segmentation of the volume of interest, the extraction radiomic features is quantitative and automated compared to manual analysis of texture, reducing variability</w:delText>
        </w:r>
        <w:r w:rsidRPr="00F306F9" w:rsidDel="00D72C81">
          <w:rPr>
            <w:rFonts w:ascii="Times New Roman" w:hAnsi="Times New Roman" w:cs="Times New Roman"/>
          </w:rPr>
          <w:delText xml:space="preserve">. The regions of interest can be analyzed in future studies, such as with histological analysis, to investigate what changes have occurred in the liver that </w:delText>
        </w:r>
        <w:r w:rsidDel="00D72C81">
          <w:rPr>
            <w:rFonts w:ascii="Times New Roman" w:hAnsi="Times New Roman" w:cs="Times New Roman"/>
          </w:rPr>
          <w:delText>affect local control</w:delText>
        </w:r>
        <w:r w:rsidRPr="00F306F9" w:rsidDel="00D72C81">
          <w:rPr>
            <w:rFonts w:ascii="Times New Roman" w:hAnsi="Times New Roman" w:cs="Times New Roman"/>
          </w:rPr>
          <w:delText xml:space="preserve">. </w:delText>
        </w:r>
        <w:r w:rsidDel="00D72C81">
          <w:rPr>
            <w:rFonts w:ascii="Times New Roman" w:hAnsi="Times New Roman" w:cs="Times New Roman"/>
          </w:rPr>
          <w:delText xml:space="preserve">For instance, kurtosis measures the weight of the tails in a distribution and if kurtosis is a predictive feature, there may be structural changes associated with local control when a liver has extreme hyperintense and hypointense regions. </w:delText>
        </w:r>
        <w:r w:rsidRPr="00F306F9" w:rsidDel="00D72C81">
          <w:rPr>
            <w:rFonts w:ascii="Times New Roman" w:hAnsi="Times New Roman" w:cs="Times New Roman"/>
          </w:rPr>
          <w:delText xml:space="preserve">The second major implication is machine learning methods such as </w:delText>
        </w:r>
        <w:r w:rsidDel="00D72C81">
          <w:rPr>
            <w:rFonts w:ascii="Times New Roman" w:hAnsi="Times New Roman" w:cs="Times New Roman"/>
          </w:rPr>
          <w:delText xml:space="preserve">an </w:delText>
        </w:r>
        <w:r w:rsidRPr="00F306F9" w:rsidDel="00D72C81">
          <w:rPr>
            <w:rFonts w:ascii="Times New Roman" w:hAnsi="Times New Roman" w:cs="Times New Roman"/>
          </w:rPr>
          <w:delText>RSF model can perform prediction tasks that have been historically difficult with linear and manual scoring methods. This supports the potential for machine learning to be used in the future to aid clinical decision making.</w:delText>
        </w:r>
      </w:del>
    </w:p>
    <w:p w14:paraId="00409308" w14:textId="77777777" w:rsidR="008E5E77" w:rsidRPr="00F306F9" w:rsidRDefault="008E5E77" w:rsidP="008E5E77">
      <w:pPr>
        <w:spacing w:after="0" w:line="360" w:lineRule="auto"/>
        <w:contextualSpacing/>
        <w:rPr>
          <w:rFonts w:ascii="Times New Roman" w:hAnsi="Times New Roman" w:cs="Times New Roman"/>
        </w:rPr>
      </w:pPr>
    </w:p>
    <w:p w14:paraId="4C95315B" w14:textId="77777777" w:rsidR="00AE4917" w:rsidDel="00CB6406" w:rsidRDefault="00AE4917" w:rsidP="008E5E77">
      <w:pPr>
        <w:spacing w:after="0" w:line="360" w:lineRule="auto"/>
        <w:contextualSpacing/>
        <w:rPr>
          <w:del w:id="483" w:author="Ricky Hu" w:date="2022-05-17T03:42:00Z"/>
          <w:rFonts w:ascii="Times New Roman" w:hAnsi="Times New Roman" w:cs="Times New Roman"/>
          <w:b/>
          <w:bCs/>
          <w:sz w:val="28"/>
          <w:szCs w:val="28"/>
        </w:rPr>
      </w:pPr>
    </w:p>
    <w:p w14:paraId="3924BB9B" w14:textId="77777777" w:rsidR="00AE4917" w:rsidRDefault="00AE4917" w:rsidP="008E5E77">
      <w:pPr>
        <w:spacing w:after="0" w:line="360" w:lineRule="auto"/>
        <w:contextualSpacing/>
        <w:rPr>
          <w:rFonts w:ascii="Times New Roman" w:hAnsi="Times New Roman" w:cs="Times New Roman"/>
          <w:b/>
          <w:bCs/>
          <w:sz w:val="28"/>
          <w:szCs w:val="28"/>
        </w:rPr>
      </w:pPr>
    </w:p>
    <w:p w14:paraId="6D676E2D" w14:textId="2C9F57AC" w:rsidR="00CB6406" w:rsidRPr="00F306F9" w:rsidDel="00CB6406" w:rsidRDefault="008E5E77" w:rsidP="008C5A52">
      <w:pPr>
        <w:spacing w:after="0" w:line="360" w:lineRule="auto"/>
        <w:contextualSpacing/>
        <w:rPr>
          <w:del w:id="484" w:author="Ricky Hu" w:date="2022-05-17T03:41:00Z"/>
          <w:rFonts w:ascii="Times New Roman" w:hAnsi="Times New Roman" w:cs="Times New Roman"/>
        </w:rPr>
      </w:pPr>
      <w:del w:id="485" w:author="Ricky Hu" w:date="2022-05-18T03:19:00Z">
        <w:r w:rsidRPr="00F306F9" w:rsidDel="000D3755">
          <w:rPr>
            <w:rFonts w:ascii="Times New Roman" w:hAnsi="Times New Roman" w:cs="Times New Roman"/>
          </w:rPr>
          <w:delText xml:space="preserve">A limitation of the study is the sample size. </w:delText>
        </w:r>
      </w:del>
      <w:r>
        <w:rPr>
          <w:rFonts w:ascii="Times New Roman" w:hAnsi="Times New Roman" w:cs="Times New Roman"/>
        </w:rPr>
        <w:t>Despite the observe</w:t>
      </w:r>
      <w:ins w:id="486" w:author="Ricky Hu" w:date="2022-05-18T03:19:00Z">
        <w:r w:rsidR="000D3755">
          <w:rPr>
            <w:rFonts w:ascii="Times New Roman" w:hAnsi="Times New Roman" w:cs="Times New Roman"/>
          </w:rPr>
          <w:t>d</w:t>
        </w:r>
      </w:ins>
      <w:r>
        <w:rPr>
          <w:rFonts w:ascii="Times New Roman" w:hAnsi="Times New Roman" w:cs="Times New Roman"/>
        </w:rPr>
        <w:t xml:space="preserve"> accuracy of the model</w:t>
      </w:r>
      <w:r w:rsidRPr="00F306F9">
        <w:rPr>
          <w:rFonts w:ascii="Times New Roman" w:hAnsi="Times New Roman" w:cs="Times New Roman"/>
        </w:rPr>
        <w:t xml:space="preserve">, further validation with a diverse patient population from different centers for instance </w:t>
      </w:r>
      <w:r>
        <w:rPr>
          <w:rFonts w:ascii="Times New Roman" w:hAnsi="Times New Roman" w:cs="Times New Roman"/>
        </w:rPr>
        <w:t>is required to</w:t>
      </w:r>
      <w:r w:rsidRPr="00F306F9">
        <w:rPr>
          <w:rFonts w:ascii="Times New Roman" w:hAnsi="Times New Roman" w:cs="Times New Roman"/>
        </w:rPr>
        <w:t xml:space="preserve"> evaluate</w:t>
      </w:r>
      <w:del w:id="487" w:author="Ricky Hu" w:date="2022-05-17T03:37:00Z">
        <w:r w:rsidRPr="00F306F9" w:rsidDel="007E4E42">
          <w:rPr>
            <w:rFonts w:ascii="Times New Roman" w:hAnsi="Times New Roman" w:cs="Times New Roman"/>
          </w:rPr>
          <w:delText xml:space="preserve"> the</w:delText>
        </w:r>
      </w:del>
      <w:r w:rsidRPr="00F306F9">
        <w:rPr>
          <w:rFonts w:ascii="Times New Roman" w:hAnsi="Times New Roman" w:cs="Times New Roman"/>
        </w:rPr>
        <w:t xml:space="preserve"> generalizability</w:t>
      </w:r>
      <w:del w:id="488" w:author="Ricky Hu" w:date="2022-05-17T03:37:00Z">
        <w:r w:rsidRPr="00F306F9" w:rsidDel="007E4E42">
          <w:rPr>
            <w:rFonts w:ascii="Times New Roman" w:hAnsi="Times New Roman" w:cs="Times New Roman"/>
          </w:rPr>
          <w:delText xml:space="preserve"> of the mode</w:delText>
        </w:r>
        <w:r w:rsidDel="007E4E42">
          <w:rPr>
            <w:rFonts w:ascii="Times New Roman" w:hAnsi="Times New Roman" w:cs="Times New Roman"/>
          </w:rPr>
          <w:delText>l</w:delText>
        </w:r>
        <w:r w:rsidRPr="00F306F9" w:rsidDel="007E4E42">
          <w:rPr>
            <w:rFonts w:ascii="Times New Roman" w:hAnsi="Times New Roman" w:cs="Times New Roman"/>
          </w:rPr>
          <w:delText xml:space="preserve">. </w:delText>
        </w:r>
        <w:r w:rsidDel="007E4E42">
          <w:rPr>
            <w:rFonts w:ascii="Times New Roman" w:hAnsi="Times New Roman" w:cs="Times New Roman"/>
          </w:rPr>
          <w:delText>A wide uncertainty in C-indices indicates that the model accuracy varies for different patients, potentially due to limited training data</w:delText>
        </w:r>
      </w:del>
      <w:r>
        <w:rPr>
          <w:rFonts w:ascii="Times New Roman" w:hAnsi="Times New Roman" w:cs="Times New Roman"/>
        </w:rPr>
        <w:t>.</w:t>
      </w:r>
      <w:del w:id="489" w:author="Ricky Hu" w:date="2022-05-18T03:19:00Z">
        <w:r w:rsidDel="000D3755">
          <w:rPr>
            <w:rFonts w:ascii="Times New Roman" w:hAnsi="Times New Roman" w:cs="Times New Roman"/>
          </w:rPr>
          <w:delText xml:space="preserve"> In our study, we limited cross-validation to 4 k-folds.</w:delText>
        </w:r>
      </w:del>
      <w:r>
        <w:rPr>
          <w:rFonts w:ascii="Times New Roman" w:hAnsi="Times New Roman" w:cs="Times New Roman"/>
        </w:rPr>
        <w:t xml:space="preserve"> With more samples, 5 k-fold or 10 k-fold cross validation, may be conducted to have more testing sets so that accuracy evaluation has more statistical power</w:t>
      </w:r>
      <w:ins w:id="490" w:author="Ricky Hu" w:date="2022-05-18T03:22:00Z">
        <w:r w:rsidR="008C5A52">
          <w:rPr>
            <w:rFonts w:ascii="Times New Roman" w:hAnsi="Times New Roman" w:cs="Times New Roman"/>
          </w:rPr>
          <w:t xml:space="preserve"> with less aggressive feature selection [35]</w:t>
        </w:r>
      </w:ins>
      <w:r>
        <w:rPr>
          <w:rFonts w:ascii="Times New Roman" w:hAnsi="Times New Roman" w:cs="Times New Roman"/>
        </w:rPr>
        <w:t xml:space="preserve">. </w:t>
      </w:r>
      <w:del w:id="491" w:author="Ricky Hu" w:date="2022-05-18T03:22:00Z">
        <w:r w:rsidRPr="00F306F9" w:rsidDel="008C5A52">
          <w:rPr>
            <w:rFonts w:ascii="Times New Roman" w:hAnsi="Times New Roman" w:cs="Times New Roman"/>
          </w:rPr>
          <w:delText>Feature selection</w:delText>
        </w:r>
        <w:r w:rsidDel="008C5A52">
          <w:rPr>
            <w:rFonts w:ascii="Times New Roman" w:hAnsi="Times New Roman" w:cs="Times New Roman"/>
          </w:rPr>
          <w:delText xml:space="preserve"> </w:delText>
        </w:r>
        <w:r w:rsidRPr="00F306F9" w:rsidDel="008C5A52">
          <w:rPr>
            <w:rFonts w:ascii="Times New Roman" w:hAnsi="Times New Roman" w:cs="Times New Roman"/>
          </w:rPr>
          <w:delText xml:space="preserve">may </w:delText>
        </w:r>
        <w:r w:rsidDel="008C5A52">
          <w:rPr>
            <w:rFonts w:ascii="Times New Roman" w:hAnsi="Times New Roman" w:cs="Times New Roman"/>
          </w:rPr>
          <w:delText xml:space="preserve">be unnecessary </w:delText>
        </w:r>
        <w:r w:rsidRPr="00F306F9" w:rsidDel="008C5A52">
          <w:rPr>
            <w:rFonts w:ascii="Times New Roman" w:hAnsi="Times New Roman" w:cs="Times New Roman"/>
          </w:rPr>
          <w:delText xml:space="preserve">with sufficient samples as a random forest can in theory filter variables that have low predictive information gain </w:delText>
        </w:r>
        <w:r w:rsidDel="008C5A52">
          <w:rPr>
            <w:rFonts w:ascii="Times New Roman" w:hAnsi="Times New Roman" w:cs="Times New Roman"/>
          </w:rPr>
          <w:delText>[3</w:delText>
        </w:r>
      </w:del>
      <w:del w:id="492" w:author="Ricky Hu" w:date="2022-05-18T02:00:00Z">
        <w:r w:rsidDel="00815CA9">
          <w:rPr>
            <w:rFonts w:ascii="Times New Roman" w:hAnsi="Times New Roman" w:cs="Times New Roman"/>
          </w:rPr>
          <w:delText>1</w:delText>
        </w:r>
      </w:del>
      <w:del w:id="493" w:author="Ricky Hu" w:date="2022-05-18T03:22:00Z">
        <w:r w:rsidDel="008C5A52">
          <w:rPr>
            <w:rFonts w:ascii="Times New Roman" w:hAnsi="Times New Roman" w:cs="Times New Roman"/>
          </w:rPr>
          <w:delText>] given enough data</w:delText>
        </w:r>
        <w:r w:rsidRPr="00F306F9" w:rsidDel="008C5A52">
          <w:rPr>
            <w:rFonts w:ascii="Times New Roman" w:hAnsi="Times New Roman" w:cs="Times New Roman"/>
          </w:rPr>
          <w:delText xml:space="preserve">. </w:delText>
        </w:r>
      </w:del>
      <w:ins w:id="494" w:author="Ricky Hu" w:date="2022-05-08T21:21:00Z">
        <w:r w:rsidR="00193192">
          <w:rPr>
            <w:rFonts w:ascii="Times New Roman" w:hAnsi="Times New Roman" w:cs="Times New Roman"/>
          </w:rPr>
          <w:t xml:space="preserve">As the samples are limited to patients treated with </w:t>
        </w:r>
      </w:ins>
      <w:ins w:id="495" w:author="Ricky Hu" w:date="2022-05-08T21:23:00Z">
        <w:r w:rsidR="00193192">
          <w:rPr>
            <w:rFonts w:ascii="Times New Roman" w:hAnsi="Times New Roman" w:cs="Times New Roman"/>
          </w:rPr>
          <w:t>primary or adjuvant RT</w:t>
        </w:r>
      </w:ins>
      <w:ins w:id="496" w:author="Ricky Hu" w:date="2022-05-08T21:21:00Z">
        <w:r w:rsidR="00193192">
          <w:rPr>
            <w:rFonts w:ascii="Times New Roman" w:hAnsi="Times New Roman" w:cs="Times New Roman"/>
          </w:rPr>
          <w:t>, f</w:t>
        </w:r>
      </w:ins>
      <w:del w:id="497" w:author="Ricky Hu" w:date="2022-05-08T21:21:00Z">
        <w:r w:rsidRPr="00F306F9" w:rsidDel="00193192">
          <w:rPr>
            <w:rFonts w:ascii="Times New Roman" w:hAnsi="Times New Roman" w:cs="Times New Roman"/>
          </w:rPr>
          <w:delText>F</w:delText>
        </w:r>
      </w:del>
      <w:r w:rsidRPr="00F306F9">
        <w:rPr>
          <w:rFonts w:ascii="Times New Roman" w:hAnsi="Times New Roman" w:cs="Times New Roman"/>
        </w:rPr>
        <w:t xml:space="preserve">uture studies may include patients before and after </w:t>
      </w:r>
      <w:r w:rsidRPr="00F306F9">
        <w:rPr>
          <w:rFonts w:ascii="Times New Roman" w:hAnsi="Times New Roman" w:cs="Times New Roman"/>
        </w:rPr>
        <w:lastRenderedPageBreak/>
        <w:t>radiotherapy, as texture in CT scans may change after treatment.</w:t>
      </w:r>
      <w:ins w:id="498" w:author="Ricky Hu" w:date="2022-05-16T17:59:00Z">
        <w:r w:rsidR="007B291B">
          <w:rPr>
            <w:rFonts w:ascii="Times New Roman" w:hAnsi="Times New Roman" w:cs="Times New Roman"/>
          </w:rPr>
          <w:t xml:space="preserve"> Another exclusion is of patients who are deceased</w:t>
        </w:r>
      </w:ins>
      <w:ins w:id="499" w:author="Ricky Hu" w:date="2022-05-18T03:36:00Z">
        <w:r w:rsidR="00D02A41">
          <w:rPr>
            <w:rFonts w:ascii="Times New Roman" w:hAnsi="Times New Roman" w:cs="Times New Roman"/>
          </w:rPr>
          <w:t>,</w:t>
        </w:r>
      </w:ins>
      <w:ins w:id="500" w:author="Ricky Hu" w:date="2022-05-16T17:59:00Z">
        <w:r w:rsidR="007B291B">
          <w:rPr>
            <w:rFonts w:ascii="Times New Roman" w:hAnsi="Times New Roman" w:cs="Times New Roman"/>
          </w:rPr>
          <w:t xml:space="preserve"> </w:t>
        </w:r>
      </w:ins>
      <w:ins w:id="501" w:author="Ricky Hu" w:date="2022-05-16T18:24:00Z">
        <w:r w:rsidR="00BB2D20">
          <w:rPr>
            <w:rFonts w:ascii="Times New Roman" w:hAnsi="Times New Roman" w:cs="Times New Roman"/>
          </w:rPr>
          <w:t>a</w:t>
        </w:r>
      </w:ins>
      <w:ins w:id="502" w:author="Ricky Hu" w:date="2022-05-18T03:36:00Z">
        <w:r w:rsidR="00D02A41">
          <w:rPr>
            <w:rFonts w:ascii="Times New Roman" w:hAnsi="Times New Roman" w:cs="Times New Roman"/>
          </w:rPr>
          <w:t xml:space="preserve">nd </w:t>
        </w:r>
      </w:ins>
      <w:ins w:id="503" w:author="Ricky Hu" w:date="2022-05-16T18:24:00Z">
        <w:r w:rsidR="00BB2D20">
          <w:rPr>
            <w:rFonts w:ascii="Times New Roman" w:hAnsi="Times New Roman" w:cs="Times New Roman"/>
          </w:rPr>
          <w:t>we were unable to evaluate the effect of death on the recurrence prediction mod</w:t>
        </w:r>
      </w:ins>
      <w:ins w:id="504" w:author="Ricky Hu" w:date="2022-05-16T18:25:00Z">
        <w:r w:rsidR="00BB2D20">
          <w:rPr>
            <w:rFonts w:ascii="Times New Roman" w:hAnsi="Times New Roman" w:cs="Times New Roman"/>
          </w:rPr>
          <w:t>el, which may require r</w:t>
        </w:r>
      </w:ins>
      <w:ins w:id="505" w:author="Ricky Hu" w:date="2022-05-16T18:26:00Z">
        <w:r w:rsidR="00BB2D20">
          <w:rPr>
            <w:rFonts w:ascii="Times New Roman" w:hAnsi="Times New Roman" w:cs="Times New Roman"/>
          </w:rPr>
          <w:t>eparameterization with competing risks</w:t>
        </w:r>
      </w:ins>
      <w:ins w:id="506" w:author="Ricky Hu" w:date="2022-05-18T02:59:00Z">
        <w:r w:rsidR="007224B7">
          <w:rPr>
            <w:rFonts w:ascii="Times New Roman" w:hAnsi="Times New Roman" w:cs="Times New Roman"/>
          </w:rPr>
          <w:t xml:space="preserve">. </w:t>
        </w:r>
      </w:ins>
      <w:ins w:id="507" w:author="Ricky Hu" w:date="2022-05-18T03:23:00Z">
        <w:r w:rsidR="008C5A52">
          <w:rPr>
            <w:rFonts w:ascii="Times New Roman" w:hAnsi="Times New Roman" w:cs="Times New Roman"/>
          </w:rPr>
          <w:t>With sufficient data, d</w:t>
        </w:r>
        <w:r w:rsidR="008C5A52" w:rsidRPr="008D31E3">
          <w:rPr>
            <w:rFonts w:ascii="Times New Roman" w:hAnsi="Times New Roman" w:cs="Times New Roman"/>
          </w:rPr>
          <w:t xml:space="preserve">eep learning with convolutional neural networks is another potential method to predict survival and has been used </w:t>
        </w:r>
        <w:r w:rsidR="008C5A52">
          <w:rPr>
            <w:rFonts w:ascii="Times New Roman" w:hAnsi="Times New Roman" w:cs="Times New Roman"/>
          </w:rPr>
          <w:t xml:space="preserve">previously </w:t>
        </w:r>
        <w:r w:rsidR="008C5A52" w:rsidRPr="008D31E3">
          <w:rPr>
            <w:rFonts w:ascii="Times New Roman" w:hAnsi="Times New Roman" w:cs="Times New Roman"/>
          </w:rPr>
          <w:t xml:space="preserve">to predict response to chemotherapy for CLM [36]. However, </w:t>
        </w:r>
        <w:r w:rsidR="008C5A52">
          <w:rPr>
            <w:rFonts w:ascii="Times New Roman" w:hAnsi="Times New Roman" w:cs="Times New Roman"/>
          </w:rPr>
          <w:t xml:space="preserve">deep learning models are more </w:t>
        </w:r>
        <w:r w:rsidR="008C5A52" w:rsidRPr="008D31E3">
          <w:rPr>
            <w:rFonts w:ascii="Times New Roman" w:hAnsi="Times New Roman" w:cs="Times New Roman"/>
          </w:rPr>
          <w:t>difficult to interpret than radiomic features</w:t>
        </w:r>
        <w:r w:rsidR="008C5A52">
          <w:rPr>
            <w:rFonts w:ascii="Times New Roman" w:hAnsi="Times New Roman" w:cs="Times New Roman"/>
          </w:rPr>
          <w:t xml:space="preserve"> due to the multiple layers of matrix convolutions</w:t>
        </w:r>
        <w:r w:rsidR="008C5A52" w:rsidRPr="008D31E3">
          <w:rPr>
            <w:rFonts w:ascii="Times New Roman" w:hAnsi="Times New Roman" w:cs="Times New Roman"/>
          </w:rPr>
          <w:t>.</w:t>
        </w:r>
      </w:ins>
    </w:p>
    <w:p w14:paraId="5947D401" w14:textId="3C3869B4" w:rsidR="00CB6406" w:rsidRPr="00F306F9" w:rsidRDefault="00CB6406" w:rsidP="00CB6406">
      <w:pPr>
        <w:spacing w:after="0" w:line="360" w:lineRule="auto"/>
        <w:contextualSpacing/>
        <w:rPr>
          <w:ins w:id="508" w:author="Ricky Hu" w:date="2022-05-17T03:42:00Z"/>
          <w:rFonts w:ascii="Times New Roman" w:hAnsi="Times New Roman" w:cs="Times New Roman"/>
        </w:rPr>
      </w:pPr>
    </w:p>
    <w:p w14:paraId="1D3D33AB" w14:textId="77777777" w:rsidR="008E5E77" w:rsidRPr="00F306F9" w:rsidRDefault="008E5E77" w:rsidP="008E5E77">
      <w:pPr>
        <w:spacing w:after="0" w:line="360" w:lineRule="auto"/>
        <w:contextualSpacing/>
        <w:rPr>
          <w:rFonts w:ascii="Times New Roman" w:hAnsi="Times New Roman" w:cs="Times New Roman"/>
        </w:rPr>
      </w:pPr>
    </w:p>
    <w:p w14:paraId="4FF3EDA1" w14:textId="46F56AA4" w:rsidR="008E5E77" w:rsidRDefault="008E5E77" w:rsidP="008E5E77">
      <w:pPr>
        <w:spacing w:after="0" w:line="360" w:lineRule="auto"/>
        <w:contextualSpacing/>
        <w:rPr>
          <w:ins w:id="509" w:author="Ricky Hu" w:date="2022-05-18T02:59:00Z"/>
          <w:rFonts w:ascii="Times New Roman" w:hAnsi="Times New Roman" w:cs="Times New Roman"/>
        </w:rPr>
      </w:pPr>
      <w:del w:id="510" w:author="Ricky Hu" w:date="2022-05-17T03:34:00Z">
        <w:r w:rsidRPr="00F306F9" w:rsidDel="007E4E42">
          <w:rPr>
            <w:rFonts w:ascii="Times New Roman" w:hAnsi="Times New Roman" w:cs="Times New Roman"/>
          </w:rPr>
          <w:delText xml:space="preserve">Although </w:delText>
        </w:r>
        <w:r w:rsidDel="007E4E42">
          <w:rPr>
            <w:rFonts w:ascii="Times New Roman" w:hAnsi="Times New Roman" w:cs="Times New Roman"/>
          </w:rPr>
          <w:delText xml:space="preserve">radiomic </w:delText>
        </w:r>
        <w:r w:rsidRPr="00F306F9" w:rsidDel="007E4E42">
          <w:rPr>
            <w:rFonts w:ascii="Times New Roman" w:hAnsi="Times New Roman" w:cs="Times New Roman"/>
          </w:rPr>
          <w:delText xml:space="preserve">features </w:delText>
        </w:r>
        <w:r w:rsidDel="007E4E42">
          <w:rPr>
            <w:rFonts w:ascii="Times New Roman" w:hAnsi="Times New Roman" w:cs="Times New Roman"/>
          </w:rPr>
          <w:delText xml:space="preserve">may be </w:delText>
        </w:r>
        <w:r w:rsidRPr="00F306F9" w:rsidDel="007E4E42">
          <w:rPr>
            <w:rFonts w:ascii="Times New Roman" w:hAnsi="Times New Roman" w:cs="Times New Roman"/>
          </w:rPr>
          <w:delText xml:space="preserve">predictive, we are limited in the </w:delText>
        </w:r>
        <w:r w:rsidDel="007E4E42">
          <w:rPr>
            <w:rFonts w:ascii="Times New Roman" w:hAnsi="Times New Roman" w:cs="Times New Roman"/>
          </w:rPr>
          <w:delText xml:space="preserve">clinical </w:delText>
        </w:r>
        <w:r w:rsidRPr="00F306F9" w:rsidDel="007E4E42">
          <w:rPr>
            <w:rFonts w:ascii="Times New Roman" w:hAnsi="Times New Roman" w:cs="Times New Roman"/>
          </w:rPr>
          <w:delText xml:space="preserve">interpretation of </w:delText>
        </w:r>
        <w:r w:rsidDel="007E4E42">
          <w:rPr>
            <w:rFonts w:ascii="Times New Roman" w:hAnsi="Times New Roman" w:cs="Times New Roman"/>
          </w:rPr>
          <w:delText>the features</w:delText>
        </w:r>
        <w:r w:rsidRPr="00F306F9" w:rsidDel="007E4E42">
          <w:rPr>
            <w:rFonts w:ascii="Times New Roman" w:hAnsi="Times New Roman" w:cs="Times New Roman"/>
          </w:rPr>
          <w:delText>.</w:delText>
        </w:r>
      </w:del>
      <w:ins w:id="511" w:author="Ricky Hu" w:date="2022-05-17T03:33:00Z">
        <w:r w:rsidR="007E4E42">
          <w:rPr>
            <w:rFonts w:ascii="Times New Roman" w:hAnsi="Times New Roman" w:cs="Times New Roman"/>
          </w:rPr>
          <w:t xml:space="preserve">It has been a reported challenge of radiomics that these is no standardized cutoff or </w:t>
        </w:r>
      </w:ins>
      <w:ins w:id="512" w:author="Ricky Hu" w:date="2022-05-17T03:34:00Z">
        <w:r w:rsidR="007E4E42">
          <w:rPr>
            <w:rFonts w:ascii="Times New Roman" w:hAnsi="Times New Roman" w:cs="Times New Roman"/>
          </w:rPr>
          <w:t xml:space="preserve">clinical interpretation of </w:t>
        </w:r>
        <w:commentRangeStart w:id="513"/>
        <w:r w:rsidR="007E4E42">
          <w:rPr>
            <w:rFonts w:ascii="Times New Roman" w:hAnsi="Times New Roman" w:cs="Times New Roman"/>
          </w:rPr>
          <w:t>features</w:t>
        </w:r>
        <w:commentRangeEnd w:id="513"/>
        <w:r w:rsidR="007E4E42">
          <w:rPr>
            <w:rStyle w:val="CommentReference"/>
          </w:rPr>
          <w:commentReference w:id="513"/>
        </w:r>
        <w:r w:rsidR="007E4E42">
          <w:rPr>
            <w:rFonts w:ascii="Times New Roman" w:hAnsi="Times New Roman" w:cs="Times New Roman"/>
          </w:rPr>
          <w:t xml:space="preserve"> [</w:t>
        </w:r>
      </w:ins>
      <w:ins w:id="514" w:author="Ricky Hu" w:date="2022-05-18T02:04:00Z">
        <w:r w:rsidR="00375D62">
          <w:rPr>
            <w:rFonts w:ascii="Times New Roman" w:hAnsi="Times New Roman" w:cs="Times New Roman"/>
          </w:rPr>
          <w:t>15</w:t>
        </w:r>
      </w:ins>
      <w:ins w:id="515" w:author="Ricky Hu" w:date="2022-05-17T03:34:00Z">
        <w:r w:rsidR="007E4E42">
          <w:rPr>
            <w:rFonts w:ascii="Times New Roman" w:hAnsi="Times New Roman" w:cs="Times New Roman"/>
          </w:rPr>
          <w:t>]</w:t>
        </w:r>
      </w:ins>
      <w:ins w:id="516" w:author="Ricky Hu" w:date="2022-05-17T03:33:00Z">
        <w:r w:rsidR="007E4E42">
          <w:rPr>
            <w:rFonts w:ascii="Times New Roman" w:hAnsi="Times New Roman" w:cs="Times New Roman"/>
          </w:rPr>
          <w:t>.</w:t>
        </w:r>
      </w:ins>
      <w:r w:rsidRPr="00F306F9">
        <w:rPr>
          <w:rFonts w:ascii="Times New Roman" w:hAnsi="Times New Roman" w:cs="Times New Roman"/>
        </w:rPr>
        <w:t xml:space="preserve"> For instance, </w:t>
      </w:r>
      <w:r>
        <w:rPr>
          <w:rFonts w:ascii="Times New Roman" w:hAnsi="Times New Roman" w:cs="Times New Roman"/>
        </w:rPr>
        <w:t xml:space="preserve">high </w:t>
      </w:r>
      <w:r w:rsidRPr="00F306F9">
        <w:rPr>
          <w:rFonts w:ascii="Times New Roman" w:hAnsi="Times New Roman" w:cs="Times New Roman"/>
        </w:rPr>
        <w:t xml:space="preserve">skewness </w:t>
      </w:r>
      <w:r>
        <w:rPr>
          <w:rFonts w:ascii="Times New Roman" w:hAnsi="Times New Roman" w:cs="Times New Roman"/>
        </w:rPr>
        <w:t>indicates</w:t>
      </w:r>
      <w:r w:rsidRPr="00F306F9">
        <w:rPr>
          <w:rFonts w:ascii="Times New Roman" w:hAnsi="Times New Roman" w:cs="Times New Roman"/>
        </w:rPr>
        <w:t xml:space="preserve"> that the </w:t>
      </w:r>
      <w:r>
        <w:rPr>
          <w:rFonts w:ascii="Times New Roman" w:hAnsi="Times New Roman" w:cs="Times New Roman"/>
        </w:rPr>
        <w:t xml:space="preserve">intensities </w:t>
      </w:r>
      <w:del w:id="517" w:author="Ricky Hu" w:date="2022-05-18T03:35:00Z">
        <w:r w:rsidDel="00674322">
          <w:rPr>
            <w:rFonts w:ascii="Times New Roman" w:hAnsi="Times New Roman" w:cs="Times New Roman"/>
          </w:rPr>
          <w:delText xml:space="preserve">in the region of interest </w:delText>
        </w:r>
      </w:del>
      <w:r>
        <w:rPr>
          <w:rFonts w:ascii="Times New Roman" w:hAnsi="Times New Roman" w:cs="Times New Roman"/>
        </w:rPr>
        <w:t>are</w:t>
      </w:r>
      <w:r w:rsidRPr="00F306F9">
        <w:rPr>
          <w:rFonts w:ascii="Times New Roman" w:hAnsi="Times New Roman" w:cs="Times New Roman"/>
        </w:rPr>
        <w:t xml:space="preserve"> not symmetrically distributed. This may indicate inhomogeneous interactions of electromagnetic radiation with the liver tissue, but the cause of the inhomogeneity is not well understood. Hence, the features determined to be predictive require future studies to understand how they </w:t>
      </w:r>
      <w:r>
        <w:rPr>
          <w:rFonts w:ascii="Times New Roman" w:hAnsi="Times New Roman" w:cs="Times New Roman"/>
        </w:rPr>
        <w:t xml:space="preserve">are related to </w:t>
      </w:r>
      <w:r w:rsidRPr="00F306F9">
        <w:rPr>
          <w:rFonts w:ascii="Times New Roman" w:hAnsi="Times New Roman" w:cs="Times New Roman"/>
        </w:rPr>
        <w:t>pathophysiology of metastases.</w:t>
      </w:r>
    </w:p>
    <w:p w14:paraId="61263B89" w14:textId="77777777" w:rsidR="007224B7" w:rsidRPr="00F306F9" w:rsidRDefault="007224B7" w:rsidP="008E5E77">
      <w:pPr>
        <w:spacing w:after="0" w:line="360" w:lineRule="auto"/>
        <w:contextualSpacing/>
        <w:rPr>
          <w:rFonts w:ascii="Times New Roman" w:hAnsi="Times New Roman" w:cs="Times New Roman"/>
        </w:rPr>
      </w:pPr>
    </w:p>
    <w:p w14:paraId="5BF01067" w14:textId="77777777" w:rsidR="008E5E77" w:rsidRPr="00F306F9" w:rsidDel="00B66955" w:rsidRDefault="008E5E77" w:rsidP="008E5E77">
      <w:pPr>
        <w:spacing w:after="0" w:line="360" w:lineRule="auto"/>
        <w:contextualSpacing/>
        <w:rPr>
          <w:del w:id="518" w:author="Ricky Hu" w:date="2022-05-18T01:25:00Z"/>
          <w:rFonts w:ascii="Times New Roman" w:hAnsi="Times New Roman" w:cs="Times New Roman"/>
        </w:rPr>
      </w:pPr>
    </w:p>
    <w:p w14:paraId="6FF02D24" w14:textId="77777777" w:rsidR="00D85F45" w:rsidDel="00B66955" w:rsidRDefault="00D85F45" w:rsidP="008E5E77">
      <w:pPr>
        <w:spacing w:after="0" w:line="360" w:lineRule="auto"/>
        <w:contextualSpacing/>
        <w:rPr>
          <w:del w:id="519" w:author="Ricky Hu" w:date="2022-05-18T01:25:00Z"/>
          <w:rFonts w:ascii="Times New Roman" w:hAnsi="Times New Roman" w:cs="Times New Roman"/>
          <w:b/>
          <w:bCs/>
          <w:sz w:val="28"/>
          <w:szCs w:val="28"/>
        </w:rPr>
      </w:pPr>
    </w:p>
    <w:p w14:paraId="23B2343C" w14:textId="39F3BCCB" w:rsidR="008E5E77" w:rsidRPr="00621201" w:rsidDel="00B66955" w:rsidRDefault="00B17CA0" w:rsidP="008E5E77">
      <w:pPr>
        <w:spacing w:after="0" w:line="360" w:lineRule="auto"/>
        <w:contextualSpacing/>
        <w:rPr>
          <w:del w:id="520" w:author="Ricky Hu" w:date="2022-05-18T01:25:00Z"/>
          <w:rFonts w:ascii="Times New Roman" w:hAnsi="Times New Roman" w:cs="Times New Roman"/>
          <w:b/>
          <w:bCs/>
          <w:sz w:val="28"/>
          <w:szCs w:val="28"/>
        </w:rPr>
      </w:pPr>
      <w:del w:id="521" w:author="Ricky Hu" w:date="2022-05-18T01:25:00Z">
        <w:r w:rsidDel="00B66955">
          <w:rPr>
            <w:rFonts w:ascii="Times New Roman" w:hAnsi="Times New Roman" w:cs="Times New Roman"/>
            <w:b/>
            <w:bCs/>
            <w:sz w:val="28"/>
            <w:szCs w:val="28"/>
          </w:rPr>
          <w:delText xml:space="preserve">5. </w:delText>
        </w:r>
        <w:r w:rsidR="008E5E77" w:rsidRPr="00C15527" w:rsidDel="00B66955">
          <w:rPr>
            <w:rFonts w:ascii="Times New Roman" w:hAnsi="Times New Roman" w:cs="Times New Roman"/>
            <w:b/>
            <w:bCs/>
            <w:sz w:val="28"/>
            <w:szCs w:val="28"/>
          </w:rPr>
          <w:delText>Conclusion</w:delText>
        </w:r>
      </w:del>
    </w:p>
    <w:p w14:paraId="0B05542D" w14:textId="37B4983C" w:rsidR="000D324C" w:rsidRDefault="00B66955" w:rsidP="008E5E77">
      <w:pPr>
        <w:spacing w:line="360" w:lineRule="auto"/>
        <w:contextualSpacing/>
        <w:rPr>
          <w:rFonts w:ascii="Times New Roman" w:hAnsi="Times New Roman" w:cs="Times New Roman"/>
        </w:rPr>
      </w:pPr>
      <w:ins w:id="522" w:author="Ricky Hu" w:date="2022-05-18T01:27:00Z">
        <w:r>
          <w:rPr>
            <w:rFonts w:ascii="Times New Roman" w:hAnsi="Times New Roman" w:cs="Times New Roman"/>
          </w:rPr>
          <w:t>In this work, w</w:t>
        </w:r>
      </w:ins>
      <w:del w:id="523" w:author="Ricky Hu" w:date="2022-05-18T01:27:00Z">
        <w:r w:rsidR="008E5E77" w:rsidDel="00B66955">
          <w:rPr>
            <w:rFonts w:ascii="Times New Roman" w:hAnsi="Times New Roman" w:cs="Times New Roman"/>
          </w:rPr>
          <w:delText>W</w:delText>
        </w:r>
      </w:del>
      <w:r w:rsidR="008E5E77">
        <w:rPr>
          <w:rFonts w:ascii="Times New Roman" w:hAnsi="Times New Roman" w:cs="Times New Roman"/>
        </w:rPr>
        <w:t xml:space="preserve">e </w:t>
      </w:r>
      <w:proofErr w:type="gramStart"/>
      <w:r w:rsidR="008E5E77">
        <w:rPr>
          <w:rFonts w:ascii="Times New Roman" w:hAnsi="Times New Roman" w:cs="Times New Roman"/>
        </w:rPr>
        <w:t>have</w:t>
      </w:r>
      <w:proofErr w:type="gramEnd"/>
      <w:r w:rsidR="008E5E77">
        <w:rPr>
          <w:rFonts w:ascii="Times New Roman" w:hAnsi="Times New Roman" w:cs="Times New Roman"/>
        </w:rPr>
        <w:t xml:space="preserve"> developed a time-dependent tumor progression prediction model for C</w:t>
      </w:r>
      <w:ins w:id="524" w:author="Ricky Hu" w:date="2022-05-18T03:59:00Z">
        <w:r w:rsidR="007B5F03">
          <w:rPr>
            <w:rFonts w:ascii="Times New Roman" w:hAnsi="Times New Roman" w:cs="Times New Roman"/>
          </w:rPr>
          <w:t>L</w:t>
        </w:r>
      </w:ins>
      <w:del w:id="525" w:author="Ricky Hu" w:date="2022-05-18T03:59:00Z">
        <w:r w:rsidR="008E5E77" w:rsidDel="007B5F03">
          <w:rPr>
            <w:rFonts w:ascii="Times New Roman" w:hAnsi="Times New Roman" w:cs="Times New Roman"/>
          </w:rPr>
          <w:delText>R</w:delText>
        </w:r>
      </w:del>
      <w:r w:rsidR="008E5E77">
        <w:rPr>
          <w:rFonts w:ascii="Times New Roman" w:hAnsi="Times New Roman" w:cs="Times New Roman"/>
        </w:rPr>
        <w:t>M treated with</w:t>
      </w:r>
      <w:ins w:id="526" w:author="Ricky Hu" w:date="2022-05-08T21:23:00Z">
        <w:r w:rsidR="00193192">
          <w:rPr>
            <w:rFonts w:ascii="Times New Roman" w:hAnsi="Times New Roman" w:cs="Times New Roman"/>
          </w:rPr>
          <w:t xml:space="preserve"> primary or adjuvant</w:t>
        </w:r>
      </w:ins>
      <w:r w:rsidR="008E5E77">
        <w:rPr>
          <w:rFonts w:ascii="Times New Roman" w:hAnsi="Times New Roman" w:cs="Times New Roman"/>
        </w:rPr>
        <w:t xml:space="preserve"> RT utilizing radiomic features from CT scans and an AI random survival forest. The model was able to achieve </w:t>
      </w:r>
      <w:r w:rsidR="003C1606">
        <w:rPr>
          <w:rFonts w:ascii="Times New Roman" w:hAnsi="Times New Roman" w:cs="Times New Roman"/>
        </w:rPr>
        <w:t>good C-indices</w:t>
      </w:r>
      <w:r w:rsidR="008E5E77">
        <w:rPr>
          <w:rFonts w:ascii="Times New Roman" w:hAnsi="Times New Roman" w:cs="Times New Roman"/>
        </w:rPr>
        <w:t xml:space="preserve"> utilizing radiomic features from the liver parenchyma and tumor volume or with treatment data. </w:t>
      </w:r>
      <w:r w:rsidR="00522139">
        <w:rPr>
          <w:rFonts w:ascii="Times New Roman" w:hAnsi="Times New Roman" w:cs="Times New Roman"/>
        </w:rPr>
        <w:t xml:space="preserve">As a </w:t>
      </w:r>
      <w:r w:rsidR="003C1606">
        <w:rPr>
          <w:rFonts w:ascii="Times New Roman" w:hAnsi="Times New Roman" w:cs="Times New Roman"/>
        </w:rPr>
        <w:t xml:space="preserve">proof of concept, </w:t>
      </w:r>
      <w:r w:rsidR="00522139">
        <w:rPr>
          <w:rFonts w:ascii="Times New Roman" w:hAnsi="Times New Roman" w:cs="Times New Roman"/>
        </w:rPr>
        <w:t xml:space="preserve">this study provides </w:t>
      </w:r>
      <w:r w:rsidR="003C1606">
        <w:rPr>
          <w:rFonts w:ascii="Times New Roman" w:hAnsi="Times New Roman" w:cs="Times New Roman"/>
        </w:rPr>
        <w:t>support that radiomic AI methods</w:t>
      </w:r>
      <w:r w:rsidR="008E5E77">
        <w:rPr>
          <w:rFonts w:ascii="Times New Roman" w:hAnsi="Times New Roman" w:cs="Times New Roman"/>
        </w:rPr>
        <w:t xml:space="preserve"> may be </w:t>
      </w:r>
      <w:r w:rsidR="00522139">
        <w:rPr>
          <w:rFonts w:ascii="Times New Roman" w:hAnsi="Times New Roman" w:cs="Times New Roman"/>
        </w:rPr>
        <w:t xml:space="preserve">further developed </w:t>
      </w:r>
      <w:r w:rsidR="008E5E77">
        <w:rPr>
          <w:rFonts w:ascii="Times New Roman" w:hAnsi="Times New Roman" w:cs="Times New Roman"/>
        </w:rPr>
        <w:t>to aid in prognostic decision making</w:t>
      </w:r>
      <w:ins w:id="527" w:author="Ricky Hu" w:date="2022-05-18T00:54:00Z">
        <w:r w:rsidR="00E744CA">
          <w:rPr>
            <w:rFonts w:ascii="Times New Roman" w:hAnsi="Times New Roman" w:cs="Times New Roman"/>
          </w:rPr>
          <w:t xml:space="preserve"> in radiation oncology</w:t>
        </w:r>
      </w:ins>
      <w:r w:rsidR="008E5E77">
        <w:rPr>
          <w:rFonts w:ascii="Times New Roman" w:hAnsi="Times New Roman" w:cs="Times New Roman"/>
        </w:rPr>
        <w:t>. Radiomic features determined to be predictive may be investigated in the future to understand structural changes reflected in radiomic observations in the CT scan to provide new directions for clinician analysis of liver texture.</w:t>
      </w:r>
      <w:bookmarkEnd w:id="2"/>
    </w:p>
    <w:p w14:paraId="72F568E2" w14:textId="77777777" w:rsidR="00D85F45" w:rsidRDefault="00D85F45">
      <w:pPr>
        <w:rPr>
          <w:rFonts w:ascii="Times New Roman" w:hAnsi="Times New Roman" w:cs="Times New Roman"/>
        </w:rPr>
      </w:pPr>
    </w:p>
    <w:p w14:paraId="33C048B6" w14:textId="77777777" w:rsidR="00C50CE8" w:rsidRDefault="00C50CE8">
      <w:pPr>
        <w:rPr>
          <w:rFonts w:ascii="Times New Roman" w:hAnsi="Times New Roman" w:cs="Times New Roman"/>
          <w:b/>
          <w:bCs/>
        </w:rPr>
      </w:pPr>
      <w:r>
        <w:rPr>
          <w:rFonts w:ascii="Times New Roman" w:hAnsi="Times New Roman" w:cs="Times New Roman"/>
          <w:b/>
          <w:bCs/>
        </w:rPr>
        <w:br w:type="page"/>
      </w:r>
    </w:p>
    <w:p w14:paraId="4BC5A541" w14:textId="41068F9D" w:rsidR="00D85F45" w:rsidRDefault="00D85F45" w:rsidP="00D85F45">
      <w:pPr>
        <w:spacing w:after="0" w:line="360" w:lineRule="auto"/>
        <w:rPr>
          <w:rFonts w:ascii="Times New Roman" w:hAnsi="Times New Roman" w:cs="Times New Roman"/>
          <w:b/>
          <w:bCs/>
        </w:rPr>
      </w:pPr>
      <w:r>
        <w:rPr>
          <w:rFonts w:ascii="Times New Roman" w:hAnsi="Times New Roman" w:cs="Times New Roman"/>
          <w:b/>
          <w:bCs/>
        </w:rPr>
        <w:lastRenderedPageBreak/>
        <w:t>Acknowledgments:</w:t>
      </w:r>
    </w:p>
    <w:p w14:paraId="36E6E76A" w14:textId="786191E4" w:rsidR="000D324C" w:rsidRDefault="00D85F45" w:rsidP="00D85F45">
      <w:pPr>
        <w:spacing w:line="360" w:lineRule="auto"/>
        <w:rPr>
          <w:rFonts w:ascii="Times New Roman" w:hAnsi="Times New Roman" w:cs="Times New Roman"/>
        </w:rPr>
      </w:pPr>
      <w:r>
        <w:rPr>
          <w:rFonts w:ascii="Times New Roman" w:hAnsi="Times New Roman" w:cs="Times New Roman"/>
        </w:rPr>
        <w:t xml:space="preserve">We acknowledge funding supported by the National Institutes of Health/National Cancer Institute Support Grant P30 CA008748, the National Institutes of Health/National Cancer Institute early career development award K08 CA255574 and National Cancer Institute R01 </w:t>
      </w:r>
      <w:r w:rsidRPr="00D85F45">
        <w:rPr>
          <w:rFonts w:ascii="Times New Roman" w:hAnsi="Times New Roman" w:cs="Times New Roman"/>
        </w:rPr>
        <w:t>CA233888. The content is solely the responsibility of the authors and does not necessarily represent the official views of the National Institutes of Health.</w:t>
      </w:r>
      <w:r w:rsidR="000D324C">
        <w:rPr>
          <w:rFonts w:ascii="Times New Roman" w:hAnsi="Times New Roman" w:cs="Times New Roman"/>
        </w:rPr>
        <w:br w:type="page"/>
      </w:r>
    </w:p>
    <w:bookmarkEnd w:id="3"/>
    <w:p w14:paraId="48F96F43" w14:textId="6BE3815E" w:rsidR="00F21D64" w:rsidRDefault="00C55D64" w:rsidP="00F21D64">
      <w:pPr>
        <w:spacing w:after="0" w:line="360" w:lineRule="auto"/>
        <w:rPr>
          <w:ins w:id="528" w:author="Ricky Hu" w:date="2022-05-18T03:48:00Z"/>
          <w:rFonts w:ascii="Times New Roman" w:hAnsi="Times New Roman" w:cs="Times New Roman"/>
          <w:b/>
          <w:bCs/>
          <w:sz w:val="28"/>
          <w:szCs w:val="28"/>
        </w:rPr>
      </w:pPr>
      <w:r w:rsidRPr="00364960">
        <w:rPr>
          <w:rFonts w:ascii="Times New Roman" w:hAnsi="Times New Roman" w:cs="Times New Roman"/>
          <w:b/>
          <w:bCs/>
          <w:sz w:val="28"/>
          <w:szCs w:val="28"/>
        </w:rPr>
        <w:lastRenderedPageBreak/>
        <w:t>References:</w:t>
      </w:r>
    </w:p>
    <w:p w14:paraId="11E6E771" w14:textId="77777777" w:rsidR="00F21D64" w:rsidRPr="008D31E3" w:rsidRDefault="00F21D64" w:rsidP="00F21D64">
      <w:pPr>
        <w:spacing w:after="0" w:line="360" w:lineRule="auto"/>
        <w:rPr>
          <w:ins w:id="529" w:author="Ricky Hu" w:date="2022-05-18T03:48:00Z"/>
          <w:rFonts w:ascii="Times New Roman" w:hAnsi="Times New Roman" w:cs="Times New Roman"/>
          <w:b/>
          <w:bCs/>
          <w:sz w:val="28"/>
          <w:szCs w:val="28"/>
        </w:rPr>
      </w:pPr>
    </w:p>
    <w:p w14:paraId="242E47AA" w14:textId="77777777" w:rsidR="00F21D64" w:rsidRPr="008D31E3" w:rsidRDefault="00F21D64" w:rsidP="00F21D64">
      <w:pPr>
        <w:spacing w:after="0" w:line="360" w:lineRule="auto"/>
        <w:rPr>
          <w:ins w:id="530" w:author="Ricky Hu" w:date="2022-05-18T03:48:00Z"/>
          <w:rFonts w:ascii="Times New Roman" w:hAnsi="Times New Roman" w:cs="Times New Roman"/>
        </w:rPr>
      </w:pPr>
      <w:ins w:id="531" w:author="Ricky Hu" w:date="2022-05-18T03:48:00Z">
        <w:r w:rsidRPr="008D31E3">
          <w:rPr>
            <w:rFonts w:ascii="Times New Roman" w:hAnsi="Times New Roman" w:cs="Times New Roman"/>
          </w:rPr>
          <w:t xml:space="preserve">[1] Abdalla EK, </w:t>
        </w:r>
        <w:proofErr w:type="spellStart"/>
        <w:r w:rsidRPr="008D31E3">
          <w:rPr>
            <w:rFonts w:ascii="Times New Roman" w:hAnsi="Times New Roman" w:cs="Times New Roman"/>
          </w:rPr>
          <w:t>Vauthey</w:t>
        </w:r>
        <w:proofErr w:type="spellEnd"/>
        <w:r w:rsidRPr="008D31E3">
          <w:rPr>
            <w:rFonts w:ascii="Times New Roman" w:hAnsi="Times New Roman" w:cs="Times New Roman"/>
          </w:rPr>
          <w:t xml:space="preserve"> JN, Ellis LM, Ellis V, Pollock R, </w:t>
        </w:r>
        <w:proofErr w:type="spellStart"/>
        <w:r w:rsidRPr="008D31E3">
          <w:rPr>
            <w:rFonts w:ascii="Times New Roman" w:hAnsi="Times New Roman" w:cs="Times New Roman"/>
          </w:rPr>
          <w:t>Broglio</w:t>
        </w:r>
        <w:proofErr w:type="spellEnd"/>
        <w:r w:rsidRPr="008D31E3">
          <w:rPr>
            <w:rFonts w:ascii="Times New Roman" w:hAnsi="Times New Roman" w:cs="Times New Roman"/>
          </w:rPr>
          <w:t xml:space="preserve"> K, et al. Recurrence and outcomes following hepatic resection, radiofrequency ablation, and combined resection/ablation for colorectal liver metastases. Ann Surg. 2004 ;239(6):818-27. https://doi.org/10.1097/01.sla.0000128305.90650.71.</w:t>
        </w:r>
      </w:ins>
    </w:p>
    <w:p w14:paraId="1E8014EF" w14:textId="77777777" w:rsidR="00F21D64" w:rsidRPr="008D31E3" w:rsidRDefault="00F21D64" w:rsidP="00F21D64">
      <w:pPr>
        <w:spacing w:after="0" w:line="360" w:lineRule="auto"/>
        <w:rPr>
          <w:ins w:id="532" w:author="Ricky Hu" w:date="2022-05-18T03:48:00Z"/>
          <w:rFonts w:ascii="Times New Roman" w:hAnsi="Times New Roman" w:cs="Times New Roman"/>
        </w:rPr>
      </w:pPr>
    </w:p>
    <w:p w14:paraId="32AFD5F0" w14:textId="77777777" w:rsidR="00F21D64" w:rsidRPr="008D31E3" w:rsidRDefault="00F21D64" w:rsidP="00F21D64">
      <w:pPr>
        <w:spacing w:after="0" w:line="360" w:lineRule="auto"/>
        <w:rPr>
          <w:ins w:id="533" w:author="Ricky Hu" w:date="2022-05-18T03:48:00Z"/>
          <w:rFonts w:ascii="Times New Roman" w:hAnsi="Times New Roman" w:cs="Times New Roman"/>
        </w:rPr>
      </w:pPr>
      <w:ins w:id="534" w:author="Ricky Hu" w:date="2022-05-18T03:48:00Z">
        <w:r w:rsidRPr="008D31E3">
          <w:rPr>
            <w:rFonts w:ascii="Times New Roman" w:hAnsi="Times New Roman" w:cs="Times New Roman"/>
          </w:rPr>
          <w:t xml:space="preserve">[2] Leung U, </w:t>
        </w:r>
        <w:proofErr w:type="spellStart"/>
        <w:r w:rsidRPr="008D31E3">
          <w:rPr>
            <w:rFonts w:ascii="Times New Roman" w:hAnsi="Times New Roman" w:cs="Times New Roman"/>
          </w:rPr>
          <w:t>Gönen</w:t>
        </w:r>
        <w:proofErr w:type="spellEnd"/>
        <w:r w:rsidRPr="008D31E3">
          <w:rPr>
            <w:rFonts w:ascii="Times New Roman" w:hAnsi="Times New Roman" w:cs="Times New Roman"/>
          </w:rPr>
          <w:t xml:space="preserve"> M, Allen PJ, </w:t>
        </w:r>
        <w:proofErr w:type="spellStart"/>
        <w:r w:rsidRPr="008D31E3">
          <w:rPr>
            <w:rFonts w:ascii="Times New Roman" w:hAnsi="Times New Roman" w:cs="Times New Roman"/>
          </w:rPr>
          <w:t>Kingham</w:t>
        </w:r>
        <w:proofErr w:type="spellEnd"/>
        <w:r w:rsidRPr="008D31E3">
          <w:rPr>
            <w:rFonts w:ascii="Times New Roman" w:hAnsi="Times New Roman" w:cs="Times New Roman"/>
          </w:rPr>
          <w:t xml:space="preserve"> TP, DeMatteo RP, </w:t>
        </w:r>
        <w:proofErr w:type="spellStart"/>
        <w:r w:rsidRPr="008D31E3">
          <w:rPr>
            <w:rFonts w:ascii="Times New Roman" w:hAnsi="Times New Roman" w:cs="Times New Roman"/>
          </w:rPr>
          <w:t>Jarnagin</w:t>
        </w:r>
        <w:proofErr w:type="spellEnd"/>
        <w:r w:rsidRPr="008D31E3">
          <w:rPr>
            <w:rFonts w:ascii="Times New Roman" w:hAnsi="Times New Roman" w:cs="Times New Roman"/>
          </w:rPr>
          <w:t xml:space="preserve"> WR, </w:t>
        </w:r>
        <w:proofErr w:type="spellStart"/>
        <w:r w:rsidRPr="008D31E3">
          <w:rPr>
            <w:rFonts w:ascii="Times New Roman" w:hAnsi="Times New Roman" w:cs="Times New Roman"/>
          </w:rPr>
          <w:t>D'Angelica</w:t>
        </w:r>
        <w:proofErr w:type="spellEnd"/>
        <w:r w:rsidRPr="008D31E3">
          <w:rPr>
            <w:rFonts w:ascii="Times New Roman" w:hAnsi="Times New Roman" w:cs="Times New Roman"/>
          </w:rPr>
          <w:t xml:space="preserve"> MI. Colorectal Cancer Liver Metastases and Concurrent Extrahepatic Disease Treated </w:t>
        </w:r>
        <w:proofErr w:type="gramStart"/>
        <w:r w:rsidRPr="008D31E3">
          <w:rPr>
            <w:rFonts w:ascii="Times New Roman" w:hAnsi="Times New Roman" w:cs="Times New Roman"/>
          </w:rPr>
          <w:t>With</w:t>
        </w:r>
        <w:proofErr w:type="gramEnd"/>
        <w:r w:rsidRPr="008D31E3">
          <w:rPr>
            <w:rFonts w:ascii="Times New Roman" w:hAnsi="Times New Roman" w:cs="Times New Roman"/>
          </w:rPr>
          <w:t xml:space="preserve"> Resection. Ann Surg. </w:t>
        </w:r>
        <w:proofErr w:type="gramStart"/>
        <w:r w:rsidRPr="008D31E3">
          <w:rPr>
            <w:rFonts w:ascii="Times New Roman" w:hAnsi="Times New Roman" w:cs="Times New Roman"/>
          </w:rPr>
          <w:t>2017;265:158</w:t>
        </w:r>
        <w:proofErr w:type="gramEnd"/>
        <w:r w:rsidRPr="008D31E3">
          <w:rPr>
            <w:rFonts w:ascii="Times New Roman" w:hAnsi="Times New Roman" w:cs="Times New Roman"/>
          </w:rPr>
          <w:t>–65. https://doi.org/10.1097/SLA.0000000000001624</w:t>
        </w:r>
        <w:r>
          <w:rPr>
            <w:rFonts w:ascii="Times New Roman" w:hAnsi="Times New Roman" w:cs="Times New Roman"/>
          </w:rPr>
          <w:t>.</w:t>
        </w:r>
      </w:ins>
    </w:p>
    <w:p w14:paraId="1EAF2C1C" w14:textId="77777777" w:rsidR="00F21D64" w:rsidRPr="008D31E3" w:rsidRDefault="00F21D64" w:rsidP="00F21D64">
      <w:pPr>
        <w:spacing w:after="0" w:line="360" w:lineRule="auto"/>
        <w:rPr>
          <w:ins w:id="535" w:author="Ricky Hu" w:date="2022-05-18T03:48:00Z"/>
          <w:rFonts w:ascii="Times New Roman" w:hAnsi="Times New Roman" w:cs="Times New Roman"/>
        </w:rPr>
      </w:pPr>
    </w:p>
    <w:p w14:paraId="413BF26F" w14:textId="77777777" w:rsidR="00F21D64" w:rsidRPr="008D31E3" w:rsidRDefault="00F21D64" w:rsidP="00F21D64">
      <w:pPr>
        <w:spacing w:after="0" w:line="360" w:lineRule="auto"/>
        <w:rPr>
          <w:ins w:id="536" w:author="Ricky Hu" w:date="2022-05-18T03:48:00Z"/>
          <w:rFonts w:ascii="Times New Roman" w:hAnsi="Times New Roman" w:cs="Times New Roman"/>
        </w:rPr>
      </w:pPr>
      <w:ins w:id="537" w:author="Ricky Hu" w:date="2022-05-18T03:48:00Z">
        <w:r w:rsidRPr="008D31E3">
          <w:rPr>
            <w:rFonts w:ascii="Times New Roman" w:hAnsi="Times New Roman" w:cs="Times New Roman"/>
          </w:rPr>
          <w:t xml:space="preserve">[3] </w:t>
        </w:r>
        <w:proofErr w:type="spellStart"/>
        <w:r w:rsidRPr="008D31E3">
          <w:rPr>
            <w:rFonts w:ascii="Times New Roman" w:hAnsi="Times New Roman" w:cs="Times New Roman"/>
          </w:rPr>
          <w:t>Ruers</w:t>
        </w:r>
        <w:proofErr w:type="spellEnd"/>
        <w:r w:rsidRPr="008D31E3">
          <w:rPr>
            <w:rFonts w:ascii="Times New Roman" w:hAnsi="Times New Roman" w:cs="Times New Roman"/>
          </w:rPr>
          <w:t xml:space="preserve"> T, Van </w:t>
        </w:r>
        <w:proofErr w:type="spellStart"/>
        <w:r w:rsidRPr="008D31E3">
          <w:rPr>
            <w:rFonts w:ascii="Times New Roman" w:hAnsi="Times New Roman" w:cs="Times New Roman"/>
          </w:rPr>
          <w:t>Coevorden</w:t>
        </w:r>
        <w:proofErr w:type="spellEnd"/>
        <w:r w:rsidRPr="008D31E3">
          <w:rPr>
            <w:rFonts w:ascii="Times New Roman" w:hAnsi="Times New Roman" w:cs="Times New Roman"/>
          </w:rPr>
          <w:t xml:space="preserve"> F, Punt CJ, </w:t>
        </w:r>
        <w:proofErr w:type="spellStart"/>
        <w:r w:rsidRPr="008D31E3">
          <w:rPr>
            <w:rFonts w:ascii="Times New Roman" w:hAnsi="Times New Roman" w:cs="Times New Roman"/>
          </w:rPr>
          <w:t>Pierie</w:t>
        </w:r>
        <w:proofErr w:type="spellEnd"/>
        <w:r w:rsidRPr="008D31E3">
          <w:rPr>
            <w:rFonts w:ascii="Times New Roman" w:hAnsi="Times New Roman" w:cs="Times New Roman"/>
          </w:rPr>
          <w:t xml:space="preserve"> JE, </w:t>
        </w:r>
        <w:proofErr w:type="spellStart"/>
        <w:r w:rsidRPr="008D31E3">
          <w:rPr>
            <w:rFonts w:ascii="Times New Roman" w:hAnsi="Times New Roman" w:cs="Times New Roman"/>
          </w:rPr>
          <w:t>Borel-Rinkes</w:t>
        </w:r>
        <w:proofErr w:type="spellEnd"/>
        <w:r w:rsidRPr="008D31E3">
          <w:rPr>
            <w:rFonts w:ascii="Times New Roman" w:hAnsi="Times New Roman" w:cs="Times New Roman"/>
          </w:rPr>
          <w:t xml:space="preserve"> I, Ledermann JA, et al. Local Treatment of Unresectable Colorectal Liver Metastases: Results of a Randomized Phase II Trial. J Natl Cancer Inst. 2017;109(9</w:t>
        </w:r>
        <w:proofErr w:type="gramStart"/>
        <w:r w:rsidRPr="008D31E3">
          <w:rPr>
            <w:rFonts w:ascii="Times New Roman" w:hAnsi="Times New Roman" w:cs="Times New Roman"/>
          </w:rPr>
          <w:t>):djx</w:t>
        </w:r>
        <w:proofErr w:type="gramEnd"/>
        <w:r w:rsidRPr="008D31E3">
          <w:rPr>
            <w:rFonts w:ascii="Times New Roman" w:hAnsi="Times New Roman" w:cs="Times New Roman"/>
          </w:rPr>
          <w:t>015. https://doi.org/10.1093/jnci/djx015</w:t>
        </w:r>
        <w:r>
          <w:rPr>
            <w:rFonts w:ascii="Times New Roman" w:hAnsi="Times New Roman" w:cs="Times New Roman"/>
          </w:rPr>
          <w:t>.</w:t>
        </w:r>
      </w:ins>
    </w:p>
    <w:p w14:paraId="33D05202" w14:textId="77777777" w:rsidR="00F21D64" w:rsidRPr="008D31E3" w:rsidRDefault="00F21D64" w:rsidP="00F21D64">
      <w:pPr>
        <w:spacing w:after="0" w:line="360" w:lineRule="auto"/>
        <w:rPr>
          <w:ins w:id="538" w:author="Ricky Hu" w:date="2022-05-18T03:48:00Z"/>
          <w:rFonts w:ascii="Times New Roman" w:hAnsi="Times New Roman" w:cs="Times New Roman"/>
        </w:rPr>
      </w:pPr>
    </w:p>
    <w:p w14:paraId="59E6EDB8" w14:textId="77777777" w:rsidR="00F21D64" w:rsidRPr="008D31E3" w:rsidRDefault="00F21D64" w:rsidP="00F21D64">
      <w:pPr>
        <w:spacing w:after="0" w:line="360" w:lineRule="auto"/>
        <w:rPr>
          <w:ins w:id="539" w:author="Ricky Hu" w:date="2022-05-18T03:48:00Z"/>
          <w:rFonts w:ascii="Times New Roman" w:hAnsi="Times New Roman" w:cs="Times New Roman"/>
        </w:rPr>
      </w:pPr>
      <w:ins w:id="540" w:author="Ricky Hu" w:date="2022-05-18T03:48:00Z">
        <w:r w:rsidRPr="008D31E3">
          <w:rPr>
            <w:rFonts w:ascii="Times New Roman" w:hAnsi="Times New Roman" w:cs="Times New Roman"/>
          </w:rPr>
          <w:t>[4]</w:t>
        </w:r>
        <w:r w:rsidRPr="008D31E3">
          <w:rPr>
            <w:rFonts w:ascii="Times New Roman" w:hAnsi="Times New Roman" w:cs="Times New Roman"/>
            <w:color w:val="212121"/>
            <w:shd w:val="clear" w:color="auto" w:fill="FFFFFF"/>
          </w:rPr>
          <w:t xml:space="preserve"> </w:t>
        </w:r>
        <w:r w:rsidRPr="008D31E3">
          <w:rPr>
            <w:rFonts w:ascii="Times New Roman" w:hAnsi="Times New Roman" w:cs="Times New Roman"/>
          </w:rPr>
          <w:t xml:space="preserve">Mahadevan A, </w:t>
        </w:r>
        <w:proofErr w:type="spellStart"/>
        <w:r w:rsidRPr="008D31E3">
          <w:rPr>
            <w:rFonts w:ascii="Times New Roman" w:hAnsi="Times New Roman" w:cs="Times New Roman"/>
          </w:rPr>
          <w:t>Blanck</w:t>
        </w:r>
        <w:proofErr w:type="spellEnd"/>
        <w:r w:rsidRPr="008D31E3">
          <w:rPr>
            <w:rFonts w:ascii="Times New Roman" w:hAnsi="Times New Roman" w:cs="Times New Roman"/>
          </w:rPr>
          <w:t xml:space="preserve"> O, </w:t>
        </w:r>
        <w:proofErr w:type="spellStart"/>
        <w:r w:rsidRPr="008D31E3">
          <w:rPr>
            <w:rFonts w:ascii="Times New Roman" w:hAnsi="Times New Roman" w:cs="Times New Roman"/>
          </w:rPr>
          <w:t>Lanciano</w:t>
        </w:r>
        <w:proofErr w:type="spellEnd"/>
        <w:r w:rsidRPr="008D31E3">
          <w:rPr>
            <w:rFonts w:ascii="Times New Roman" w:hAnsi="Times New Roman" w:cs="Times New Roman"/>
          </w:rPr>
          <w:t xml:space="preserve"> R, </w:t>
        </w:r>
        <w:proofErr w:type="spellStart"/>
        <w:r w:rsidRPr="008D31E3">
          <w:rPr>
            <w:rFonts w:ascii="Times New Roman" w:hAnsi="Times New Roman" w:cs="Times New Roman"/>
          </w:rPr>
          <w:t>Peddada</w:t>
        </w:r>
        <w:proofErr w:type="spellEnd"/>
        <w:r w:rsidRPr="008D31E3">
          <w:rPr>
            <w:rFonts w:ascii="Times New Roman" w:hAnsi="Times New Roman" w:cs="Times New Roman"/>
          </w:rPr>
          <w:t xml:space="preserve"> A, </w:t>
        </w:r>
        <w:proofErr w:type="spellStart"/>
        <w:r w:rsidRPr="008D31E3">
          <w:rPr>
            <w:rFonts w:ascii="Times New Roman" w:hAnsi="Times New Roman" w:cs="Times New Roman"/>
          </w:rPr>
          <w:t>Sundararaman</w:t>
        </w:r>
        <w:proofErr w:type="spellEnd"/>
        <w:r w:rsidRPr="008D31E3">
          <w:rPr>
            <w:rFonts w:ascii="Times New Roman" w:hAnsi="Times New Roman" w:cs="Times New Roman"/>
          </w:rPr>
          <w:t xml:space="preserve"> S, </w:t>
        </w:r>
        <w:proofErr w:type="spellStart"/>
        <w:r w:rsidRPr="008D31E3">
          <w:rPr>
            <w:rFonts w:ascii="Times New Roman" w:hAnsi="Times New Roman" w:cs="Times New Roman"/>
          </w:rPr>
          <w:t>D'Ambrosio</w:t>
        </w:r>
        <w:proofErr w:type="spellEnd"/>
        <w:r w:rsidRPr="008D31E3">
          <w:rPr>
            <w:rFonts w:ascii="Times New Roman" w:hAnsi="Times New Roman" w:cs="Times New Roman"/>
          </w:rPr>
          <w:t xml:space="preserve"> D, Sharma S, et al. Stereotactic Body Radiotherapy (SBRT) for liver metastasis - clinical outcomes from the international multi-institutional </w:t>
        </w:r>
        <w:proofErr w:type="spellStart"/>
        <w:r w:rsidRPr="008D31E3">
          <w:rPr>
            <w:rFonts w:ascii="Times New Roman" w:hAnsi="Times New Roman" w:cs="Times New Roman"/>
          </w:rPr>
          <w:t>RSSearch</w:t>
        </w:r>
        <w:proofErr w:type="spellEnd"/>
        <w:r w:rsidRPr="008D31E3">
          <w:rPr>
            <w:rFonts w:ascii="Times New Roman" w:hAnsi="Times New Roman" w:cs="Times New Roman"/>
          </w:rPr>
          <w:t>® Patient Registry. </w:t>
        </w:r>
        <w:proofErr w:type="spellStart"/>
        <w:r w:rsidRPr="008D31E3">
          <w:rPr>
            <w:rFonts w:ascii="Times New Roman" w:hAnsi="Times New Roman" w:cs="Times New Roman"/>
          </w:rPr>
          <w:t>Radiat</w:t>
        </w:r>
        <w:proofErr w:type="spellEnd"/>
        <w:r w:rsidRPr="008D31E3">
          <w:rPr>
            <w:rFonts w:ascii="Times New Roman" w:hAnsi="Times New Roman" w:cs="Times New Roman"/>
          </w:rPr>
          <w:t xml:space="preserve"> Oncol. 2018;13(1):26. https://doi.org/10.1186/s13014-018-0969-2</w:t>
        </w:r>
        <w:r>
          <w:rPr>
            <w:rFonts w:ascii="Times New Roman" w:hAnsi="Times New Roman" w:cs="Times New Roman"/>
          </w:rPr>
          <w:t>.</w:t>
        </w:r>
      </w:ins>
    </w:p>
    <w:p w14:paraId="0B3A8144" w14:textId="77777777" w:rsidR="00F21D64" w:rsidRPr="008D31E3" w:rsidRDefault="00F21D64" w:rsidP="00F21D64">
      <w:pPr>
        <w:spacing w:after="0" w:line="360" w:lineRule="auto"/>
        <w:rPr>
          <w:ins w:id="541" w:author="Ricky Hu" w:date="2022-05-18T03:48:00Z"/>
          <w:rFonts w:ascii="Times New Roman" w:hAnsi="Times New Roman" w:cs="Times New Roman"/>
        </w:rPr>
      </w:pPr>
    </w:p>
    <w:p w14:paraId="5E7DC3E0" w14:textId="77777777" w:rsidR="00F21D64" w:rsidRPr="008D31E3" w:rsidRDefault="00F21D64" w:rsidP="00F21D64">
      <w:pPr>
        <w:spacing w:after="0" w:line="360" w:lineRule="auto"/>
        <w:rPr>
          <w:ins w:id="542" w:author="Ricky Hu" w:date="2022-05-18T03:48:00Z"/>
          <w:rFonts w:ascii="Times New Roman" w:hAnsi="Times New Roman" w:cs="Times New Roman"/>
        </w:rPr>
      </w:pPr>
      <w:ins w:id="543" w:author="Ricky Hu" w:date="2022-05-18T03:48:00Z">
        <w:r w:rsidRPr="008D31E3">
          <w:rPr>
            <w:rFonts w:ascii="Times New Roman" w:hAnsi="Times New Roman" w:cs="Times New Roman"/>
          </w:rPr>
          <w:t xml:space="preserve">[5] </w:t>
        </w:r>
        <w:proofErr w:type="spellStart"/>
        <w:r w:rsidRPr="008D31E3">
          <w:rPr>
            <w:rFonts w:ascii="Times New Roman" w:hAnsi="Times New Roman" w:cs="Times New Roman"/>
          </w:rPr>
          <w:t>Nordlinger</w:t>
        </w:r>
        <w:proofErr w:type="spellEnd"/>
        <w:r w:rsidRPr="008D31E3">
          <w:rPr>
            <w:rFonts w:ascii="Times New Roman" w:hAnsi="Times New Roman" w:cs="Times New Roman"/>
          </w:rPr>
          <w:t xml:space="preserve"> B, </w:t>
        </w:r>
        <w:proofErr w:type="spellStart"/>
        <w:r w:rsidRPr="008D31E3">
          <w:rPr>
            <w:rFonts w:ascii="Times New Roman" w:hAnsi="Times New Roman" w:cs="Times New Roman"/>
          </w:rPr>
          <w:t>Guiguet</w:t>
        </w:r>
        <w:proofErr w:type="spellEnd"/>
        <w:r w:rsidRPr="008D31E3">
          <w:rPr>
            <w:rFonts w:ascii="Times New Roman" w:hAnsi="Times New Roman" w:cs="Times New Roman"/>
          </w:rPr>
          <w:t xml:space="preserve"> M, Vaillant JC, Balladur P, </w:t>
        </w:r>
        <w:proofErr w:type="spellStart"/>
        <w:r w:rsidRPr="008D31E3">
          <w:rPr>
            <w:rFonts w:ascii="Times New Roman" w:hAnsi="Times New Roman" w:cs="Times New Roman"/>
          </w:rPr>
          <w:t>Boudjema</w:t>
        </w:r>
        <w:proofErr w:type="spellEnd"/>
        <w:r w:rsidRPr="008D31E3">
          <w:rPr>
            <w:rFonts w:ascii="Times New Roman" w:hAnsi="Times New Roman" w:cs="Times New Roman"/>
          </w:rPr>
          <w:t xml:space="preserve"> K, </w:t>
        </w:r>
        <w:proofErr w:type="spellStart"/>
        <w:r w:rsidRPr="008D31E3">
          <w:rPr>
            <w:rFonts w:ascii="Times New Roman" w:hAnsi="Times New Roman" w:cs="Times New Roman"/>
          </w:rPr>
          <w:t>Bachellier</w:t>
        </w:r>
        <w:proofErr w:type="spellEnd"/>
        <w:r w:rsidRPr="008D31E3">
          <w:rPr>
            <w:rFonts w:ascii="Times New Roman" w:hAnsi="Times New Roman" w:cs="Times New Roman"/>
          </w:rPr>
          <w:t xml:space="preserve"> P, </w:t>
        </w:r>
        <w:proofErr w:type="spellStart"/>
        <w:r w:rsidRPr="008D31E3">
          <w:rPr>
            <w:rFonts w:ascii="Times New Roman" w:hAnsi="Times New Roman" w:cs="Times New Roman"/>
          </w:rPr>
          <w:t>Jaeck</w:t>
        </w:r>
        <w:proofErr w:type="spellEnd"/>
        <w:r w:rsidRPr="008D31E3">
          <w:rPr>
            <w:rFonts w:ascii="Times New Roman" w:hAnsi="Times New Roman" w:cs="Times New Roman"/>
          </w:rPr>
          <w:t xml:space="preserve"> D. Surgical resection of colorectal carcinoma metastases to the liver. A prognostic scoring system to improve case selection, based on 1568 patients. Association Française de </w:t>
        </w:r>
        <w:proofErr w:type="spellStart"/>
        <w:r w:rsidRPr="008D31E3">
          <w:rPr>
            <w:rFonts w:ascii="Times New Roman" w:hAnsi="Times New Roman" w:cs="Times New Roman"/>
          </w:rPr>
          <w:t>Chirurgie</w:t>
        </w:r>
        <w:proofErr w:type="spellEnd"/>
        <w:r w:rsidRPr="008D31E3">
          <w:rPr>
            <w:rFonts w:ascii="Times New Roman" w:hAnsi="Times New Roman" w:cs="Times New Roman"/>
          </w:rPr>
          <w:t>. Cancer. 1996;77(7):1254-62.</w:t>
        </w:r>
      </w:ins>
    </w:p>
    <w:p w14:paraId="19D04EBB" w14:textId="77777777" w:rsidR="00F21D64" w:rsidRPr="008D31E3" w:rsidRDefault="00F21D64" w:rsidP="00F21D64">
      <w:pPr>
        <w:spacing w:after="0" w:line="360" w:lineRule="auto"/>
        <w:rPr>
          <w:ins w:id="544" w:author="Ricky Hu" w:date="2022-05-18T03:48:00Z"/>
          <w:rFonts w:ascii="Times New Roman" w:hAnsi="Times New Roman" w:cs="Times New Roman"/>
        </w:rPr>
      </w:pPr>
    </w:p>
    <w:p w14:paraId="6769140E" w14:textId="77777777" w:rsidR="00F21D64" w:rsidRPr="008D31E3" w:rsidRDefault="00F21D64" w:rsidP="00F21D64">
      <w:pPr>
        <w:spacing w:after="0" w:line="360" w:lineRule="auto"/>
        <w:rPr>
          <w:ins w:id="545" w:author="Ricky Hu" w:date="2022-05-18T03:48:00Z"/>
          <w:rFonts w:ascii="Times New Roman" w:hAnsi="Times New Roman" w:cs="Times New Roman"/>
        </w:rPr>
      </w:pPr>
      <w:ins w:id="546" w:author="Ricky Hu" w:date="2022-05-18T03:48:00Z">
        <w:r w:rsidRPr="008D31E3">
          <w:rPr>
            <w:rFonts w:ascii="Times New Roman" w:hAnsi="Times New Roman" w:cs="Times New Roman"/>
          </w:rPr>
          <w:t xml:space="preserve">[6] Fong Y, Fortner J, Sun RL, Brennan MF, </w:t>
        </w:r>
        <w:proofErr w:type="spellStart"/>
        <w:r w:rsidRPr="008D31E3">
          <w:rPr>
            <w:rFonts w:ascii="Times New Roman" w:hAnsi="Times New Roman" w:cs="Times New Roman"/>
          </w:rPr>
          <w:t>Blumgart</w:t>
        </w:r>
        <w:proofErr w:type="spellEnd"/>
        <w:r w:rsidRPr="008D31E3">
          <w:rPr>
            <w:rFonts w:ascii="Times New Roman" w:hAnsi="Times New Roman" w:cs="Times New Roman"/>
          </w:rPr>
          <w:t xml:space="preserve"> LH. Clinical score for predicting recurrence after hepatic resection for metastatic colorectal cancer: analysis of 1001 consecutive cases. Ann Surg. 1999;230(3):309-21. https://doi.org/10.1097/00000658-199909000-00004.</w:t>
        </w:r>
      </w:ins>
    </w:p>
    <w:p w14:paraId="453338CC" w14:textId="77777777" w:rsidR="00F21D64" w:rsidRPr="008D31E3" w:rsidRDefault="00F21D64" w:rsidP="00F21D64">
      <w:pPr>
        <w:spacing w:after="0" w:line="360" w:lineRule="auto"/>
        <w:rPr>
          <w:ins w:id="547" w:author="Ricky Hu" w:date="2022-05-18T03:48:00Z"/>
          <w:rFonts w:ascii="Times New Roman" w:hAnsi="Times New Roman" w:cs="Times New Roman"/>
        </w:rPr>
      </w:pPr>
    </w:p>
    <w:p w14:paraId="5916D089" w14:textId="77777777" w:rsidR="00F21D64" w:rsidRPr="008D31E3" w:rsidRDefault="00F21D64" w:rsidP="00F21D64">
      <w:pPr>
        <w:spacing w:after="0" w:line="360" w:lineRule="auto"/>
        <w:rPr>
          <w:ins w:id="548" w:author="Ricky Hu" w:date="2022-05-18T03:48:00Z"/>
          <w:rFonts w:ascii="Times New Roman" w:hAnsi="Times New Roman" w:cs="Times New Roman"/>
        </w:rPr>
      </w:pPr>
      <w:ins w:id="549" w:author="Ricky Hu" w:date="2022-05-18T03:48:00Z">
        <w:r w:rsidRPr="008D31E3">
          <w:rPr>
            <w:rFonts w:ascii="Times New Roman" w:hAnsi="Times New Roman" w:cs="Times New Roman"/>
          </w:rPr>
          <w:t xml:space="preserve">[7] </w:t>
        </w:r>
        <w:proofErr w:type="spellStart"/>
        <w:r w:rsidRPr="008D31E3">
          <w:rPr>
            <w:rFonts w:ascii="Times New Roman" w:hAnsi="Times New Roman" w:cs="Times New Roman"/>
          </w:rPr>
          <w:t>Iwatsuki</w:t>
        </w:r>
        <w:proofErr w:type="spellEnd"/>
        <w:r w:rsidRPr="008D31E3">
          <w:rPr>
            <w:rFonts w:ascii="Times New Roman" w:hAnsi="Times New Roman" w:cs="Times New Roman"/>
          </w:rPr>
          <w:t xml:space="preserve"> S, </w:t>
        </w:r>
        <w:proofErr w:type="spellStart"/>
        <w:r w:rsidRPr="008D31E3">
          <w:rPr>
            <w:rFonts w:ascii="Times New Roman" w:hAnsi="Times New Roman" w:cs="Times New Roman"/>
          </w:rPr>
          <w:t>Dvorchik</w:t>
        </w:r>
        <w:proofErr w:type="spellEnd"/>
        <w:r w:rsidRPr="008D31E3">
          <w:rPr>
            <w:rFonts w:ascii="Times New Roman" w:hAnsi="Times New Roman" w:cs="Times New Roman"/>
          </w:rPr>
          <w:t xml:space="preserve"> I, </w:t>
        </w:r>
        <w:proofErr w:type="spellStart"/>
        <w:r w:rsidRPr="008D31E3">
          <w:rPr>
            <w:rFonts w:ascii="Times New Roman" w:hAnsi="Times New Roman" w:cs="Times New Roman"/>
          </w:rPr>
          <w:t>Madariaga</w:t>
        </w:r>
        <w:proofErr w:type="spellEnd"/>
        <w:r w:rsidRPr="008D31E3">
          <w:rPr>
            <w:rFonts w:ascii="Times New Roman" w:hAnsi="Times New Roman" w:cs="Times New Roman"/>
          </w:rPr>
          <w:t xml:space="preserve"> JR, Marsh JW, Dodson F, Bonham AC, et al. Hepatic resection for metastatic colorectal adenocarcinoma: a proposal of a prognostic scoring system. J Am Coll Surg. 1999;189(3):291-9. https://doi.org/10.1016/s1072-7515(99)00089-7.</w:t>
        </w:r>
      </w:ins>
    </w:p>
    <w:p w14:paraId="5B4AFD39" w14:textId="77777777" w:rsidR="00F21D64" w:rsidRPr="008D31E3" w:rsidRDefault="00F21D64" w:rsidP="00F21D64">
      <w:pPr>
        <w:spacing w:after="0" w:line="360" w:lineRule="auto"/>
        <w:rPr>
          <w:ins w:id="550" w:author="Ricky Hu" w:date="2022-05-18T03:48:00Z"/>
          <w:rFonts w:ascii="Times New Roman" w:hAnsi="Times New Roman" w:cs="Times New Roman"/>
        </w:rPr>
      </w:pPr>
    </w:p>
    <w:p w14:paraId="66E14B4C" w14:textId="77777777" w:rsidR="00F21D64" w:rsidRPr="008D31E3" w:rsidRDefault="00F21D64" w:rsidP="00F21D64">
      <w:pPr>
        <w:spacing w:after="0" w:line="360" w:lineRule="auto"/>
        <w:rPr>
          <w:ins w:id="551" w:author="Ricky Hu" w:date="2022-05-18T03:48:00Z"/>
          <w:rFonts w:ascii="Times New Roman" w:hAnsi="Times New Roman" w:cs="Times New Roman"/>
        </w:rPr>
      </w:pPr>
      <w:ins w:id="552" w:author="Ricky Hu" w:date="2022-05-18T03:48:00Z">
        <w:r w:rsidRPr="008D31E3">
          <w:rPr>
            <w:rFonts w:ascii="Times New Roman" w:hAnsi="Times New Roman" w:cs="Times New Roman"/>
          </w:rPr>
          <w:lastRenderedPageBreak/>
          <w:t xml:space="preserve">[8] </w:t>
        </w:r>
        <w:proofErr w:type="spellStart"/>
        <w:r w:rsidRPr="008D31E3">
          <w:rPr>
            <w:rFonts w:ascii="Times New Roman" w:hAnsi="Times New Roman" w:cs="Times New Roman"/>
          </w:rPr>
          <w:t>Konopke</w:t>
        </w:r>
        <w:proofErr w:type="spellEnd"/>
        <w:r w:rsidRPr="008D31E3">
          <w:rPr>
            <w:rFonts w:ascii="Times New Roman" w:hAnsi="Times New Roman" w:cs="Times New Roman"/>
          </w:rPr>
          <w:t xml:space="preserve"> R, </w:t>
        </w:r>
        <w:proofErr w:type="spellStart"/>
        <w:r w:rsidRPr="008D31E3">
          <w:rPr>
            <w:rFonts w:ascii="Times New Roman" w:hAnsi="Times New Roman" w:cs="Times New Roman"/>
          </w:rPr>
          <w:t>Kersting</w:t>
        </w:r>
        <w:proofErr w:type="spellEnd"/>
        <w:r w:rsidRPr="008D31E3">
          <w:rPr>
            <w:rFonts w:ascii="Times New Roman" w:hAnsi="Times New Roman" w:cs="Times New Roman"/>
          </w:rPr>
          <w:t xml:space="preserve"> S, Distler M, Dietrich J, </w:t>
        </w:r>
        <w:proofErr w:type="spellStart"/>
        <w:r w:rsidRPr="008D31E3">
          <w:rPr>
            <w:rFonts w:ascii="Times New Roman" w:hAnsi="Times New Roman" w:cs="Times New Roman"/>
          </w:rPr>
          <w:t>Gastmeier</w:t>
        </w:r>
        <w:proofErr w:type="spellEnd"/>
        <w:r w:rsidRPr="008D31E3">
          <w:rPr>
            <w:rFonts w:ascii="Times New Roman" w:hAnsi="Times New Roman" w:cs="Times New Roman"/>
          </w:rPr>
          <w:t xml:space="preserve"> J, Heller A, et al. Prognostic </w:t>
        </w:r>
        <w:proofErr w:type="gramStart"/>
        <w:r w:rsidRPr="008D31E3">
          <w:rPr>
            <w:rFonts w:ascii="Times New Roman" w:hAnsi="Times New Roman" w:cs="Times New Roman"/>
          </w:rPr>
          <w:t>factors</w:t>
        </w:r>
        <w:proofErr w:type="gramEnd"/>
        <w:r w:rsidRPr="008D31E3">
          <w:rPr>
            <w:rFonts w:ascii="Times New Roman" w:hAnsi="Times New Roman" w:cs="Times New Roman"/>
          </w:rPr>
          <w:t xml:space="preserve"> and evaluation of a clinical score for predicting survival after resection of colorectal liver metastases. Liver Int. 2009;29(1):89-102. https://doi.org/10.1111/j.1478-3231.2008.01845.x.</w:t>
        </w:r>
      </w:ins>
    </w:p>
    <w:p w14:paraId="6C128969" w14:textId="77777777" w:rsidR="00F21D64" w:rsidRPr="008D31E3" w:rsidRDefault="00F21D64" w:rsidP="00F21D64">
      <w:pPr>
        <w:spacing w:after="0" w:line="360" w:lineRule="auto"/>
        <w:rPr>
          <w:ins w:id="553" w:author="Ricky Hu" w:date="2022-05-18T03:48:00Z"/>
          <w:rFonts w:ascii="Times New Roman" w:hAnsi="Times New Roman" w:cs="Times New Roman"/>
        </w:rPr>
      </w:pPr>
    </w:p>
    <w:p w14:paraId="1E2E6314" w14:textId="77777777" w:rsidR="00F21D64" w:rsidRPr="008D31E3" w:rsidRDefault="00F21D64" w:rsidP="00F21D64">
      <w:pPr>
        <w:spacing w:after="0" w:line="360" w:lineRule="auto"/>
        <w:rPr>
          <w:ins w:id="554" w:author="Ricky Hu" w:date="2022-05-18T03:48:00Z"/>
          <w:rFonts w:ascii="Times New Roman" w:hAnsi="Times New Roman" w:cs="Times New Roman"/>
        </w:rPr>
      </w:pPr>
      <w:ins w:id="555" w:author="Ricky Hu" w:date="2022-05-18T03:48:00Z">
        <w:r w:rsidRPr="008D31E3">
          <w:rPr>
            <w:rFonts w:ascii="Times New Roman" w:hAnsi="Times New Roman" w:cs="Times New Roman"/>
          </w:rPr>
          <w:t xml:space="preserve">[9] Nagashima I, Takada T, Matsuda K, Adachi M, </w:t>
        </w:r>
        <w:proofErr w:type="spellStart"/>
        <w:r w:rsidRPr="008D31E3">
          <w:rPr>
            <w:rFonts w:ascii="Times New Roman" w:hAnsi="Times New Roman" w:cs="Times New Roman"/>
          </w:rPr>
          <w:t>Nagawa</w:t>
        </w:r>
        <w:proofErr w:type="spellEnd"/>
        <w:r w:rsidRPr="008D31E3">
          <w:rPr>
            <w:rFonts w:ascii="Times New Roman" w:hAnsi="Times New Roman" w:cs="Times New Roman"/>
          </w:rPr>
          <w:t xml:space="preserve"> H, Muto T, et al. A new scoring system to classify patients with colorectal liver metastases: proposal of criteria to select candidates for hepatic resection. J Hepatobiliary </w:t>
        </w:r>
        <w:proofErr w:type="spellStart"/>
        <w:r w:rsidRPr="008D31E3">
          <w:rPr>
            <w:rFonts w:ascii="Times New Roman" w:hAnsi="Times New Roman" w:cs="Times New Roman"/>
          </w:rPr>
          <w:t>Pancreat</w:t>
        </w:r>
        <w:proofErr w:type="spellEnd"/>
        <w:r w:rsidRPr="008D31E3">
          <w:rPr>
            <w:rFonts w:ascii="Times New Roman" w:hAnsi="Times New Roman" w:cs="Times New Roman"/>
          </w:rPr>
          <w:t xml:space="preserve"> Surg. 2004;11(2):79-83. https://doi.org/10.1007/s00534-002-0778-7</w:t>
        </w:r>
        <w:r>
          <w:rPr>
            <w:rFonts w:ascii="Times New Roman" w:hAnsi="Times New Roman" w:cs="Times New Roman"/>
          </w:rPr>
          <w:t>.</w:t>
        </w:r>
      </w:ins>
    </w:p>
    <w:p w14:paraId="749BB953" w14:textId="77777777" w:rsidR="00F21D64" w:rsidRPr="008D31E3" w:rsidRDefault="00F21D64" w:rsidP="00F21D64">
      <w:pPr>
        <w:spacing w:after="0" w:line="360" w:lineRule="auto"/>
        <w:rPr>
          <w:ins w:id="556" w:author="Ricky Hu" w:date="2022-05-18T03:48:00Z"/>
          <w:rFonts w:ascii="Times New Roman" w:hAnsi="Times New Roman" w:cs="Times New Roman"/>
        </w:rPr>
      </w:pPr>
    </w:p>
    <w:p w14:paraId="152194CC" w14:textId="77777777" w:rsidR="00F21D64" w:rsidRPr="008D31E3" w:rsidRDefault="00F21D64" w:rsidP="00F21D64">
      <w:pPr>
        <w:spacing w:after="0" w:line="360" w:lineRule="auto"/>
        <w:rPr>
          <w:ins w:id="557" w:author="Ricky Hu" w:date="2022-05-18T03:48:00Z"/>
          <w:rFonts w:ascii="Times New Roman" w:hAnsi="Times New Roman" w:cs="Times New Roman"/>
        </w:rPr>
      </w:pPr>
      <w:ins w:id="558" w:author="Ricky Hu" w:date="2022-05-18T03:48:00Z">
        <w:r w:rsidRPr="008D31E3">
          <w:rPr>
            <w:rFonts w:ascii="Times New Roman" w:hAnsi="Times New Roman" w:cs="Times New Roman"/>
          </w:rPr>
          <w:t xml:space="preserve">[10] Imai K, Allard MA, Castro Benitez C, </w:t>
        </w:r>
        <w:proofErr w:type="spellStart"/>
        <w:r w:rsidRPr="008D31E3">
          <w:rPr>
            <w:rFonts w:ascii="Times New Roman" w:hAnsi="Times New Roman" w:cs="Times New Roman"/>
          </w:rPr>
          <w:t>Vibert</w:t>
        </w:r>
        <w:proofErr w:type="spellEnd"/>
        <w:r w:rsidRPr="008D31E3">
          <w:rPr>
            <w:rFonts w:ascii="Times New Roman" w:hAnsi="Times New Roman" w:cs="Times New Roman"/>
          </w:rPr>
          <w:t xml:space="preserve"> E, Sa Cunha A, </w:t>
        </w:r>
        <w:proofErr w:type="spellStart"/>
        <w:r w:rsidRPr="008D31E3">
          <w:rPr>
            <w:rFonts w:ascii="Times New Roman" w:hAnsi="Times New Roman" w:cs="Times New Roman"/>
          </w:rPr>
          <w:t>Cherqui</w:t>
        </w:r>
        <w:proofErr w:type="spellEnd"/>
        <w:r w:rsidRPr="008D31E3">
          <w:rPr>
            <w:rFonts w:ascii="Times New Roman" w:hAnsi="Times New Roman" w:cs="Times New Roman"/>
          </w:rPr>
          <w:t xml:space="preserve"> D, et al. Nomogram for prediction of prognosis in patients with initially unresectable colorectal liver metastases. Br J Surg. 2016;103(5):590-9. https://doi.org/10.1002/bjs.10073.</w:t>
        </w:r>
      </w:ins>
    </w:p>
    <w:p w14:paraId="44562276" w14:textId="77777777" w:rsidR="00F21D64" w:rsidRPr="008D31E3" w:rsidRDefault="00F21D64" w:rsidP="00F21D64">
      <w:pPr>
        <w:spacing w:after="0" w:line="360" w:lineRule="auto"/>
        <w:rPr>
          <w:ins w:id="559" w:author="Ricky Hu" w:date="2022-05-18T03:48:00Z"/>
          <w:rFonts w:ascii="Times New Roman" w:hAnsi="Times New Roman" w:cs="Times New Roman"/>
        </w:rPr>
      </w:pPr>
    </w:p>
    <w:p w14:paraId="3774E63B" w14:textId="77777777" w:rsidR="00F21D64" w:rsidRPr="008D31E3" w:rsidRDefault="00F21D64" w:rsidP="00F21D64">
      <w:pPr>
        <w:spacing w:after="0" w:line="360" w:lineRule="auto"/>
        <w:rPr>
          <w:ins w:id="560" w:author="Ricky Hu" w:date="2022-05-18T03:48:00Z"/>
          <w:rFonts w:ascii="Times New Roman" w:hAnsi="Times New Roman" w:cs="Times New Roman"/>
        </w:rPr>
      </w:pPr>
      <w:ins w:id="561" w:author="Ricky Hu" w:date="2022-05-18T03:48:00Z">
        <w:r w:rsidRPr="008D31E3">
          <w:rPr>
            <w:rFonts w:ascii="Times New Roman" w:hAnsi="Times New Roman" w:cs="Times New Roman"/>
          </w:rPr>
          <w:t xml:space="preserve">[11] Sasaki K, Morioka D, </w:t>
        </w:r>
        <w:proofErr w:type="spellStart"/>
        <w:r w:rsidRPr="008D31E3">
          <w:rPr>
            <w:rFonts w:ascii="Times New Roman" w:hAnsi="Times New Roman" w:cs="Times New Roman"/>
          </w:rPr>
          <w:t>Conci</w:t>
        </w:r>
        <w:proofErr w:type="spellEnd"/>
        <w:r w:rsidRPr="008D31E3">
          <w:rPr>
            <w:rFonts w:ascii="Times New Roman" w:hAnsi="Times New Roman" w:cs="Times New Roman"/>
          </w:rPr>
          <w:t xml:space="preserve"> S, </w:t>
        </w:r>
        <w:proofErr w:type="spellStart"/>
        <w:r w:rsidRPr="008D31E3">
          <w:rPr>
            <w:rFonts w:ascii="Times New Roman" w:hAnsi="Times New Roman" w:cs="Times New Roman"/>
          </w:rPr>
          <w:t>Margonis</w:t>
        </w:r>
        <w:proofErr w:type="spellEnd"/>
        <w:r w:rsidRPr="008D31E3">
          <w:rPr>
            <w:rFonts w:ascii="Times New Roman" w:hAnsi="Times New Roman" w:cs="Times New Roman"/>
          </w:rPr>
          <w:t xml:space="preserve"> GA, Sawada Y, </w:t>
        </w:r>
        <w:proofErr w:type="spellStart"/>
        <w:r w:rsidRPr="008D31E3">
          <w:rPr>
            <w:rFonts w:ascii="Times New Roman" w:hAnsi="Times New Roman" w:cs="Times New Roman"/>
          </w:rPr>
          <w:t>Ruzzenente</w:t>
        </w:r>
        <w:proofErr w:type="spellEnd"/>
        <w:r w:rsidRPr="008D31E3">
          <w:rPr>
            <w:rFonts w:ascii="Times New Roman" w:hAnsi="Times New Roman" w:cs="Times New Roman"/>
          </w:rPr>
          <w:t xml:space="preserve"> A, et al. The Tumor Burden Score: A New "Metro-ticket" Prognostic Tool </w:t>
        </w:r>
        <w:proofErr w:type="gramStart"/>
        <w:r w:rsidRPr="008D31E3">
          <w:rPr>
            <w:rFonts w:ascii="Times New Roman" w:hAnsi="Times New Roman" w:cs="Times New Roman"/>
          </w:rPr>
          <w:t>For</w:t>
        </w:r>
        <w:proofErr w:type="gramEnd"/>
        <w:r w:rsidRPr="008D31E3">
          <w:rPr>
            <w:rFonts w:ascii="Times New Roman" w:hAnsi="Times New Roman" w:cs="Times New Roman"/>
          </w:rPr>
          <w:t xml:space="preserve"> Colorectal Liver Metastases Based on Tumor Size and Number of Tumors. Ann Surg. 2018;267(1):132-41. https://doi.org/10.1097/SLA.0000000000002064. </w:t>
        </w:r>
      </w:ins>
    </w:p>
    <w:p w14:paraId="1AB1255A" w14:textId="77777777" w:rsidR="00F21D64" w:rsidRPr="008D31E3" w:rsidRDefault="00F21D64" w:rsidP="00F21D64">
      <w:pPr>
        <w:spacing w:after="0" w:line="360" w:lineRule="auto"/>
        <w:rPr>
          <w:ins w:id="562" w:author="Ricky Hu" w:date="2022-05-18T03:48:00Z"/>
          <w:rFonts w:ascii="Times New Roman" w:hAnsi="Times New Roman" w:cs="Times New Roman"/>
        </w:rPr>
      </w:pPr>
    </w:p>
    <w:p w14:paraId="18F29EDA" w14:textId="77777777" w:rsidR="00F21D64" w:rsidRPr="008D31E3" w:rsidRDefault="00F21D64" w:rsidP="00F21D64">
      <w:pPr>
        <w:spacing w:after="0" w:line="360" w:lineRule="auto"/>
        <w:rPr>
          <w:ins w:id="563" w:author="Ricky Hu" w:date="2022-05-18T03:48:00Z"/>
          <w:rFonts w:ascii="Times New Roman" w:hAnsi="Times New Roman" w:cs="Times New Roman"/>
        </w:rPr>
      </w:pPr>
      <w:ins w:id="564" w:author="Ricky Hu" w:date="2022-05-18T03:48:00Z">
        <w:r w:rsidRPr="008D31E3">
          <w:rPr>
            <w:rFonts w:ascii="Times New Roman" w:hAnsi="Times New Roman" w:cs="Times New Roman"/>
          </w:rPr>
          <w:t xml:space="preserve">[12] Rees M, </w:t>
        </w:r>
        <w:proofErr w:type="spellStart"/>
        <w:r w:rsidRPr="008D31E3">
          <w:rPr>
            <w:rFonts w:ascii="Times New Roman" w:hAnsi="Times New Roman" w:cs="Times New Roman"/>
          </w:rPr>
          <w:t>Tekkis</w:t>
        </w:r>
        <w:proofErr w:type="spellEnd"/>
        <w:r w:rsidRPr="008D31E3">
          <w:rPr>
            <w:rFonts w:ascii="Times New Roman" w:hAnsi="Times New Roman" w:cs="Times New Roman"/>
          </w:rPr>
          <w:t xml:space="preserve"> PP, Welsh FK, O'Rourke T, John TG. Evaluation of long-term survival after hepatic resection for metastatic colorectal cancer: a multifactorial model of 929 patients. Ann Surg. 2008;247(1):125-35. https://doi.org/10.1097/SLA.0b013e31815aa2c2.</w:t>
        </w:r>
      </w:ins>
    </w:p>
    <w:p w14:paraId="2EC4CAAB" w14:textId="77777777" w:rsidR="00F21D64" w:rsidRPr="008D31E3" w:rsidRDefault="00F21D64" w:rsidP="00F21D64">
      <w:pPr>
        <w:spacing w:after="0" w:line="360" w:lineRule="auto"/>
        <w:rPr>
          <w:ins w:id="565" w:author="Ricky Hu" w:date="2022-05-18T03:48:00Z"/>
          <w:rFonts w:ascii="Times New Roman" w:hAnsi="Times New Roman" w:cs="Times New Roman"/>
        </w:rPr>
      </w:pPr>
    </w:p>
    <w:p w14:paraId="4E9FC1CF" w14:textId="77777777" w:rsidR="00F21D64" w:rsidRPr="008D31E3" w:rsidRDefault="00F21D64" w:rsidP="00F21D64">
      <w:pPr>
        <w:spacing w:after="0" w:line="360" w:lineRule="auto"/>
        <w:rPr>
          <w:ins w:id="566" w:author="Ricky Hu" w:date="2022-05-18T03:48:00Z"/>
          <w:rFonts w:ascii="Times New Roman" w:hAnsi="Times New Roman" w:cs="Times New Roman"/>
        </w:rPr>
      </w:pPr>
      <w:ins w:id="567" w:author="Ricky Hu" w:date="2022-05-18T03:48:00Z">
        <w:r w:rsidRPr="008D31E3">
          <w:rPr>
            <w:rFonts w:ascii="Times New Roman" w:hAnsi="Times New Roman" w:cs="Times New Roman"/>
          </w:rPr>
          <w:t xml:space="preserve">[13] </w:t>
        </w:r>
        <w:proofErr w:type="spellStart"/>
        <w:r w:rsidRPr="008D31E3">
          <w:rPr>
            <w:rFonts w:ascii="Times New Roman" w:hAnsi="Times New Roman" w:cs="Times New Roman"/>
          </w:rPr>
          <w:t>Brudvik</w:t>
        </w:r>
        <w:proofErr w:type="spellEnd"/>
        <w:r w:rsidRPr="008D31E3">
          <w:rPr>
            <w:rFonts w:ascii="Times New Roman" w:hAnsi="Times New Roman" w:cs="Times New Roman"/>
          </w:rPr>
          <w:t xml:space="preserve"> KW, Jones RP, </w:t>
        </w:r>
        <w:proofErr w:type="spellStart"/>
        <w:r w:rsidRPr="008D31E3">
          <w:rPr>
            <w:rFonts w:ascii="Times New Roman" w:hAnsi="Times New Roman" w:cs="Times New Roman"/>
          </w:rPr>
          <w:t>Giuliante</w:t>
        </w:r>
        <w:proofErr w:type="spellEnd"/>
        <w:r w:rsidRPr="008D31E3">
          <w:rPr>
            <w:rFonts w:ascii="Times New Roman" w:hAnsi="Times New Roman" w:cs="Times New Roman"/>
          </w:rPr>
          <w:t xml:space="preserve"> F, Shindoh J, </w:t>
        </w:r>
        <w:proofErr w:type="spellStart"/>
        <w:r w:rsidRPr="008D31E3">
          <w:rPr>
            <w:rFonts w:ascii="Times New Roman" w:hAnsi="Times New Roman" w:cs="Times New Roman"/>
          </w:rPr>
          <w:t>Passot</w:t>
        </w:r>
        <w:proofErr w:type="spellEnd"/>
        <w:r w:rsidRPr="008D31E3">
          <w:rPr>
            <w:rFonts w:ascii="Times New Roman" w:hAnsi="Times New Roman" w:cs="Times New Roman"/>
          </w:rPr>
          <w:t xml:space="preserve"> G, Chung MH, et al. RAS Mutation Clinical Risk Score to Predict Survival After Resection of Colorectal Liver Metastases. Ann Surg. 2019;269(1):120-6. https://doi.org/10.1097/SLA.0000000000002319.</w:t>
        </w:r>
      </w:ins>
    </w:p>
    <w:p w14:paraId="61DB0B2C" w14:textId="77777777" w:rsidR="00F21D64" w:rsidRPr="008D31E3" w:rsidRDefault="00F21D64" w:rsidP="00F21D64">
      <w:pPr>
        <w:spacing w:after="0" w:line="360" w:lineRule="auto"/>
        <w:rPr>
          <w:ins w:id="568" w:author="Ricky Hu" w:date="2022-05-18T03:48:00Z"/>
          <w:rFonts w:ascii="Times New Roman" w:hAnsi="Times New Roman" w:cs="Times New Roman"/>
        </w:rPr>
      </w:pPr>
    </w:p>
    <w:p w14:paraId="2B48832F" w14:textId="77777777" w:rsidR="00F21D64" w:rsidRPr="008D31E3" w:rsidRDefault="00F21D64" w:rsidP="00F21D64">
      <w:pPr>
        <w:spacing w:after="0" w:line="360" w:lineRule="auto"/>
        <w:rPr>
          <w:ins w:id="569" w:author="Ricky Hu" w:date="2022-05-18T03:48:00Z"/>
          <w:rFonts w:ascii="Times New Roman" w:hAnsi="Times New Roman" w:cs="Times New Roman"/>
        </w:rPr>
      </w:pPr>
      <w:ins w:id="570" w:author="Ricky Hu" w:date="2022-05-18T03:48:00Z">
        <w:r w:rsidRPr="008D31E3">
          <w:rPr>
            <w:rFonts w:ascii="Times New Roman" w:hAnsi="Times New Roman" w:cs="Times New Roman"/>
          </w:rPr>
          <w:t xml:space="preserve">[14] Wang K, Liu W, Yan XL, Li J, Xing BC. Long-term postoperative survival prediction in patients with colorectal liver metastasis. </w:t>
        </w:r>
        <w:proofErr w:type="spellStart"/>
        <w:r w:rsidRPr="008D31E3">
          <w:rPr>
            <w:rFonts w:ascii="Times New Roman" w:hAnsi="Times New Roman" w:cs="Times New Roman"/>
          </w:rPr>
          <w:t>Oncotarget</w:t>
        </w:r>
        <w:proofErr w:type="spellEnd"/>
        <w:r w:rsidRPr="008D31E3">
          <w:rPr>
            <w:rFonts w:ascii="Times New Roman" w:hAnsi="Times New Roman" w:cs="Times New Roman"/>
          </w:rPr>
          <w:t>. 2017;8(45):79927-34. https://doi.org/10.18632/oncotarget.20322.</w:t>
        </w:r>
      </w:ins>
    </w:p>
    <w:p w14:paraId="17DD60A4" w14:textId="77777777" w:rsidR="00F21D64" w:rsidRPr="008D31E3" w:rsidRDefault="00F21D64" w:rsidP="00F21D64">
      <w:pPr>
        <w:spacing w:after="0" w:line="360" w:lineRule="auto"/>
        <w:rPr>
          <w:ins w:id="571" w:author="Ricky Hu" w:date="2022-05-18T03:48:00Z"/>
          <w:rFonts w:ascii="Times New Roman" w:hAnsi="Times New Roman" w:cs="Times New Roman"/>
        </w:rPr>
      </w:pPr>
    </w:p>
    <w:p w14:paraId="22D140C2" w14:textId="77777777" w:rsidR="00F21D64" w:rsidRPr="008D31E3" w:rsidRDefault="00F21D64" w:rsidP="00F21D64">
      <w:pPr>
        <w:spacing w:after="0" w:line="360" w:lineRule="auto"/>
        <w:rPr>
          <w:ins w:id="572" w:author="Ricky Hu" w:date="2022-05-18T03:48:00Z"/>
          <w:rFonts w:ascii="Times New Roman" w:hAnsi="Times New Roman" w:cs="Times New Roman"/>
        </w:rPr>
      </w:pPr>
      <w:ins w:id="573" w:author="Ricky Hu" w:date="2022-05-18T03:48:00Z">
        <w:r w:rsidRPr="008D31E3">
          <w:rPr>
            <w:rFonts w:ascii="Times New Roman" w:hAnsi="Times New Roman" w:cs="Times New Roman"/>
          </w:rPr>
          <w:t xml:space="preserve">[15] </w:t>
        </w:r>
        <w:proofErr w:type="spellStart"/>
        <w:r w:rsidRPr="008D31E3">
          <w:rPr>
            <w:rFonts w:ascii="Times New Roman" w:hAnsi="Times New Roman" w:cs="Times New Roman"/>
          </w:rPr>
          <w:t>Fiz</w:t>
        </w:r>
        <w:proofErr w:type="spellEnd"/>
        <w:r w:rsidRPr="008D31E3">
          <w:rPr>
            <w:rFonts w:ascii="Times New Roman" w:hAnsi="Times New Roman" w:cs="Times New Roman"/>
          </w:rPr>
          <w:t xml:space="preserve"> F, </w:t>
        </w:r>
        <w:proofErr w:type="spellStart"/>
        <w:r w:rsidRPr="008D31E3">
          <w:rPr>
            <w:rFonts w:ascii="Times New Roman" w:hAnsi="Times New Roman" w:cs="Times New Roman"/>
          </w:rPr>
          <w:t>Viganò</w:t>
        </w:r>
        <w:proofErr w:type="spellEnd"/>
        <w:r w:rsidRPr="008D31E3">
          <w:rPr>
            <w:rFonts w:ascii="Times New Roman" w:hAnsi="Times New Roman" w:cs="Times New Roman"/>
          </w:rPr>
          <w:t xml:space="preserve"> L, Gennaro N, Costa G, La Bella L, </w:t>
        </w:r>
        <w:proofErr w:type="spellStart"/>
        <w:r w:rsidRPr="008D31E3">
          <w:rPr>
            <w:rFonts w:ascii="Times New Roman" w:hAnsi="Times New Roman" w:cs="Times New Roman"/>
          </w:rPr>
          <w:t>Boichuk</w:t>
        </w:r>
        <w:proofErr w:type="spellEnd"/>
        <w:r w:rsidRPr="008D31E3">
          <w:rPr>
            <w:rFonts w:ascii="Times New Roman" w:hAnsi="Times New Roman" w:cs="Times New Roman"/>
          </w:rPr>
          <w:t xml:space="preserve"> A, et al. Radiomics of Liver Metastases: A Systematic Review. Cancers. 2020;12(10):2881. https://doi.org/10.3390/cancers12102881</w:t>
        </w:r>
        <w:r>
          <w:rPr>
            <w:rFonts w:ascii="Times New Roman" w:hAnsi="Times New Roman" w:cs="Times New Roman"/>
          </w:rPr>
          <w:t>.</w:t>
        </w:r>
      </w:ins>
    </w:p>
    <w:p w14:paraId="50AE0966" w14:textId="77777777" w:rsidR="00F21D64" w:rsidRPr="008D31E3" w:rsidRDefault="00F21D64" w:rsidP="00F21D64">
      <w:pPr>
        <w:spacing w:after="0" w:line="360" w:lineRule="auto"/>
        <w:rPr>
          <w:ins w:id="574" w:author="Ricky Hu" w:date="2022-05-18T03:48:00Z"/>
          <w:rFonts w:ascii="Times New Roman" w:hAnsi="Times New Roman" w:cs="Times New Roman"/>
        </w:rPr>
      </w:pPr>
    </w:p>
    <w:p w14:paraId="3FAB6D5D" w14:textId="77777777" w:rsidR="00F21D64" w:rsidRPr="008D31E3" w:rsidRDefault="00F21D64" w:rsidP="00F21D64">
      <w:pPr>
        <w:spacing w:after="0" w:line="360" w:lineRule="auto"/>
        <w:rPr>
          <w:ins w:id="575" w:author="Ricky Hu" w:date="2022-05-18T03:48:00Z"/>
          <w:rFonts w:ascii="Times New Roman" w:hAnsi="Times New Roman" w:cs="Times New Roman"/>
        </w:rPr>
      </w:pPr>
      <w:ins w:id="576" w:author="Ricky Hu" w:date="2022-05-18T03:48:00Z">
        <w:r w:rsidRPr="008D31E3">
          <w:rPr>
            <w:rFonts w:ascii="Times New Roman" w:hAnsi="Times New Roman" w:cs="Times New Roman"/>
          </w:rPr>
          <w:t xml:space="preserve">[16] </w:t>
        </w:r>
        <w:proofErr w:type="spellStart"/>
        <w:r w:rsidRPr="008D31E3">
          <w:rPr>
            <w:rFonts w:ascii="Times New Roman" w:hAnsi="Times New Roman" w:cs="Times New Roman"/>
          </w:rPr>
          <w:t>Ganeshan</w:t>
        </w:r>
        <w:proofErr w:type="spellEnd"/>
        <w:r w:rsidRPr="008D31E3">
          <w:rPr>
            <w:rFonts w:ascii="Times New Roman" w:hAnsi="Times New Roman" w:cs="Times New Roman"/>
          </w:rPr>
          <w:t xml:space="preserve"> B, </w:t>
        </w:r>
        <w:proofErr w:type="spellStart"/>
        <w:r w:rsidRPr="008D31E3">
          <w:rPr>
            <w:rFonts w:ascii="Times New Roman" w:hAnsi="Times New Roman" w:cs="Times New Roman"/>
          </w:rPr>
          <w:t>Burnand</w:t>
        </w:r>
        <w:proofErr w:type="spellEnd"/>
        <w:r w:rsidRPr="008D31E3">
          <w:rPr>
            <w:rFonts w:ascii="Times New Roman" w:hAnsi="Times New Roman" w:cs="Times New Roman"/>
          </w:rPr>
          <w:t xml:space="preserve"> K, Young R, </w:t>
        </w:r>
        <w:proofErr w:type="spellStart"/>
        <w:r w:rsidRPr="008D31E3">
          <w:rPr>
            <w:rFonts w:ascii="Times New Roman" w:hAnsi="Times New Roman" w:cs="Times New Roman"/>
          </w:rPr>
          <w:t>Chatwin</w:t>
        </w:r>
        <w:proofErr w:type="spellEnd"/>
        <w:r w:rsidRPr="008D31E3">
          <w:rPr>
            <w:rFonts w:ascii="Times New Roman" w:hAnsi="Times New Roman" w:cs="Times New Roman"/>
          </w:rPr>
          <w:t xml:space="preserve"> C, Miles K. Dynamic contrast-enhanced texture analysis of the liver: initial assessment in colorectal cancer. Invest </w:t>
        </w:r>
        <w:proofErr w:type="spellStart"/>
        <w:r w:rsidRPr="008D31E3">
          <w:rPr>
            <w:rFonts w:ascii="Times New Roman" w:hAnsi="Times New Roman" w:cs="Times New Roman"/>
          </w:rPr>
          <w:t>Radiol</w:t>
        </w:r>
        <w:proofErr w:type="spellEnd"/>
        <w:r w:rsidRPr="008D31E3">
          <w:rPr>
            <w:rFonts w:ascii="Times New Roman" w:hAnsi="Times New Roman" w:cs="Times New Roman"/>
          </w:rPr>
          <w:t>. 2011;46(3):160-8. https://doi.org/10.1097/RLI.0b013e3181f8e8a2.</w:t>
        </w:r>
      </w:ins>
    </w:p>
    <w:p w14:paraId="2E8F646D" w14:textId="77777777" w:rsidR="00F21D64" w:rsidRPr="008D31E3" w:rsidRDefault="00F21D64" w:rsidP="00F21D64">
      <w:pPr>
        <w:spacing w:after="0" w:line="360" w:lineRule="auto"/>
        <w:rPr>
          <w:ins w:id="577" w:author="Ricky Hu" w:date="2022-05-18T03:48:00Z"/>
          <w:rFonts w:ascii="Times New Roman" w:hAnsi="Times New Roman" w:cs="Times New Roman"/>
        </w:rPr>
      </w:pPr>
    </w:p>
    <w:p w14:paraId="4E0C62B1" w14:textId="77777777" w:rsidR="00F21D64" w:rsidRPr="008D31E3" w:rsidRDefault="00F21D64" w:rsidP="00F21D64">
      <w:pPr>
        <w:spacing w:after="0" w:line="360" w:lineRule="auto"/>
        <w:rPr>
          <w:ins w:id="578" w:author="Ricky Hu" w:date="2022-05-18T03:48:00Z"/>
          <w:rFonts w:ascii="Times New Roman" w:hAnsi="Times New Roman" w:cs="Times New Roman"/>
        </w:rPr>
      </w:pPr>
      <w:ins w:id="579" w:author="Ricky Hu" w:date="2022-05-18T03:48:00Z">
        <w:r w:rsidRPr="008D31E3">
          <w:rPr>
            <w:rFonts w:ascii="Times New Roman" w:hAnsi="Times New Roman" w:cs="Times New Roman"/>
          </w:rPr>
          <w:t xml:space="preserve">[17] Miles KA, </w:t>
        </w:r>
        <w:proofErr w:type="spellStart"/>
        <w:r w:rsidRPr="008D31E3">
          <w:rPr>
            <w:rFonts w:ascii="Times New Roman" w:hAnsi="Times New Roman" w:cs="Times New Roman"/>
          </w:rPr>
          <w:t>Ganeshan</w:t>
        </w:r>
        <w:proofErr w:type="spellEnd"/>
        <w:r w:rsidRPr="008D31E3">
          <w:rPr>
            <w:rFonts w:ascii="Times New Roman" w:hAnsi="Times New Roman" w:cs="Times New Roman"/>
          </w:rPr>
          <w:t xml:space="preserve"> B, Griffiths MR, Young RC, </w:t>
        </w:r>
        <w:proofErr w:type="spellStart"/>
        <w:r w:rsidRPr="008D31E3">
          <w:rPr>
            <w:rFonts w:ascii="Times New Roman" w:hAnsi="Times New Roman" w:cs="Times New Roman"/>
          </w:rPr>
          <w:t>Chatwin</w:t>
        </w:r>
        <w:proofErr w:type="spellEnd"/>
        <w:r w:rsidRPr="008D31E3">
          <w:rPr>
            <w:rFonts w:ascii="Times New Roman" w:hAnsi="Times New Roman" w:cs="Times New Roman"/>
          </w:rPr>
          <w:t xml:space="preserve"> CR. Colorectal cancer: texture analysis of portal phase hepatic CT images as a potential marker of survival. Radiology. 2009;250(2):444-52. https://doi.org/10.1148/radiol.2502071879.</w:t>
        </w:r>
      </w:ins>
    </w:p>
    <w:p w14:paraId="4C3309E0" w14:textId="77777777" w:rsidR="00F21D64" w:rsidRPr="008D31E3" w:rsidRDefault="00F21D64" w:rsidP="00F21D64">
      <w:pPr>
        <w:spacing w:after="0" w:line="360" w:lineRule="auto"/>
        <w:rPr>
          <w:ins w:id="580" w:author="Ricky Hu" w:date="2022-05-18T03:48:00Z"/>
          <w:rFonts w:ascii="Times New Roman" w:hAnsi="Times New Roman" w:cs="Times New Roman"/>
        </w:rPr>
      </w:pPr>
    </w:p>
    <w:p w14:paraId="5D0EAD97" w14:textId="77777777" w:rsidR="00F21D64" w:rsidRPr="008D31E3" w:rsidRDefault="00F21D64" w:rsidP="00F21D64">
      <w:pPr>
        <w:spacing w:after="0" w:line="360" w:lineRule="auto"/>
        <w:rPr>
          <w:ins w:id="581" w:author="Ricky Hu" w:date="2022-05-18T03:48:00Z"/>
          <w:rFonts w:ascii="Times New Roman" w:hAnsi="Times New Roman" w:cs="Times New Roman"/>
        </w:rPr>
      </w:pPr>
      <w:ins w:id="582" w:author="Ricky Hu" w:date="2022-05-18T03:48:00Z">
        <w:r w:rsidRPr="008D31E3">
          <w:rPr>
            <w:rFonts w:ascii="Times New Roman" w:hAnsi="Times New Roman" w:cs="Times New Roman"/>
          </w:rPr>
          <w:t xml:space="preserve">[18] Creasy JM, Cunanan KM, Chakraborty J, McAuliffe JC, Chou J, </w:t>
        </w:r>
        <w:proofErr w:type="spellStart"/>
        <w:r w:rsidRPr="008D31E3">
          <w:rPr>
            <w:rFonts w:ascii="Times New Roman" w:hAnsi="Times New Roman" w:cs="Times New Roman"/>
          </w:rPr>
          <w:t>Gonen</w:t>
        </w:r>
        <w:proofErr w:type="spellEnd"/>
        <w:r w:rsidRPr="008D31E3">
          <w:rPr>
            <w:rFonts w:ascii="Times New Roman" w:hAnsi="Times New Roman" w:cs="Times New Roman"/>
          </w:rPr>
          <w:t xml:space="preserve"> M, et al. Differences in Liver Parenchyma are Measurable with CT Radiomics at Initial Colon Resection in Patients that Develop Hepatic Metastases from Stage II/III Colon Cancer. Ann Surg Oncol. 2021;28(4):1982-9. https://doi.org/10.1245/s10434-020-09134-w.</w:t>
        </w:r>
      </w:ins>
    </w:p>
    <w:p w14:paraId="1726642E" w14:textId="77777777" w:rsidR="00F21D64" w:rsidRPr="008D31E3" w:rsidRDefault="00F21D64" w:rsidP="00F21D64">
      <w:pPr>
        <w:spacing w:after="0" w:line="360" w:lineRule="auto"/>
        <w:rPr>
          <w:ins w:id="583" w:author="Ricky Hu" w:date="2022-05-18T03:48:00Z"/>
          <w:rFonts w:ascii="Times New Roman" w:hAnsi="Times New Roman" w:cs="Times New Roman"/>
        </w:rPr>
      </w:pPr>
    </w:p>
    <w:p w14:paraId="36DE08E3" w14:textId="77777777" w:rsidR="00F21D64" w:rsidRPr="008D31E3" w:rsidRDefault="00F21D64" w:rsidP="00F21D64">
      <w:pPr>
        <w:spacing w:after="0" w:line="360" w:lineRule="auto"/>
        <w:rPr>
          <w:ins w:id="584" w:author="Ricky Hu" w:date="2022-05-18T03:48:00Z"/>
          <w:rFonts w:ascii="Times New Roman" w:hAnsi="Times New Roman" w:cs="Times New Roman"/>
        </w:rPr>
      </w:pPr>
      <w:ins w:id="585" w:author="Ricky Hu" w:date="2022-05-18T03:48:00Z">
        <w:r w:rsidRPr="008D31E3">
          <w:rPr>
            <w:rFonts w:ascii="Times New Roman" w:hAnsi="Times New Roman" w:cs="Times New Roman"/>
          </w:rPr>
          <w:t xml:space="preserve">[19] Simpson AL, </w:t>
        </w:r>
        <w:proofErr w:type="spellStart"/>
        <w:r w:rsidRPr="008D31E3">
          <w:rPr>
            <w:rFonts w:ascii="Times New Roman" w:hAnsi="Times New Roman" w:cs="Times New Roman"/>
          </w:rPr>
          <w:t>Doussot</w:t>
        </w:r>
        <w:proofErr w:type="spellEnd"/>
        <w:r w:rsidRPr="008D31E3">
          <w:rPr>
            <w:rFonts w:ascii="Times New Roman" w:hAnsi="Times New Roman" w:cs="Times New Roman"/>
          </w:rPr>
          <w:t xml:space="preserve"> A, Creasy JM, Adams LB, Allen PJ, DeMatteo RP, et al. Computed tomography image texture: a noninvasive prognostic marker of hepatic recurrence after hepatectomy for metastatic colorectal cancer. Ann Surg Oncol. 2017;24(9): 2482-90. https://doi.org/10.1245/s10434-017-5896-1</w:t>
        </w:r>
        <w:r>
          <w:rPr>
            <w:rFonts w:ascii="Times New Roman" w:hAnsi="Times New Roman" w:cs="Times New Roman"/>
          </w:rPr>
          <w:t>.</w:t>
        </w:r>
      </w:ins>
    </w:p>
    <w:p w14:paraId="7F07AD93" w14:textId="77777777" w:rsidR="00F21D64" w:rsidRPr="008D31E3" w:rsidRDefault="00F21D64" w:rsidP="00F21D64">
      <w:pPr>
        <w:spacing w:after="0" w:line="360" w:lineRule="auto"/>
        <w:rPr>
          <w:ins w:id="586" w:author="Ricky Hu" w:date="2022-05-18T03:48:00Z"/>
          <w:rFonts w:ascii="Times New Roman" w:hAnsi="Times New Roman" w:cs="Times New Roman"/>
        </w:rPr>
      </w:pPr>
    </w:p>
    <w:p w14:paraId="649ADAAF" w14:textId="77777777" w:rsidR="00F21D64" w:rsidRPr="008D31E3" w:rsidRDefault="00F21D64" w:rsidP="00F21D64">
      <w:pPr>
        <w:spacing w:after="0" w:line="360" w:lineRule="auto"/>
        <w:rPr>
          <w:ins w:id="587" w:author="Ricky Hu" w:date="2022-05-18T03:48:00Z"/>
          <w:rFonts w:ascii="Times New Roman" w:hAnsi="Times New Roman" w:cs="Times New Roman"/>
        </w:rPr>
      </w:pPr>
      <w:ins w:id="588" w:author="Ricky Hu" w:date="2022-05-18T03:48:00Z">
        <w:r w:rsidRPr="008D31E3">
          <w:rPr>
            <w:rFonts w:ascii="Times New Roman" w:hAnsi="Times New Roman" w:cs="Times New Roman"/>
          </w:rPr>
          <w:t>[20] Kim DW, Lee S, Kwon S, Nam W, Cha IH, Kim HJ. Deep learning-based survival prediction of oral cancer patients. Sci Rep. 2019;9(1):6994. https://doi.org/10.1038/s41598-019-43372-7.</w:t>
        </w:r>
      </w:ins>
    </w:p>
    <w:p w14:paraId="23C45633" w14:textId="77777777" w:rsidR="00F21D64" w:rsidRPr="008D31E3" w:rsidRDefault="00F21D64" w:rsidP="00F21D64">
      <w:pPr>
        <w:spacing w:after="0" w:line="360" w:lineRule="auto"/>
        <w:rPr>
          <w:ins w:id="589" w:author="Ricky Hu" w:date="2022-05-18T03:48:00Z"/>
          <w:rFonts w:ascii="Times New Roman" w:hAnsi="Times New Roman" w:cs="Times New Roman"/>
        </w:rPr>
      </w:pPr>
    </w:p>
    <w:p w14:paraId="3E2BA836" w14:textId="77777777" w:rsidR="00F21D64" w:rsidRPr="008D31E3" w:rsidRDefault="00F21D64" w:rsidP="00F21D64">
      <w:pPr>
        <w:spacing w:after="0" w:line="360" w:lineRule="auto"/>
        <w:rPr>
          <w:ins w:id="590" w:author="Ricky Hu" w:date="2022-05-18T03:48:00Z"/>
          <w:rFonts w:ascii="Times New Roman" w:hAnsi="Times New Roman" w:cs="Times New Roman"/>
        </w:rPr>
      </w:pPr>
      <w:ins w:id="591" w:author="Ricky Hu" w:date="2022-05-18T03:48:00Z">
        <w:r w:rsidRPr="008D31E3">
          <w:rPr>
            <w:rFonts w:ascii="Times New Roman" w:hAnsi="Times New Roman" w:cs="Times New Roman"/>
          </w:rPr>
          <w:t>[21] Wang W, Liu W. Integration of gene interaction information into a reweighted random survival forest approach for accurate survival prediction and survival biomarker discovery. Sci Rep. 2018;8(1):13202. https://doi.org/10.1038/s41598-018-31497-0.</w:t>
        </w:r>
      </w:ins>
    </w:p>
    <w:p w14:paraId="2BE0F69C" w14:textId="77777777" w:rsidR="00F21D64" w:rsidRPr="008D31E3" w:rsidRDefault="00F21D64" w:rsidP="00F21D64">
      <w:pPr>
        <w:spacing w:after="0" w:line="360" w:lineRule="auto"/>
        <w:rPr>
          <w:ins w:id="592" w:author="Ricky Hu" w:date="2022-05-18T03:48:00Z"/>
          <w:rFonts w:ascii="Times New Roman" w:hAnsi="Times New Roman" w:cs="Times New Roman"/>
        </w:rPr>
      </w:pPr>
    </w:p>
    <w:p w14:paraId="70619416" w14:textId="77777777" w:rsidR="00F21D64" w:rsidRPr="008D31E3" w:rsidRDefault="00F21D64" w:rsidP="00F21D64">
      <w:pPr>
        <w:spacing w:after="0" w:line="360" w:lineRule="auto"/>
        <w:rPr>
          <w:ins w:id="593" w:author="Ricky Hu" w:date="2022-05-18T03:48:00Z"/>
          <w:rFonts w:ascii="Times New Roman" w:hAnsi="Times New Roman" w:cs="Times New Roman"/>
        </w:rPr>
      </w:pPr>
      <w:ins w:id="594" w:author="Ricky Hu" w:date="2022-05-18T03:48:00Z">
        <w:r w:rsidRPr="008D31E3">
          <w:rPr>
            <w:rFonts w:ascii="Times New Roman" w:hAnsi="Times New Roman" w:cs="Times New Roman"/>
          </w:rPr>
          <w:t xml:space="preserve">[22] van </w:t>
        </w:r>
        <w:proofErr w:type="spellStart"/>
        <w:r w:rsidRPr="008D31E3">
          <w:rPr>
            <w:rFonts w:ascii="Times New Roman" w:hAnsi="Times New Roman" w:cs="Times New Roman"/>
          </w:rPr>
          <w:t>Griethuysen</w:t>
        </w:r>
        <w:proofErr w:type="spellEnd"/>
        <w:r w:rsidRPr="008D31E3">
          <w:rPr>
            <w:rFonts w:ascii="Times New Roman" w:hAnsi="Times New Roman" w:cs="Times New Roman"/>
          </w:rPr>
          <w:t xml:space="preserve"> JJM, Fedorov A, Parmar C, </w:t>
        </w:r>
        <w:proofErr w:type="spellStart"/>
        <w:r w:rsidRPr="008D31E3">
          <w:rPr>
            <w:rFonts w:ascii="Times New Roman" w:hAnsi="Times New Roman" w:cs="Times New Roman"/>
          </w:rPr>
          <w:t>Hosny</w:t>
        </w:r>
        <w:proofErr w:type="spellEnd"/>
        <w:r w:rsidRPr="008D31E3">
          <w:rPr>
            <w:rFonts w:ascii="Times New Roman" w:hAnsi="Times New Roman" w:cs="Times New Roman"/>
          </w:rPr>
          <w:t xml:space="preserve"> A, Aucoin N, Narayan V, et al. Computational Radiomics System to Decode the Radiographic Phenotype. Cancer Res. 2017;77(21</w:t>
        </w:r>
        <w:proofErr w:type="gramStart"/>
        <w:r w:rsidRPr="008D31E3">
          <w:rPr>
            <w:rFonts w:ascii="Times New Roman" w:hAnsi="Times New Roman" w:cs="Times New Roman"/>
          </w:rPr>
          <w:t>):e</w:t>
        </w:r>
        <w:proofErr w:type="gramEnd"/>
        <w:r w:rsidRPr="008D31E3">
          <w:rPr>
            <w:rFonts w:ascii="Times New Roman" w:hAnsi="Times New Roman" w:cs="Times New Roman"/>
          </w:rPr>
          <w:t>104-7. https://doi.org/10.1158/0008-5472.CAN-17-0339</w:t>
        </w:r>
      </w:ins>
    </w:p>
    <w:p w14:paraId="6A7B12E4" w14:textId="77777777" w:rsidR="00F21D64" w:rsidRPr="008D31E3" w:rsidRDefault="00F21D64" w:rsidP="00F21D64">
      <w:pPr>
        <w:spacing w:after="0" w:line="360" w:lineRule="auto"/>
        <w:rPr>
          <w:ins w:id="595" w:author="Ricky Hu" w:date="2022-05-18T03:48:00Z"/>
          <w:rFonts w:ascii="Times New Roman" w:hAnsi="Times New Roman" w:cs="Times New Roman"/>
        </w:rPr>
      </w:pPr>
    </w:p>
    <w:p w14:paraId="0E909B42" w14:textId="77777777" w:rsidR="00F21D64" w:rsidRPr="008D31E3" w:rsidRDefault="00F21D64" w:rsidP="00F21D64">
      <w:pPr>
        <w:spacing w:after="0" w:line="360" w:lineRule="auto"/>
        <w:rPr>
          <w:ins w:id="596" w:author="Ricky Hu" w:date="2022-05-18T03:48:00Z"/>
          <w:rFonts w:ascii="Times New Roman" w:hAnsi="Times New Roman" w:cs="Times New Roman"/>
        </w:rPr>
      </w:pPr>
      <w:ins w:id="597" w:author="Ricky Hu" w:date="2022-05-18T03:48:00Z">
        <w:r w:rsidRPr="008D31E3">
          <w:rPr>
            <w:rFonts w:ascii="Times New Roman" w:hAnsi="Times New Roman" w:cs="Times New Roman"/>
          </w:rPr>
          <w:t xml:space="preserve">[23] </w:t>
        </w:r>
        <w:proofErr w:type="spellStart"/>
        <w:r w:rsidRPr="008D31E3">
          <w:rPr>
            <w:rFonts w:ascii="Times New Roman" w:hAnsi="Times New Roman" w:cs="Times New Roman"/>
          </w:rPr>
          <w:t>Fotso</w:t>
        </w:r>
        <w:proofErr w:type="spellEnd"/>
        <w:r w:rsidRPr="008D31E3">
          <w:rPr>
            <w:rFonts w:ascii="Times New Roman" w:hAnsi="Times New Roman" w:cs="Times New Roman"/>
          </w:rPr>
          <w:t xml:space="preserve">, S. </w:t>
        </w:r>
        <w:proofErr w:type="spellStart"/>
        <w:r w:rsidRPr="008D31E3">
          <w:rPr>
            <w:rFonts w:ascii="Times New Roman" w:hAnsi="Times New Roman" w:cs="Times New Roman"/>
          </w:rPr>
          <w:t>PySurvival</w:t>
        </w:r>
        <w:proofErr w:type="spellEnd"/>
        <w:r w:rsidRPr="008D31E3">
          <w:rPr>
            <w:rFonts w:ascii="Times New Roman" w:hAnsi="Times New Roman" w:cs="Times New Roman"/>
          </w:rPr>
          <w:t xml:space="preserve">: </w:t>
        </w:r>
        <w:proofErr w:type="gramStart"/>
        <w:r w:rsidRPr="008D31E3">
          <w:rPr>
            <w:rFonts w:ascii="Times New Roman" w:hAnsi="Times New Roman" w:cs="Times New Roman"/>
          </w:rPr>
          <w:t>Open source</w:t>
        </w:r>
        <w:proofErr w:type="gramEnd"/>
        <w:r w:rsidRPr="008D31E3">
          <w:rPr>
            <w:rFonts w:ascii="Times New Roman" w:hAnsi="Times New Roman" w:cs="Times New Roman"/>
          </w:rPr>
          <w:t xml:space="preserve"> package for survival analysis modeling, https://square.github.io/pysurvival/; 2019 [accessed 15 April 2022]. </w:t>
        </w:r>
      </w:ins>
    </w:p>
    <w:p w14:paraId="5CA0F211" w14:textId="77777777" w:rsidR="00F21D64" w:rsidRPr="008D31E3" w:rsidRDefault="00F21D64" w:rsidP="00F21D64">
      <w:pPr>
        <w:spacing w:after="0" w:line="360" w:lineRule="auto"/>
        <w:rPr>
          <w:ins w:id="598" w:author="Ricky Hu" w:date="2022-05-18T03:48:00Z"/>
          <w:rFonts w:ascii="Times New Roman" w:hAnsi="Times New Roman" w:cs="Times New Roman"/>
        </w:rPr>
      </w:pPr>
    </w:p>
    <w:p w14:paraId="25734DC5" w14:textId="77777777" w:rsidR="00F21D64" w:rsidRPr="008D31E3" w:rsidRDefault="00F21D64" w:rsidP="00F21D64">
      <w:pPr>
        <w:spacing w:after="0" w:line="360" w:lineRule="auto"/>
        <w:rPr>
          <w:ins w:id="599" w:author="Ricky Hu" w:date="2022-05-18T03:48:00Z"/>
          <w:rFonts w:ascii="Times New Roman" w:hAnsi="Times New Roman" w:cs="Times New Roman"/>
        </w:rPr>
      </w:pPr>
      <w:ins w:id="600" w:author="Ricky Hu" w:date="2022-05-18T03:48:00Z">
        <w:r w:rsidRPr="008D31E3">
          <w:rPr>
            <w:rFonts w:ascii="Times New Roman" w:hAnsi="Times New Roman" w:cs="Times New Roman"/>
          </w:rPr>
          <w:t xml:space="preserve">[24] Harrell FE, Dupont C. </w:t>
        </w:r>
        <w:proofErr w:type="spellStart"/>
        <w:r w:rsidRPr="008D31E3">
          <w:rPr>
            <w:rFonts w:ascii="Times New Roman" w:hAnsi="Times New Roman" w:cs="Times New Roman"/>
          </w:rPr>
          <w:t>Hmisc</w:t>
        </w:r>
        <w:proofErr w:type="spellEnd"/>
        <w:r w:rsidRPr="008D31E3">
          <w:rPr>
            <w:rFonts w:ascii="Times New Roman" w:hAnsi="Times New Roman" w:cs="Times New Roman"/>
          </w:rPr>
          <w:t xml:space="preserve">: Harrell miscellaneous R package version 4.6-0, https://cran.r-project.org/web/packages/Hmisc/index.html; 2021 [accessed 15 April 2022]. </w:t>
        </w:r>
      </w:ins>
    </w:p>
    <w:p w14:paraId="537B3F01" w14:textId="77777777" w:rsidR="00F21D64" w:rsidRPr="008D31E3" w:rsidRDefault="00F21D64" w:rsidP="00F21D64">
      <w:pPr>
        <w:spacing w:after="0" w:line="360" w:lineRule="auto"/>
        <w:rPr>
          <w:ins w:id="601" w:author="Ricky Hu" w:date="2022-05-18T03:48:00Z"/>
          <w:rFonts w:ascii="Times New Roman" w:hAnsi="Times New Roman" w:cs="Times New Roman"/>
        </w:rPr>
      </w:pPr>
    </w:p>
    <w:p w14:paraId="3A2CEB4C" w14:textId="77777777" w:rsidR="00F21D64" w:rsidRPr="008D31E3" w:rsidRDefault="00F21D64" w:rsidP="00F21D64">
      <w:pPr>
        <w:spacing w:after="0" w:line="360" w:lineRule="auto"/>
        <w:rPr>
          <w:ins w:id="602" w:author="Ricky Hu" w:date="2022-05-18T03:48:00Z"/>
          <w:rFonts w:ascii="Times New Roman" w:hAnsi="Times New Roman" w:cs="Times New Roman"/>
        </w:rPr>
      </w:pPr>
      <w:ins w:id="603" w:author="Ricky Hu" w:date="2022-05-18T03:48:00Z">
        <w:r w:rsidRPr="008D31E3">
          <w:rPr>
            <w:rFonts w:ascii="Times New Roman" w:hAnsi="Times New Roman" w:cs="Times New Roman"/>
          </w:rPr>
          <w:t xml:space="preserve">[25] Liu R, Gillies DF. Overfitting in linear feature extraction for classification of high-dimensional image data. Pattern </w:t>
        </w:r>
        <w:proofErr w:type="spellStart"/>
        <w:r w:rsidRPr="008D31E3">
          <w:rPr>
            <w:rFonts w:ascii="Times New Roman" w:hAnsi="Times New Roman" w:cs="Times New Roman"/>
          </w:rPr>
          <w:t>Recognit</w:t>
        </w:r>
        <w:proofErr w:type="spellEnd"/>
        <w:r w:rsidRPr="008D31E3">
          <w:rPr>
            <w:rFonts w:ascii="Times New Roman" w:hAnsi="Times New Roman" w:cs="Times New Roman"/>
          </w:rPr>
          <w:t>. 2016;53(C):73–86. https://doi.org/10.1016/j.patcog.2015.11.015.</w:t>
        </w:r>
      </w:ins>
    </w:p>
    <w:p w14:paraId="684B8598" w14:textId="77777777" w:rsidR="00F21D64" w:rsidRPr="008D31E3" w:rsidRDefault="00F21D64" w:rsidP="00F21D64">
      <w:pPr>
        <w:spacing w:after="0" w:line="360" w:lineRule="auto"/>
        <w:rPr>
          <w:ins w:id="604" w:author="Ricky Hu" w:date="2022-05-18T03:48:00Z"/>
          <w:rFonts w:ascii="Times New Roman" w:hAnsi="Times New Roman" w:cs="Times New Roman"/>
        </w:rPr>
      </w:pPr>
    </w:p>
    <w:p w14:paraId="345100E5" w14:textId="77777777" w:rsidR="00F21D64" w:rsidRPr="008D31E3" w:rsidRDefault="00F21D64" w:rsidP="00F21D64">
      <w:pPr>
        <w:spacing w:after="0" w:line="360" w:lineRule="auto"/>
        <w:rPr>
          <w:ins w:id="605" w:author="Ricky Hu" w:date="2022-05-18T03:48:00Z"/>
          <w:rFonts w:ascii="Times New Roman" w:hAnsi="Times New Roman" w:cs="Times New Roman"/>
        </w:rPr>
      </w:pPr>
      <w:ins w:id="606" w:author="Ricky Hu" w:date="2022-05-18T03:48:00Z">
        <w:r w:rsidRPr="008D31E3">
          <w:rPr>
            <w:rFonts w:ascii="Times New Roman" w:hAnsi="Times New Roman" w:cs="Times New Roman"/>
          </w:rPr>
          <w:t xml:space="preserve">[26] Salmeron R, </w:t>
        </w:r>
        <w:proofErr w:type="spellStart"/>
        <w:r w:rsidRPr="008D31E3">
          <w:rPr>
            <w:rFonts w:ascii="Times New Roman" w:hAnsi="Times New Roman" w:cs="Times New Roman"/>
          </w:rPr>
          <w:t>Garcıa</w:t>
        </w:r>
        <w:proofErr w:type="spellEnd"/>
        <w:r w:rsidRPr="008D31E3">
          <w:rPr>
            <w:rFonts w:ascii="Times New Roman" w:hAnsi="Times New Roman" w:cs="Times New Roman"/>
          </w:rPr>
          <w:t xml:space="preserve"> CB, </w:t>
        </w:r>
        <w:proofErr w:type="spellStart"/>
        <w:r w:rsidRPr="008D31E3">
          <w:rPr>
            <w:rFonts w:ascii="Times New Roman" w:hAnsi="Times New Roman" w:cs="Times New Roman"/>
          </w:rPr>
          <w:t>Garcıa</w:t>
        </w:r>
        <w:proofErr w:type="spellEnd"/>
        <w:r w:rsidRPr="008D31E3">
          <w:rPr>
            <w:rFonts w:ascii="Times New Roman" w:hAnsi="Times New Roman" w:cs="Times New Roman"/>
          </w:rPr>
          <w:t xml:space="preserve"> J. Variance Inflation Factor and Condition Number in multiple linear regression. J Stat </w:t>
        </w:r>
        <w:proofErr w:type="spellStart"/>
        <w:r w:rsidRPr="008D31E3">
          <w:rPr>
            <w:rFonts w:ascii="Times New Roman" w:hAnsi="Times New Roman" w:cs="Times New Roman"/>
          </w:rPr>
          <w:t>Comput</w:t>
        </w:r>
        <w:proofErr w:type="spellEnd"/>
        <w:r w:rsidRPr="008D31E3">
          <w:rPr>
            <w:rFonts w:ascii="Times New Roman" w:hAnsi="Times New Roman" w:cs="Times New Roman"/>
          </w:rPr>
          <w:t xml:space="preserve"> Simul. 2018;88(12):2365-84. https://doi.org/10.1080/00949655.2018.1463376.</w:t>
        </w:r>
      </w:ins>
    </w:p>
    <w:p w14:paraId="229C2184" w14:textId="77777777" w:rsidR="00F21D64" w:rsidRPr="008D31E3" w:rsidRDefault="00F21D64" w:rsidP="00F21D64">
      <w:pPr>
        <w:spacing w:after="0" w:line="360" w:lineRule="auto"/>
        <w:rPr>
          <w:ins w:id="607" w:author="Ricky Hu" w:date="2022-05-18T03:48:00Z"/>
          <w:rFonts w:ascii="Times New Roman" w:hAnsi="Times New Roman" w:cs="Times New Roman"/>
        </w:rPr>
      </w:pPr>
    </w:p>
    <w:p w14:paraId="5ABE9400" w14:textId="77777777" w:rsidR="00F21D64" w:rsidRPr="008D31E3" w:rsidRDefault="00F21D64" w:rsidP="00F21D64">
      <w:pPr>
        <w:spacing w:after="0" w:line="360" w:lineRule="auto"/>
        <w:rPr>
          <w:ins w:id="608" w:author="Ricky Hu" w:date="2022-05-18T03:48:00Z"/>
          <w:rFonts w:ascii="Times New Roman" w:hAnsi="Times New Roman" w:cs="Times New Roman"/>
        </w:rPr>
      </w:pPr>
      <w:ins w:id="609" w:author="Ricky Hu" w:date="2022-05-18T03:48:00Z">
        <w:r w:rsidRPr="008D31E3">
          <w:rPr>
            <w:rFonts w:ascii="Times New Roman" w:hAnsi="Times New Roman" w:cs="Times New Roman"/>
          </w:rPr>
          <w:t xml:space="preserve">[26] </w:t>
        </w:r>
        <w:proofErr w:type="spellStart"/>
        <w:r w:rsidRPr="008D31E3">
          <w:rPr>
            <w:rFonts w:ascii="Times New Roman" w:hAnsi="Times New Roman" w:cs="Times New Roman"/>
          </w:rPr>
          <w:t>Bourgon</w:t>
        </w:r>
        <w:proofErr w:type="spellEnd"/>
        <w:r w:rsidRPr="008D31E3">
          <w:rPr>
            <w:rFonts w:ascii="Times New Roman" w:hAnsi="Times New Roman" w:cs="Times New Roman"/>
          </w:rPr>
          <w:t xml:space="preserve"> R, Gentleman R, Huber W. Independent filtering increases detection power for high-throughput experiments. Proceedings of the National Academy of Sciences of the United States of America. 2010;107(21), 9546–51. https://doi.org/10.1073/pnas.0914005107.</w:t>
        </w:r>
      </w:ins>
    </w:p>
    <w:p w14:paraId="5C40B60A" w14:textId="77777777" w:rsidR="00F21D64" w:rsidRPr="008D31E3" w:rsidRDefault="00F21D64" w:rsidP="00F21D64">
      <w:pPr>
        <w:spacing w:after="0" w:line="360" w:lineRule="auto"/>
        <w:rPr>
          <w:ins w:id="610" w:author="Ricky Hu" w:date="2022-05-18T03:48:00Z"/>
          <w:rFonts w:ascii="Times New Roman" w:hAnsi="Times New Roman" w:cs="Times New Roman"/>
        </w:rPr>
      </w:pPr>
    </w:p>
    <w:p w14:paraId="39948901" w14:textId="77777777" w:rsidR="00F21D64" w:rsidRPr="008D31E3" w:rsidRDefault="00F21D64" w:rsidP="00F21D64">
      <w:pPr>
        <w:spacing w:after="0" w:line="360" w:lineRule="auto"/>
        <w:rPr>
          <w:ins w:id="611" w:author="Ricky Hu" w:date="2022-05-18T03:48:00Z"/>
          <w:rFonts w:ascii="Times New Roman" w:hAnsi="Times New Roman" w:cs="Times New Roman"/>
        </w:rPr>
      </w:pPr>
      <w:ins w:id="612" w:author="Ricky Hu" w:date="2022-05-18T03:48:00Z">
        <w:r w:rsidRPr="008D31E3">
          <w:rPr>
            <w:rFonts w:ascii="Times New Roman" w:hAnsi="Times New Roman" w:cs="Times New Roman"/>
          </w:rPr>
          <w:t xml:space="preserve">[28] </w:t>
        </w:r>
        <w:proofErr w:type="spellStart"/>
        <w:r w:rsidRPr="008D31E3">
          <w:rPr>
            <w:rFonts w:ascii="Times New Roman" w:hAnsi="Times New Roman" w:cs="Times New Roman"/>
          </w:rPr>
          <w:t>Ishwaran</w:t>
        </w:r>
        <w:proofErr w:type="spellEnd"/>
        <w:r w:rsidRPr="008D31E3">
          <w:rPr>
            <w:rFonts w:ascii="Times New Roman" w:hAnsi="Times New Roman" w:cs="Times New Roman"/>
          </w:rPr>
          <w:t xml:space="preserve"> H, </w:t>
        </w:r>
        <w:proofErr w:type="spellStart"/>
        <w:r w:rsidRPr="008D31E3">
          <w:rPr>
            <w:rFonts w:ascii="Times New Roman" w:hAnsi="Times New Roman" w:cs="Times New Roman"/>
          </w:rPr>
          <w:t>Kogalur</w:t>
        </w:r>
        <w:proofErr w:type="spellEnd"/>
        <w:r w:rsidRPr="008D31E3">
          <w:rPr>
            <w:rFonts w:ascii="Times New Roman" w:hAnsi="Times New Roman" w:cs="Times New Roman"/>
          </w:rPr>
          <w:t xml:space="preserve"> UB, Blackstone EH, Lauer MS. Random survival forests. Ann Appl Stat. </w:t>
        </w:r>
        <w:proofErr w:type="gramStart"/>
        <w:r w:rsidRPr="008D31E3">
          <w:rPr>
            <w:rFonts w:ascii="Times New Roman" w:hAnsi="Times New Roman" w:cs="Times New Roman"/>
          </w:rPr>
          <w:t>2008;2:841</w:t>
        </w:r>
        <w:proofErr w:type="gramEnd"/>
        <w:r w:rsidRPr="008D31E3">
          <w:rPr>
            <w:rFonts w:ascii="Times New Roman" w:hAnsi="Times New Roman" w:cs="Times New Roman"/>
          </w:rPr>
          <w:t>–60. https://doi.org/10.1214/08-AOAS169</w:t>
        </w:r>
        <w:r>
          <w:rPr>
            <w:rFonts w:ascii="Times New Roman" w:hAnsi="Times New Roman" w:cs="Times New Roman"/>
          </w:rPr>
          <w:t>.</w:t>
        </w:r>
      </w:ins>
    </w:p>
    <w:p w14:paraId="1258D05F" w14:textId="77777777" w:rsidR="00F21D64" w:rsidRPr="008D31E3" w:rsidRDefault="00F21D64" w:rsidP="00F21D64">
      <w:pPr>
        <w:spacing w:after="0" w:line="360" w:lineRule="auto"/>
        <w:rPr>
          <w:ins w:id="613" w:author="Ricky Hu" w:date="2022-05-18T03:48:00Z"/>
          <w:rFonts w:ascii="Times New Roman" w:hAnsi="Times New Roman" w:cs="Times New Roman"/>
        </w:rPr>
      </w:pPr>
    </w:p>
    <w:p w14:paraId="743E7A4A" w14:textId="77777777" w:rsidR="00F21D64" w:rsidRPr="008D31E3" w:rsidRDefault="00F21D64" w:rsidP="00F21D64">
      <w:pPr>
        <w:spacing w:after="0" w:line="360" w:lineRule="auto"/>
        <w:rPr>
          <w:ins w:id="614" w:author="Ricky Hu" w:date="2022-05-18T03:48:00Z"/>
          <w:rFonts w:ascii="Times New Roman" w:hAnsi="Times New Roman" w:cs="Times New Roman"/>
        </w:rPr>
      </w:pPr>
      <w:ins w:id="615" w:author="Ricky Hu" w:date="2022-05-18T03:48:00Z">
        <w:r w:rsidRPr="008D31E3">
          <w:rPr>
            <w:rFonts w:ascii="Times New Roman" w:hAnsi="Times New Roman" w:cs="Times New Roman"/>
          </w:rPr>
          <w:t xml:space="preserve">[29] Newson, R. Confidence Intervals for Rank Statistics: </w:t>
        </w:r>
        <w:proofErr w:type="spellStart"/>
        <w:r w:rsidRPr="008D31E3">
          <w:rPr>
            <w:rFonts w:ascii="Times New Roman" w:hAnsi="Times New Roman" w:cs="Times New Roman"/>
          </w:rPr>
          <w:t>Somers’</w:t>
        </w:r>
        <w:proofErr w:type="spellEnd"/>
        <w:r w:rsidRPr="008D31E3">
          <w:rPr>
            <w:rFonts w:ascii="Times New Roman" w:hAnsi="Times New Roman" w:cs="Times New Roman"/>
          </w:rPr>
          <w:t xml:space="preserve"> D and Extensions. Stata J. 2006;6(3):309-34. https://doi.org/10.1177/1536867X0600600302</w:t>
        </w:r>
        <w:r>
          <w:rPr>
            <w:rFonts w:ascii="Times New Roman" w:hAnsi="Times New Roman" w:cs="Times New Roman"/>
          </w:rPr>
          <w:t>.</w:t>
        </w:r>
      </w:ins>
    </w:p>
    <w:p w14:paraId="1BE6686A" w14:textId="77777777" w:rsidR="00F21D64" w:rsidRPr="008D31E3" w:rsidRDefault="00F21D64" w:rsidP="00F21D64">
      <w:pPr>
        <w:spacing w:after="0" w:line="360" w:lineRule="auto"/>
        <w:rPr>
          <w:ins w:id="616" w:author="Ricky Hu" w:date="2022-05-18T03:48:00Z"/>
          <w:rFonts w:ascii="Times New Roman" w:hAnsi="Times New Roman" w:cs="Times New Roman"/>
        </w:rPr>
      </w:pPr>
    </w:p>
    <w:p w14:paraId="714063FA" w14:textId="77777777" w:rsidR="00F21D64" w:rsidRPr="008D31E3" w:rsidRDefault="00F21D64" w:rsidP="00F21D64">
      <w:pPr>
        <w:spacing w:after="0" w:line="360" w:lineRule="auto"/>
        <w:rPr>
          <w:ins w:id="617" w:author="Ricky Hu" w:date="2022-05-18T03:48:00Z"/>
          <w:rFonts w:ascii="Times New Roman" w:hAnsi="Times New Roman" w:cs="Times New Roman"/>
        </w:rPr>
      </w:pPr>
      <w:ins w:id="618" w:author="Ricky Hu" w:date="2022-05-18T03:48:00Z">
        <w:r w:rsidRPr="008D31E3">
          <w:rPr>
            <w:rFonts w:ascii="Times New Roman" w:hAnsi="Times New Roman" w:cs="Times New Roman"/>
          </w:rPr>
          <w:t>[30] Rodriguez JD, Perez A, Lozano JA. Sensitivity analysis of k-fold cross validation in prediction error estimation. IEEE PAMI. 2009;32(3):569-75. https://doi.org/10.1109/TPAMI.2009.187.</w:t>
        </w:r>
      </w:ins>
    </w:p>
    <w:p w14:paraId="4E4853DF" w14:textId="77777777" w:rsidR="00F21D64" w:rsidRPr="008D31E3" w:rsidRDefault="00F21D64" w:rsidP="00F21D64">
      <w:pPr>
        <w:spacing w:after="0" w:line="360" w:lineRule="auto"/>
        <w:rPr>
          <w:ins w:id="619" w:author="Ricky Hu" w:date="2022-05-18T03:48:00Z"/>
          <w:rFonts w:ascii="Times New Roman" w:hAnsi="Times New Roman" w:cs="Times New Roman"/>
        </w:rPr>
      </w:pPr>
    </w:p>
    <w:p w14:paraId="47C67B23" w14:textId="77777777" w:rsidR="00F21D64" w:rsidRPr="008D31E3" w:rsidRDefault="00F21D64" w:rsidP="00F21D64">
      <w:pPr>
        <w:spacing w:after="0" w:line="360" w:lineRule="auto"/>
        <w:rPr>
          <w:ins w:id="620" w:author="Ricky Hu" w:date="2022-05-18T03:48:00Z"/>
          <w:rFonts w:ascii="Times New Roman" w:hAnsi="Times New Roman" w:cs="Times New Roman"/>
        </w:rPr>
      </w:pPr>
      <w:ins w:id="621" w:author="Ricky Hu" w:date="2022-05-18T03:48:00Z">
        <w:r w:rsidRPr="008D31E3">
          <w:rPr>
            <w:rFonts w:ascii="Times New Roman" w:hAnsi="Times New Roman" w:cs="Times New Roman"/>
          </w:rPr>
          <w:t xml:space="preserve">[31] </w:t>
        </w:r>
        <w:proofErr w:type="spellStart"/>
        <w:r w:rsidRPr="008D31E3">
          <w:rPr>
            <w:rFonts w:ascii="Times New Roman" w:hAnsi="Times New Roman" w:cs="Times New Roman"/>
          </w:rPr>
          <w:t>Steyerberg</w:t>
        </w:r>
        <w:proofErr w:type="spellEnd"/>
        <w:r w:rsidRPr="008D31E3">
          <w:rPr>
            <w:rFonts w:ascii="Times New Roman" w:hAnsi="Times New Roman" w:cs="Times New Roman"/>
          </w:rPr>
          <w:t xml:space="preserve"> EW, Vickers AJ, Cook NR, </w:t>
        </w:r>
        <w:proofErr w:type="spellStart"/>
        <w:r w:rsidRPr="008D31E3">
          <w:rPr>
            <w:rFonts w:ascii="Times New Roman" w:hAnsi="Times New Roman" w:cs="Times New Roman"/>
          </w:rPr>
          <w:t>Gerds</w:t>
        </w:r>
        <w:proofErr w:type="spellEnd"/>
        <w:r w:rsidRPr="008D31E3">
          <w:rPr>
            <w:rFonts w:ascii="Times New Roman" w:hAnsi="Times New Roman" w:cs="Times New Roman"/>
          </w:rPr>
          <w:t xml:space="preserve"> T, </w:t>
        </w:r>
        <w:proofErr w:type="spellStart"/>
        <w:r w:rsidRPr="008D31E3">
          <w:rPr>
            <w:rFonts w:ascii="Times New Roman" w:hAnsi="Times New Roman" w:cs="Times New Roman"/>
          </w:rPr>
          <w:t>Gonen</w:t>
        </w:r>
        <w:proofErr w:type="spellEnd"/>
        <w:r w:rsidRPr="008D31E3">
          <w:rPr>
            <w:rFonts w:ascii="Times New Roman" w:hAnsi="Times New Roman" w:cs="Times New Roman"/>
          </w:rPr>
          <w:t xml:space="preserve"> M, Obuchowski N, et al. Assessing the performance of prediction models: a framework for traditional and novel measures. Epidemiology. 2010;21(1):128-38. https://doi.org/10.1097/EDE.0b013e3181c30fb2.</w:t>
        </w:r>
      </w:ins>
    </w:p>
    <w:p w14:paraId="246EC17D" w14:textId="77777777" w:rsidR="00F21D64" w:rsidRPr="008D31E3" w:rsidRDefault="00F21D64" w:rsidP="00F21D64">
      <w:pPr>
        <w:spacing w:after="0" w:line="360" w:lineRule="auto"/>
        <w:rPr>
          <w:ins w:id="622" w:author="Ricky Hu" w:date="2022-05-18T03:48:00Z"/>
          <w:rFonts w:ascii="Times New Roman" w:hAnsi="Times New Roman" w:cs="Times New Roman"/>
        </w:rPr>
      </w:pPr>
    </w:p>
    <w:p w14:paraId="48018EBC" w14:textId="77777777" w:rsidR="00F21D64" w:rsidRPr="008D31E3" w:rsidRDefault="00F21D64" w:rsidP="00F21D64">
      <w:pPr>
        <w:spacing w:after="0" w:line="360" w:lineRule="auto"/>
        <w:rPr>
          <w:ins w:id="623" w:author="Ricky Hu" w:date="2022-05-18T03:48:00Z"/>
          <w:rFonts w:ascii="Times New Roman" w:hAnsi="Times New Roman" w:cs="Times New Roman"/>
        </w:rPr>
      </w:pPr>
      <w:ins w:id="624" w:author="Ricky Hu" w:date="2022-05-18T03:48:00Z">
        <w:r w:rsidRPr="008D31E3">
          <w:rPr>
            <w:rFonts w:ascii="Times New Roman" w:hAnsi="Times New Roman" w:cs="Times New Roman"/>
          </w:rPr>
          <w:t xml:space="preserve">[32] Lin DY, </w:t>
        </w:r>
        <w:proofErr w:type="gramStart"/>
        <w:r w:rsidRPr="008D31E3">
          <w:rPr>
            <w:rFonts w:ascii="Times New Roman" w:hAnsi="Times New Roman" w:cs="Times New Roman"/>
          </w:rPr>
          <w:t>Wei  LJ</w:t>
        </w:r>
        <w:proofErr w:type="gramEnd"/>
        <w:r w:rsidRPr="008D31E3">
          <w:rPr>
            <w:rFonts w:ascii="Times New Roman" w:hAnsi="Times New Roman" w:cs="Times New Roman"/>
          </w:rPr>
          <w:t xml:space="preserve">.  The robust inference for the cox proportional hazards model. J Am Stat Assoc. </w:t>
        </w:r>
        <w:proofErr w:type="gramStart"/>
        <w:r w:rsidRPr="008D31E3">
          <w:rPr>
            <w:rFonts w:ascii="Times New Roman" w:hAnsi="Times New Roman" w:cs="Times New Roman"/>
          </w:rPr>
          <w:t>1989;84:1074</w:t>
        </w:r>
        <w:proofErr w:type="gramEnd"/>
        <w:r w:rsidRPr="008D31E3">
          <w:rPr>
            <w:rFonts w:ascii="Times New Roman" w:hAnsi="Times New Roman" w:cs="Times New Roman"/>
          </w:rPr>
          <w:t>–8. https://doi.org/10.2307/2290085</w:t>
        </w:r>
        <w:r>
          <w:rPr>
            <w:rFonts w:ascii="Times New Roman" w:hAnsi="Times New Roman" w:cs="Times New Roman"/>
          </w:rPr>
          <w:t>.</w:t>
        </w:r>
      </w:ins>
    </w:p>
    <w:p w14:paraId="7ECD9038" w14:textId="77777777" w:rsidR="00F21D64" w:rsidRPr="008D31E3" w:rsidRDefault="00F21D64" w:rsidP="00F21D64">
      <w:pPr>
        <w:spacing w:after="0" w:line="360" w:lineRule="auto"/>
        <w:rPr>
          <w:ins w:id="625" w:author="Ricky Hu" w:date="2022-05-18T03:48:00Z"/>
          <w:rFonts w:ascii="Times New Roman" w:hAnsi="Times New Roman" w:cs="Times New Roman"/>
        </w:rPr>
      </w:pPr>
    </w:p>
    <w:p w14:paraId="2F22B0F3" w14:textId="77777777" w:rsidR="00F21D64" w:rsidRPr="008D31E3" w:rsidRDefault="00F21D64" w:rsidP="00F21D64">
      <w:pPr>
        <w:spacing w:after="0" w:line="360" w:lineRule="auto"/>
        <w:rPr>
          <w:ins w:id="626" w:author="Ricky Hu" w:date="2022-05-18T03:48:00Z"/>
          <w:rFonts w:ascii="Times New Roman" w:hAnsi="Times New Roman" w:cs="Times New Roman"/>
        </w:rPr>
      </w:pPr>
      <w:ins w:id="627" w:author="Ricky Hu" w:date="2022-05-18T03:48:00Z">
        <w:r w:rsidRPr="008D31E3">
          <w:rPr>
            <w:rFonts w:ascii="Times New Roman" w:hAnsi="Times New Roman" w:cs="Times New Roman"/>
          </w:rPr>
          <w:t xml:space="preserve">[33] Leger S, </w:t>
        </w:r>
        <w:proofErr w:type="spellStart"/>
        <w:r w:rsidRPr="008D31E3">
          <w:rPr>
            <w:rFonts w:ascii="Times New Roman" w:hAnsi="Times New Roman" w:cs="Times New Roman"/>
          </w:rPr>
          <w:t>Zwanenburg</w:t>
        </w:r>
        <w:proofErr w:type="spellEnd"/>
        <w:r w:rsidRPr="008D31E3">
          <w:rPr>
            <w:rFonts w:ascii="Times New Roman" w:hAnsi="Times New Roman" w:cs="Times New Roman"/>
          </w:rPr>
          <w:t xml:space="preserve"> A, </w:t>
        </w:r>
        <w:proofErr w:type="spellStart"/>
        <w:r w:rsidRPr="008D31E3">
          <w:rPr>
            <w:rFonts w:ascii="Times New Roman" w:hAnsi="Times New Roman" w:cs="Times New Roman"/>
          </w:rPr>
          <w:t>Pilz</w:t>
        </w:r>
        <w:proofErr w:type="spellEnd"/>
        <w:r w:rsidRPr="008D31E3">
          <w:rPr>
            <w:rFonts w:ascii="Times New Roman" w:hAnsi="Times New Roman" w:cs="Times New Roman"/>
          </w:rPr>
          <w:t xml:space="preserve"> K, Lohaus F, Linge A, </w:t>
        </w:r>
        <w:proofErr w:type="spellStart"/>
        <w:r w:rsidRPr="008D31E3">
          <w:rPr>
            <w:rFonts w:ascii="Times New Roman" w:hAnsi="Times New Roman" w:cs="Times New Roman"/>
          </w:rPr>
          <w:t>Zöphel</w:t>
        </w:r>
        <w:proofErr w:type="spellEnd"/>
        <w:r w:rsidRPr="008D31E3">
          <w:rPr>
            <w:rFonts w:ascii="Times New Roman" w:hAnsi="Times New Roman" w:cs="Times New Roman"/>
          </w:rPr>
          <w:t xml:space="preserve"> K, et al. A comparative study of machine learning methods for time-to-event survival data for radiomics risk modelling. Sci Rep. 2017;7(1):13206. https://doi.org/10.1038/s41598-017-13448-3</w:t>
        </w:r>
        <w:r>
          <w:rPr>
            <w:rFonts w:ascii="Times New Roman" w:hAnsi="Times New Roman" w:cs="Times New Roman"/>
          </w:rPr>
          <w:t>.</w:t>
        </w:r>
      </w:ins>
    </w:p>
    <w:p w14:paraId="60EB36D0" w14:textId="77777777" w:rsidR="00F21D64" w:rsidRPr="008D31E3" w:rsidRDefault="00F21D64" w:rsidP="00F21D64">
      <w:pPr>
        <w:spacing w:after="0" w:line="360" w:lineRule="auto"/>
        <w:rPr>
          <w:ins w:id="628" w:author="Ricky Hu" w:date="2022-05-18T03:48:00Z"/>
          <w:rFonts w:ascii="Times New Roman" w:hAnsi="Times New Roman" w:cs="Times New Roman"/>
        </w:rPr>
      </w:pPr>
    </w:p>
    <w:p w14:paraId="3AA2AFEA" w14:textId="77777777" w:rsidR="00F21D64" w:rsidRPr="008D31E3" w:rsidRDefault="00F21D64" w:rsidP="00F21D64">
      <w:pPr>
        <w:spacing w:after="0" w:line="360" w:lineRule="auto"/>
        <w:rPr>
          <w:ins w:id="629" w:author="Ricky Hu" w:date="2022-05-18T03:48:00Z"/>
          <w:rFonts w:ascii="Times New Roman" w:hAnsi="Times New Roman" w:cs="Times New Roman"/>
        </w:rPr>
      </w:pPr>
      <w:ins w:id="630" w:author="Ricky Hu" w:date="2022-05-18T03:48:00Z">
        <w:r w:rsidRPr="008D31E3">
          <w:rPr>
            <w:rFonts w:ascii="Times New Roman" w:hAnsi="Times New Roman" w:cs="Times New Roman"/>
          </w:rPr>
          <w:t xml:space="preserve">[34] Chang E, Joel MZ, Chang HY, Du J, Khanna O, </w:t>
        </w:r>
        <w:proofErr w:type="spellStart"/>
        <w:r w:rsidRPr="008D31E3">
          <w:rPr>
            <w:rFonts w:ascii="Times New Roman" w:hAnsi="Times New Roman" w:cs="Times New Roman"/>
          </w:rPr>
          <w:t>Omuro</w:t>
        </w:r>
        <w:proofErr w:type="spellEnd"/>
        <w:r w:rsidRPr="008D31E3">
          <w:rPr>
            <w:rFonts w:ascii="Times New Roman" w:hAnsi="Times New Roman" w:cs="Times New Roman"/>
          </w:rPr>
          <w:t xml:space="preserve"> A, et al. Comparison of radiomic feature aggregation methods for patients with multiple tumors. Sci Rep. 2021;11(1):9758. https://doi.org/10.1038/s41598-021-89114-6</w:t>
        </w:r>
        <w:r>
          <w:rPr>
            <w:rFonts w:ascii="Times New Roman" w:hAnsi="Times New Roman" w:cs="Times New Roman"/>
          </w:rPr>
          <w:t>.</w:t>
        </w:r>
      </w:ins>
    </w:p>
    <w:p w14:paraId="0E43827F" w14:textId="77777777" w:rsidR="00F21D64" w:rsidRPr="008D31E3" w:rsidRDefault="00F21D64" w:rsidP="00F21D64">
      <w:pPr>
        <w:spacing w:after="0" w:line="360" w:lineRule="auto"/>
        <w:rPr>
          <w:ins w:id="631" w:author="Ricky Hu" w:date="2022-05-18T03:48:00Z"/>
          <w:rFonts w:ascii="Times New Roman" w:hAnsi="Times New Roman" w:cs="Times New Roman"/>
        </w:rPr>
      </w:pPr>
    </w:p>
    <w:p w14:paraId="4EF1F77C" w14:textId="77777777" w:rsidR="00F21D64" w:rsidRPr="008D31E3" w:rsidRDefault="00F21D64" w:rsidP="00F21D64">
      <w:pPr>
        <w:spacing w:after="0" w:line="360" w:lineRule="auto"/>
        <w:rPr>
          <w:ins w:id="632" w:author="Ricky Hu" w:date="2022-05-18T03:48:00Z"/>
          <w:rFonts w:ascii="Times New Roman" w:hAnsi="Times New Roman" w:cs="Times New Roman"/>
        </w:rPr>
      </w:pPr>
      <w:ins w:id="633" w:author="Ricky Hu" w:date="2022-05-18T03:48:00Z">
        <w:r w:rsidRPr="008D31E3">
          <w:rPr>
            <w:rFonts w:ascii="Times New Roman" w:hAnsi="Times New Roman" w:cs="Times New Roman"/>
          </w:rPr>
          <w:lastRenderedPageBreak/>
          <w:t xml:space="preserve">[35] </w:t>
        </w:r>
        <w:proofErr w:type="spellStart"/>
        <w:r w:rsidRPr="008D31E3">
          <w:rPr>
            <w:rFonts w:ascii="Times New Roman" w:hAnsi="Times New Roman" w:cs="Times New Roman"/>
          </w:rPr>
          <w:t>Menze</w:t>
        </w:r>
        <w:proofErr w:type="spellEnd"/>
        <w:r w:rsidRPr="008D31E3">
          <w:rPr>
            <w:rFonts w:ascii="Times New Roman" w:hAnsi="Times New Roman" w:cs="Times New Roman"/>
          </w:rPr>
          <w:t xml:space="preserve"> BH, </w:t>
        </w:r>
        <w:proofErr w:type="spellStart"/>
        <w:r w:rsidRPr="008D31E3">
          <w:rPr>
            <w:rFonts w:ascii="Times New Roman" w:hAnsi="Times New Roman" w:cs="Times New Roman"/>
          </w:rPr>
          <w:t>Kelm</w:t>
        </w:r>
        <w:proofErr w:type="spellEnd"/>
        <w:r w:rsidRPr="008D31E3">
          <w:rPr>
            <w:rFonts w:ascii="Times New Roman" w:hAnsi="Times New Roman" w:cs="Times New Roman"/>
          </w:rPr>
          <w:t xml:space="preserve"> BM, </w:t>
        </w:r>
        <w:proofErr w:type="spellStart"/>
        <w:r w:rsidRPr="008D31E3">
          <w:rPr>
            <w:rFonts w:ascii="Times New Roman" w:hAnsi="Times New Roman" w:cs="Times New Roman"/>
          </w:rPr>
          <w:t>Masuch</w:t>
        </w:r>
        <w:proofErr w:type="spellEnd"/>
        <w:r w:rsidRPr="008D31E3">
          <w:rPr>
            <w:rFonts w:ascii="Times New Roman" w:hAnsi="Times New Roman" w:cs="Times New Roman"/>
          </w:rPr>
          <w:t xml:space="preserve"> R, </w:t>
        </w:r>
        <w:proofErr w:type="spellStart"/>
        <w:r w:rsidRPr="008D31E3">
          <w:rPr>
            <w:rFonts w:ascii="Times New Roman" w:hAnsi="Times New Roman" w:cs="Times New Roman"/>
          </w:rPr>
          <w:t>Himmelreich</w:t>
        </w:r>
        <w:proofErr w:type="spellEnd"/>
        <w:r w:rsidRPr="008D31E3">
          <w:rPr>
            <w:rFonts w:ascii="Times New Roman" w:hAnsi="Times New Roman" w:cs="Times New Roman"/>
          </w:rPr>
          <w:t xml:space="preserve"> U, </w:t>
        </w:r>
        <w:proofErr w:type="spellStart"/>
        <w:r w:rsidRPr="008D31E3">
          <w:rPr>
            <w:rFonts w:ascii="Times New Roman" w:hAnsi="Times New Roman" w:cs="Times New Roman"/>
          </w:rPr>
          <w:t>Bachert</w:t>
        </w:r>
        <w:proofErr w:type="spellEnd"/>
        <w:r w:rsidRPr="008D31E3">
          <w:rPr>
            <w:rFonts w:ascii="Times New Roman" w:hAnsi="Times New Roman" w:cs="Times New Roman"/>
          </w:rPr>
          <w:t xml:space="preserve"> P, Petrich W, et al. A comparison of random forest and its Gini importance with standard chemometric methods for the feature selection and classification of spectral data. BMC </w:t>
        </w:r>
        <w:proofErr w:type="spellStart"/>
        <w:r w:rsidRPr="008D31E3">
          <w:rPr>
            <w:rFonts w:ascii="Times New Roman" w:hAnsi="Times New Roman" w:cs="Times New Roman"/>
          </w:rPr>
          <w:t>Bioinform</w:t>
        </w:r>
        <w:proofErr w:type="spellEnd"/>
        <w:r w:rsidRPr="008D31E3">
          <w:rPr>
            <w:rFonts w:ascii="Times New Roman" w:hAnsi="Times New Roman" w:cs="Times New Roman"/>
          </w:rPr>
          <w:t xml:space="preserve">. </w:t>
        </w:r>
        <w:proofErr w:type="gramStart"/>
        <w:r w:rsidRPr="008D31E3">
          <w:rPr>
            <w:rFonts w:ascii="Times New Roman" w:hAnsi="Times New Roman" w:cs="Times New Roman"/>
          </w:rPr>
          <w:t>2009;10:213</w:t>
        </w:r>
        <w:proofErr w:type="gramEnd"/>
        <w:r w:rsidRPr="008D31E3">
          <w:rPr>
            <w:rFonts w:ascii="Times New Roman" w:hAnsi="Times New Roman" w:cs="Times New Roman"/>
          </w:rPr>
          <w:t>. https://doi.org/10.1186/1471-2105-10-213.</w:t>
        </w:r>
      </w:ins>
    </w:p>
    <w:p w14:paraId="33B0367A" w14:textId="77777777" w:rsidR="00F21D64" w:rsidRPr="008D31E3" w:rsidRDefault="00F21D64" w:rsidP="00F21D64">
      <w:pPr>
        <w:spacing w:after="0" w:line="360" w:lineRule="auto"/>
        <w:rPr>
          <w:ins w:id="634" w:author="Ricky Hu" w:date="2022-05-18T03:48:00Z"/>
          <w:rFonts w:ascii="Times New Roman" w:hAnsi="Times New Roman" w:cs="Times New Roman"/>
        </w:rPr>
      </w:pPr>
    </w:p>
    <w:p w14:paraId="0A26A56A" w14:textId="77777777" w:rsidR="00F21D64" w:rsidRPr="008D31E3" w:rsidRDefault="00F21D64" w:rsidP="00F21D64">
      <w:pPr>
        <w:spacing w:after="0" w:line="360" w:lineRule="auto"/>
        <w:rPr>
          <w:ins w:id="635" w:author="Ricky Hu" w:date="2022-05-18T03:48:00Z"/>
          <w:rFonts w:ascii="Times New Roman" w:hAnsi="Times New Roman" w:cs="Times New Roman"/>
        </w:rPr>
      </w:pPr>
      <w:ins w:id="636" w:author="Ricky Hu" w:date="2022-05-18T03:48:00Z">
        <w:r w:rsidRPr="008D31E3">
          <w:rPr>
            <w:rFonts w:ascii="Times New Roman" w:hAnsi="Times New Roman" w:cs="Times New Roman"/>
          </w:rPr>
          <w:t>[36] Wei J, Cheng J, Gu D, Chai F, Hong N, Wang Y, et al. Deep learning-based radiomics predicts response to chemotherapy in colorectal liver metastases. Med Phys. 2021;48(1):513-22. https://doi.org/10.1002/mp.14563</w:t>
        </w:r>
        <w:r>
          <w:rPr>
            <w:rFonts w:ascii="Times New Roman" w:hAnsi="Times New Roman" w:cs="Times New Roman"/>
          </w:rPr>
          <w:t>.</w:t>
        </w:r>
      </w:ins>
    </w:p>
    <w:p w14:paraId="603EE4FB" w14:textId="4D5BC140" w:rsidR="00301749" w:rsidDel="00F21D64" w:rsidRDefault="00301749" w:rsidP="00C55D64">
      <w:pPr>
        <w:spacing w:after="0" w:line="360" w:lineRule="auto"/>
        <w:rPr>
          <w:del w:id="637" w:author="Ricky Hu" w:date="2022-05-18T03:48:00Z"/>
          <w:rFonts w:ascii="Times New Roman" w:hAnsi="Times New Roman" w:cs="Times New Roman"/>
          <w:b/>
          <w:bCs/>
          <w:sz w:val="28"/>
          <w:szCs w:val="28"/>
        </w:rPr>
      </w:pPr>
    </w:p>
    <w:p w14:paraId="11B0F616" w14:textId="77777777" w:rsidR="00C55D64" w:rsidRDefault="00C55D64" w:rsidP="00C55D64">
      <w:pPr>
        <w:spacing w:after="0" w:line="360" w:lineRule="auto"/>
        <w:rPr>
          <w:rFonts w:ascii="Times New Roman" w:hAnsi="Times New Roman" w:cs="Times New Roman"/>
          <w:b/>
          <w:bCs/>
          <w:sz w:val="28"/>
          <w:szCs w:val="28"/>
        </w:rPr>
      </w:pPr>
    </w:p>
    <w:p w14:paraId="4CDD664F" w14:textId="63CF2A89" w:rsidR="00C55D64" w:rsidDel="00301749" w:rsidRDefault="00C55D64" w:rsidP="00C55D64">
      <w:pPr>
        <w:spacing w:after="0" w:line="360" w:lineRule="auto"/>
        <w:rPr>
          <w:del w:id="638" w:author="Ricky Hu" w:date="2022-05-18T02:29:00Z"/>
          <w:rFonts w:ascii="Times New Roman" w:hAnsi="Times New Roman" w:cs="Times New Roman"/>
        </w:rPr>
      </w:pPr>
      <w:del w:id="639" w:author="Ricky Hu" w:date="2022-05-18T02:29:00Z">
        <w:r w:rsidDel="00301749">
          <w:rPr>
            <w:rFonts w:ascii="Times New Roman" w:hAnsi="Times New Roman" w:cs="Times New Roman"/>
          </w:rPr>
          <w:delText xml:space="preserve">[1] </w:delText>
        </w:r>
        <w:r w:rsidRPr="0037799B" w:rsidDel="00301749">
          <w:rPr>
            <w:rFonts w:ascii="Times New Roman" w:hAnsi="Times New Roman" w:cs="Times New Roman"/>
          </w:rPr>
          <w:delText>Abdalla</w:delText>
        </w:r>
        <w:r w:rsidDel="00301749">
          <w:rPr>
            <w:rFonts w:ascii="Times New Roman" w:hAnsi="Times New Roman" w:cs="Times New Roman"/>
          </w:rPr>
          <w:delText xml:space="preserve"> EK, Vauthey JN, Ellis LM,</w:delText>
        </w:r>
        <w:r w:rsidRPr="0037799B" w:rsidDel="00301749">
          <w:rPr>
            <w:rFonts w:ascii="Times New Roman" w:hAnsi="Times New Roman" w:cs="Times New Roman"/>
          </w:rPr>
          <w:delText xml:space="preserve"> et al. "Recurrence and outcomes following hepatic resection, radiofrequency ablation, and combined resection/ablation for colorectal liver metastases." </w:delText>
        </w:r>
        <w:r w:rsidRPr="0037799B" w:rsidDel="00301749">
          <w:rPr>
            <w:rFonts w:ascii="Times New Roman" w:hAnsi="Times New Roman" w:cs="Times New Roman"/>
            <w:i/>
            <w:iCs/>
          </w:rPr>
          <w:delText>A</w:delText>
        </w:r>
        <w:r w:rsidDel="00301749">
          <w:rPr>
            <w:rFonts w:ascii="Times New Roman" w:hAnsi="Times New Roman" w:cs="Times New Roman"/>
            <w:i/>
            <w:iCs/>
          </w:rPr>
          <w:delText xml:space="preserve">nn Surg. </w:delText>
        </w:r>
        <w:r w:rsidRPr="009F2ACD" w:rsidDel="00301749">
          <w:rPr>
            <w:rFonts w:ascii="Times New Roman" w:hAnsi="Times New Roman" w:cs="Times New Roman"/>
          </w:rPr>
          <w:delText>2004</w:delText>
        </w:r>
        <w:r w:rsidRPr="009F2ACD" w:rsidDel="00301749">
          <w:delText xml:space="preserve"> </w:delText>
        </w:r>
        <w:r w:rsidRPr="009F2ACD" w:rsidDel="00301749">
          <w:rPr>
            <w:rFonts w:ascii="Times New Roman" w:hAnsi="Times New Roman" w:cs="Times New Roman"/>
          </w:rPr>
          <w:delText>;239(6):818-827. doi:10.1097/01.sla.0000128305.90650.71</w:delText>
        </w:r>
        <w:r w:rsidDel="00301749">
          <w:rPr>
            <w:rFonts w:ascii="Times New Roman" w:hAnsi="Times New Roman" w:cs="Times New Roman"/>
          </w:rPr>
          <w:delText>.</w:delText>
        </w:r>
      </w:del>
    </w:p>
    <w:p w14:paraId="64AAC701" w14:textId="1D9FBD16" w:rsidR="00C55D64" w:rsidRPr="003C6F28" w:rsidDel="00301749" w:rsidRDefault="00C55D64" w:rsidP="00C55D64">
      <w:pPr>
        <w:spacing w:after="0" w:line="360" w:lineRule="auto"/>
        <w:rPr>
          <w:del w:id="640" w:author="Ricky Hu" w:date="2022-05-18T02:29:00Z"/>
          <w:rFonts w:ascii="Times New Roman" w:hAnsi="Times New Roman" w:cs="Times New Roman"/>
        </w:rPr>
      </w:pPr>
    </w:p>
    <w:p w14:paraId="06A15732" w14:textId="06576723" w:rsidR="00C55D64" w:rsidDel="00301749" w:rsidRDefault="00C55D64" w:rsidP="00C55D64">
      <w:pPr>
        <w:spacing w:after="0" w:line="360" w:lineRule="auto"/>
        <w:rPr>
          <w:del w:id="641" w:author="Ricky Hu" w:date="2022-05-18T02:29:00Z"/>
          <w:rFonts w:ascii="Times New Roman" w:hAnsi="Times New Roman" w:cs="Times New Roman"/>
        </w:rPr>
      </w:pPr>
      <w:del w:id="642" w:author="Ricky Hu" w:date="2022-05-18T02:29:00Z">
        <w:r w:rsidDel="00301749">
          <w:rPr>
            <w:rFonts w:ascii="Times New Roman" w:hAnsi="Times New Roman" w:cs="Times New Roman"/>
          </w:rPr>
          <w:delText xml:space="preserve">[2] </w:delText>
        </w:r>
        <w:r w:rsidRPr="003079AF" w:rsidDel="00301749">
          <w:rPr>
            <w:rFonts w:ascii="Times New Roman" w:hAnsi="Times New Roman" w:cs="Times New Roman"/>
          </w:rPr>
          <w:delText xml:space="preserve">Leung U, Gönen M, Allen PJ, Kingham TP, DeMatteo RP, Jarnagin WR, D'Angelica MI. Colorectal Cancer Liver Metastases and Concurrent Extrahepatic Disease Treated With Resection. </w:delText>
        </w:r>
        <w:r w:rsidRPr="003079AF" w:rsidDel="00301749">
          <w:rPr>
            <w:rFonts w:ascii="Times New Roman" w:hAnsi="Times New Roman" w:cs="Times New Roman"/>
            <w:i/>
            <w:iCs/>
          </w:rPr>
          <w:delText>Ann Surg</w:delText>
        </w:r>
        <w:r w:rsidRPr="003079AF" w:rsidDel="00301749">
          <w:rPr>
            <w:rFonts w:ascii="Times New Roman" w:hAnsi="Times New Roman" w:cs="Times New Roman"/>
          </w:rPr>
          <w:delText>. 2017;265:158–165</w:delText>
        </w:r>
        <w:r w:rsidDel="00301749">
          <w:rPr>
            <w:rFonts w:ascii="Times New Roman" w:hAnsi="Times New Roman" w:cs="Times New Roman"/>
          </w:rPr>
          <w:delText>.</w:delText>
        </w:r>
      </w:del>
    </w:p>
    <w:p w14:paraId="769AC6DE" w14:textId="621C5CAA" w:rsidR="00C55D64" w:rsidDel="00301749" w:rsidRDefault="00C55D64" w:rsidP="00C55D64">
      <w:pPr>
        <w:spacing w:after="0" w:line="360" w:lineRule="auto"/>
        <w:rPr>
          <w:del w:id="643" w:author="Ricky Hu" w:date="2022-05-18T02:29:00Z"/>
          <w:rFonts w:ascii="Times New Roman" w:hAnsi="Times New Roman" w:cs="Times New Roman"/>
        </w:rPr>
      </w:pPr>
    </w:p>
    <w:p w14:paraId="2ACC2B36" w14:textId="6BD21118" w:rsidR="00C55D64" w:rsidDel="00301749" w:rsidRDefault="00C55D64" w:rsidP="00C55D64">
      <w:pPr>
        <w:spacing w:after="0" w:line="360" w:lineRule="auto"/>
        <w:rPr>
          <w:del w:id="644" w:author="Ricky Hu" w:date="2022-05-18T02:29:00Z"/>
          <w:rFonts w:ascii="Times New Roman" w:hAnsi="Times New Roman" w:cs="Times New Roman"/>
        </w:rPr>
      </w:pPr>
      <w:del w:id="645" w:author="Ricky Hu" w:date="2022-05-18T02:29:00Z">
        <w:r w:rsidDel="00301749">
          <w:rPr>
            <w:rFonts w:ascii="Times New Roman" w:hAnsi="Times New Roman" w:cs="Times New Roman"/>
          </w:rPr>
          <w:delText xml:space="preserve">[3] </w:delText>
        </w:r>
        <w:r w:rsidRPr="00436125" w:rsidDel="00301749">
          <w:rPr>
            <w:rFonts w:ascii="Times New Roman" w:hAnsi="Times New Roman" w:cs="Times New Roman"/>
          </w:rPr>
          <w:delText>Ruers T, Van Coevorden F, Punt CJ, et al. Local Treatment of Unresectable Colorectal Liver Metastases: Results of a Randomized Phase II Trial.</w:delText>
        </w:r>
        <w:r w:rsidRPr="009F2ACD" w:rsidDel="00301749">
          <w:rPr>
            <w:rFonts w:ascii="Times New Roman" w:hAnsi="Times New Roman" w:cs="Times New Roman"/>
            <w:i/>
            <w:iCs/>
          </w:rPr>
          <w:delText xml:space="preserve"> J Natl Cancer Inst. </w:delText>
        </w:r>
        <w:r w:rsidRPr="009F2ACD" w:rsidDel="00301749">
          <w:rPr>
            <w:rFonts w:ascii="Times New Roman" w:hAnsi="Times New Roman" w:cs="Times New Roman"/>
          </w:rPr>
          <w:delText>2017;109(9):djx015. doi:10.1093/jnci/djx015</w:delText>
        </w:r>
      </w:del>
    </w:p>
    <w:p w14:paraId="75A27421" w14:textId="74E6B97B" w:rsidR="00C55D64" w:rsidDel="00301749" w:rsidRDefault="00C55D64" w:rsidP="00C55D64">
      <w:pPr>
        <w:spacing w:after="0" w:line="360" w:lineRule="auto"/>
        <w:rPr>
          <w:del w:id="646" w:author="Ricky Hu" w:date="2022-05-18T02:29:00Z"/>
          <w:rFonts w:ascii="Times New Roman" w:hAnsi="Times New Roman" w:cs="Times New Roman"/>
        </w:rPr>
      </w:pPr>
    </w:p>
    <w:p w14:paraId="744E1B0F" w14:textId="01431F98" w:rsidR="00C55D64" w:rsidDel="00301749" w:rsidRDefault="00C55D64" w:rsidP="00C55D64">
      <w:pPr>
        <w:spacing w:after="0" w:line="360" w:lineRule="auto"/>
        <w:rPr>
          <w:del w:id="647" w:author="Ricky Hu" w:date="2022-05-18T02:29:00Z"/>
          <w:rFonts w:ascii="Times New Roman" w:hAnsi="Times New Roman" w:cs="Times New Roman"/>
        </w:rPr>
      </w:pPr>
      <w:del w:id="648" w:author="Ricky Hu" w:date="2022-05-18T02:29:00Z">
        <w:r w:rsidDel="00301749">
          <w:rPr>
            <w:rFonts w:ascii="Times New Roman" w:hAnsi="Times New Roman" w:cs="Times New Roman"/>
          </w:rPr>
          <w:delText>[4]</w:delText>
        </w:r>
        <w:r w:rsidRPr="008E324E" w:rsidDel="00301749">
          <w:rPr>
            <w:rFonts w:ascii="Segoe UI" w:hAnsi="Segoe UI" w:cs="Segoe UI"/>
            <w:color w:val="212121"/>
            <w:shd w:val="clear" w:color="auto" w:fill="FFFFFF"/>
          </w:rPr>
          <w:delText xml:space="preserve"> </w:delText>
        </w:r>
        <w:r w:rsidRPr="008E324E" w:rsidDel="00301749">
          <w:rPr>
            <w:rFonts w:ascii="Times New Roman" w:hAnsi="Times New Roman" w:cs="Times New Roman"/>
          </w:rPr>
          <w:delText>Mahadevan A, Blanck O, Lanciano R, et al. Stereotactic Body Radiotherapy (SBRT) for liver metastasis - clinical outcomes from the international multi-institutional RSSearch® Patient Registry. </w:delText>
        </w:r>
        <w:r w:rsidRPr="008E324E" w:rsidDel="00301749">
          <w:rPr>
            <w:rFonts w:ascii="Times New Roman" w:hAnsi="Times New Roman" w:cs="Times New Roman"/>
            <w:i/>
            <w:iCs/>
          </w:rPr>
          <w:delText>Radiat Oncol</w:delText>
        </w:r>
        <w:r w:rsidRPr="008E324E" w:rsidDel="00301749">
          <w:rPr>
            <w:rFonts w:ascii="Times New Roman" w:hAnsi="Times New Roman" w:cs="Times New Roman"/>
          </w:rPr>
          <w:delText>. 2018;13(1):26. Published 2018 Feb 13. doi:10.1186/s13014-018-0969-2</w:delText>
        </w:r>
      </w:del>
    </w:p>
    <w:p w14:paraId="7370FF10" w14:textId="071FC87D" w:rsidR="00C55D64" w:rsidDel="00301749" w:rsidRDefault="00C55D64" w:rsidP="00C55D64">
      <w:pPr>
        <w:spacing w:after="0" w:line="360" w:lineRule="auto"/>
        <w:rPr>
          <w:del w:id="649" w:author="Ricky Hu" w:date="2022-05-18T02:29:00Z"/>
          <w:rFonts w:ascii="Times New Roman" w:hAnsi="Times New Roman" w:cs="Times New Roman"/>
        </w:rPr>
      </w:pPr>
    </w:p>
    <w:p w14:paraId="50F60950" w14:textId="044A901E" w:rsidR="00C55D64" w:rsidDel="00301749" w:rsidRDefault="00C55D64" w:rsidP="00C55D64">
      <w:pPr>
        <w:spacing w:after="0" w:line="360" w:lineRule="auto"/>
        <w:rPr>
          <w:del w:id="650" w:author="Ricky Hu" w:date="2022-05-18T02:29:00Z"/>
          <w:rFonts w:ascii="Times New Roman" w:hAnsi="Times New Roman" w:cs="Times New Roman"/>
        </w:rPr>
      </w:pPr>
      <w:del w:id="651" w:author="Ricky Hu" w:date="2022-05-18T02:29:00Z">
        <w:r w:rsidDel="00301749">
          <w:rPr>
            <w:rFonts w:ascii="Times New Roman" w:hAnsi="Times New Roman" w:cs="Times New Roman"/>
          </w:rPr>
          <w:delText xml:space="preserve">[5] </w:delText>
        </w:r>
        <w:r w:rsidRPr="00975494" w:rsidDel="00301749">
          <w:rPr>
            <w:rFonts w:ascii="Times New Roman" w:hAnsi="Times New Roman" w:cs="Times New Roman"/>
          </w:rPr>
          <w:delText xml:space="preserve">Nordlinger B, Guiguet M, Vaillant JC, et al. Surgical resection of colorectal carcinoma metastases to the liver. A prognostic scoring system to improve case selection, based on 1568 patients. Association Française de Chirurgie. </w:delText>
        </w:r>
        <w:r w:rsidRPr="00975494" w:rsidDel="00301749">
          <w:rPr>
            <w:rFonts w:ascii="Times New Roman" w:hAnsi="Times New Roman" w:cs="Times New Roman"/>
            <w:i/>
            <w:iCs/>
          </w:rPr>
          <w:delText>Cancer</w:delText>
        </w:r>
        <w:r w:rsidRPr="00975494" w:rsidDel="00301749">
          <w:rPr>
            <w:rFonts w:ascii="Times New Roman" w:hAnsi="Times New Roman" w:cs="Times New Roman"/>
          </w:rPr>
          <w:delText>. 1996;77(7):1254-1262.</w:delText>
        </w:r>
      </w:del>
    </w:p>
    <w:p w14:paraId="09D02FB0" w14:textId="3B8779C2" w:rsidR="00C55D64" w:rsidDel="00301749" w:rsidRDefault="00C55D64" w:rsidP="00C55D64">
      <w:pPr>
        <w:spacing w:after="0" w:line="360" w:lineRule="auto"/>
        <w:rPr>
          <w:del w:id="652" w:author="Ricky Hu" w:date="2022-05-18T02:29:00Z"/>
          <w:rFonts w:ascii="Times New Roman" w:hAnsi="Times New Roman" w:cs="Times New Roman"/>
        </w:rPr>
      </w:pPr>
    </w:p>
    <w:p w14:paraId="12C21C73" w14:textId="078A71DD" w:rsidR="00C55D64" w:rsidDel="00301749" w:rsidRDefault="00C55D64" w:rsidP="00C55D64">
      <w:pPr>
        <w:spacing w:after="0" w:line="360" w:lineRule="auto"/>
        <w:rPr>
          <w:del w:id="653" w:author="Ricky Hu" w:date="2022-05-18T02:29:00Z"/>
          <w:rFonts w:ascii="Times New Roman" w:hAnsi="Times New Roman" w:cs="Times New Roman"/>
        </w:rPr>
      </w:pPr>
      <w:del w:id="654" w:author="Ricky Hu" w:date="2022-05-18T02:29:00Z">
        <w:r w:rsidDel="00301749">
          <w:rPr>
            <w:rFonts w:ascii="Times New Roman" w:hAnsi="Times New Roman" w:cs="Times New Roman"/>
          </w:rPr>
          <w:delText xml:space="preserve">[6] </w:delText>
        </w:r>
        <w:r w:rsidRPr="00AE016A" w:rsidDel="00301749">
          <w:rPr>
            <w:rFonts w:ascii="Times New Roman" w:hAnsi="Times New Roman" w:cs="Times New Roman"/>
          </w:rPr>
          <w:delText xml:space="preserve">Fong Y, Fortner J, Sun RL, Brennan MF, Blumgart LH. Clinical score for predicting recurrence after hepatic resection for metastatic colorectal cancer: analysis of 1001 consecutive cases. </w:delText>
        </w:r>
        <w:r w:rsidRPr="00AE016A" w:rsidDel="00301749">
          <w:rPr>
            <w:rFonts w:ascii="Times New Roman" w:hAnsi="Times New Roman" w:cs="Times New Roman"/>
            <w:i/>
            <w:iCs/>
          </w:rPr>
          <w:delText>Ann Surg.</w:delText>
        </w:r>
        <w:r w:rsidRPr="00AE016A" w:rsidDel="00301749">
          <w:rPr>
            <w:rFonts w:ascii="Times New Roman" w:hAnsi="Times New Roman" w:cs="Times New Roman"/>
          </w:rPr>
          <w:delText xml:space="preserve"> 1999;230(3):309-321. doi:10.1097/00000658-199909000-00004.</w:delText>
        </w:r>
      </w:del>
    </w:p>
    <w:p w14:paraId="3BCA3361" w14:textId="653ED146" w:rsidR="00C55D64" w:rsidDel="00301749" w:rsidRDefault="00C55D64" w:rsidP="00C55D64">
      <w:pPr>
        <w:spacing w:after="0" w:line="360" w:lineRule="auto"/>
        <w:rPr>
          <w:del w:id="655" w:author="Ricky Hu" w:date="2022-05-18T02:29:00Z"/>
          <w:rFonts w:ascii="Times New Roman" w:hAnsi="Times New Roman" w:cs="Times New Roman"/>
        </w:rPr>
      </w:pPr>
    </w:p>
    <w:p w14:paraId="5721F4A4" w14:textId="38AD1DA3" w:rsidR="00C55D64" w:rsidDel="00301749" w:rsidRDefault="00C55D64" w:rsidP="00C55D64">
      <w:pPr>
        <w:spacing w:after="0" w:line="360" w:lineRule="auto"/>
        <w:rPr>
          <w:del w:id="656" w:author="Ricky Hu" w:date="2022-05-18T02:29:00Z"/>
          <w:rFonts w:ascii="Times New Roman" w:hAnsi="Times New Roman" w:cs="Times New Roman"/>
        </w:rPr>
      </w:pPr>
      <w:del w:id="657" w:author="Ricky Hu" w:date="2022-05-18T02:29:00Z">
        <w:r w:rsidDel="00301749">
          <w:rPr>
            <w:rFonts w:ascii="Times New Roman" w:hAnsi="Times New Roman" w:cs="Times New Roman"/>
          </w:rPr>
          <w:lastRenderedPageBreak/>
          <w:delText xml:space="preserve">[7] </w:delText>
        </w:r>
        <w:r w:rsidRPr="00AE016A" w:rsidDel="00301749">
          <w:rPr>
            <w:rFonts w:ascii="Times New Roman" w:hAnsi="Times New Roman" w:cs="Times New Roman"/>
          </w:rPr>
          <w:delText xml:space="preserve">Iwatsuki S, Dvorchik I, Madariaga JR, et al. Hepatic resection for metastatic colorectal adenocarcinoma: a proposal of a prognostic scoring system. </w:delText>
        </w:r>
        <w:r w:rsidRPr="00AE016A" w:rsidDel="00301749">
          <w:rPr>
            <w:rFonts w:ascii="Times New Roman" w:hAnsi="Times New Roman" w:cs="Times New Roman"/>
            <w:i/>
            <w:iCs/>
          </w:rPr>
          <w:delText>J Am Coll Surg.</w:delText>
        </w:r>
        <w:r w:rsidRPr="00AE016A" w:rsidDel="00301749">
          <w:rPr>
            <w:rFonts w:ascii="Times New Roman" w:hAnsi="Times New Roman" w:cs="Times New Roman"/>
          </w:rPr>
          <w:delText xml:space="preserve"> 1999;189(3):291-299. doi:10.1016/s1072-7515(99)00089-7.</w:delText>
        </w:r>
      </w:del>
    </w:p>
    <w:p w14:paraId="4CB320B4" w14:textId="6456C9FC" w:rsidR="00C55D64" w:rsidDel="00301749" w:rsidRDefault="00C55D64" w:rsidP="00C55D64">
      <w:pPr>
        <w:spacing w:after="0" w:line="360" w:lineRule="auto"/>
        <w:rPr>
          <w:del w:id="658" w:author="Ricky Hu" w:date="2022-05-18T02:29:00Z"/>
          <w:rFonts w:ascii="Times New Roman" w:hAnsi="Times New Roman" w:cs="Times New Roman"/>
        </w:rPr>
      </w:pPr>
    </w:p>
    <w:p w14:paraId="0EFA6D2A" w14:textId="644DD9C8" w:rsidR="00C55D64" w:rsidRPr="00AE016A" w:rsidDel="00301749" w:rsidRDefault="00C55D64" w:rsidP="00C55D64">
      <w:pPr>
        <w:spacing w:after="0" w:line="360" w:lineRule="auto"/>
        <w:rPr>
          <w:del w:id="659" w:author="Ricky Hu" w:date="2022-05-18T02:29:00Z"/>
          <w:rFonts w:ascii="Times New Roman" w:hAnsi="Times New Roman" w:cs="Times New Roman"/>
        </w:rPr>
      </w:pPr>
      <w:del w:id="660" w:author="Ricky Hu" w:date="2022-05-18T02:29:00Z">
        <w:r w:rsidDel="00301749">
          <w:rPr>
            <w:rFonts w:ascii="Times New Roman" w:hAnsi="Times New Roman" w:cs="Times New Roman"/>
          </w:rPr>
          <w:delText xml:space="preserve">[8] </w:delText>
        </w:r>
        <w:r w:rsidRPr="00AE016A" w:rsidDel="00301749">
          <w:rPr>
            <w:rFonts w:ascii="Times New Roman" w:hAnsi="Times New Roman" w:cs="Times New Roman"/>
          </w:rPr>
          <w:delText xml:space="preserve">Konopke R, Kersting S, Distler M, et al. Prognostic factors and evaluation of a clinical score for predicting survival after resection of colorectal liver metastases. </w:delText>
        </w:r>
        <w:r w:rsidRPr="00AE016A" w:rsidDel="00301749">
          <w:rPr>
            <w:rFonts w:ascii="Times New Roman" w:hAnsi="Times New Roman" w:cs="Times New Roman"/>
            <w:i/>
            <w:iCs/>
          </w:rPr>
          <w:delText>Liver Int</w:delText>
        </w:r>
        <w:r w:rsidRPr="00AE016A" w:rsidDel="00301749">
          <w:rPr>
            <w:rFonts w:ascii="Times New Roman" w:hAnsi="Times New Roman" w:cs="Times New Roman"/>
          </w:rPr>
          <w:delText>. 2009;29(1):89-102. doi:10.1111/j.1478-3231.2008.01845.x</w:delText>
        </w:r>
        <w:r w:rsidDel="00301749">
          <w:rPr>
            <w:rFonts w:ascii="Times New Roman" w:hAnsi="Times New Roman" w:cs="Times New Roman"/>
          </w:rPr>
          <w:delText>.</w:delText>
        </w:r>
      </w:del>
    </w:p>
    <w:p w14:paraId="383A9A95" w14:textId="19A8B79C" w:rsidR="00C55D64" w:rsidDel="00301749" w:rsidRDefault="00C55D64" w:rsidP="00C55D64">
      <w:pPr>
        <w:spacing w:after="0" w:line="360" w:lineRule="auto"/>
        <w:rPr>
          <w:del w:id="661" w:author="Ricky Hu" w:date="2022-05-18T02:29:00Z"/>
          <w:rFonts w:ascii="Times New Roman" w:hAnsi="Times New Roman" w:cs="Times New Roman"/>
        </w:rPr>
      </w:pPr>
    </w:p>
    <w:p w14:paraId="3B49140E" w14:textId="2120564B" w:rsidR="00C55D64" w:rsidDel="00301749" w:rsidRDefault="00C55D64" w:rsidP="00C55D64">
      <w:pPr>
        <w:spacing w:after="0" w:line="360" w:lineRule="auto"/>
        <w:rPr>
          <w:del w:id="662" w:author="Ricky Hu" w:date="2022-05-18T02:29:00Z"/>
          <w:rFonts w:ascii="Times New Roman" w:hAnsi="Times New Roman" w:cs="Times New Roman"/>
        </w:rPr>
      </w:pPr>
      <w:del w:id="663" w:author="Ricky Hu" w:date="2022-05-18T02:29:00Z">
        <w:r w:rsidDel="00301749">
          <w:rPr>
            <w:rFonts w:ascii="Times New Roman" w:hAnsi="Times New Roman" w:cs="Times New Roman"/>
          </w:rPr>
          <w:delText xml:space="preserve">[9] Nagashima I, Tadahiro T, Matsua K, et al. </w:delText>
        </w:r>
        <w:r w:rsidRPr="00512C1B" w:rsidDel="00301749">
          <w:rPr>
            <w:rFonts w:ascii="Times New Roman" w:hAnsi="Times New Roman" w:cs="Times New Roman"/>
          </w:rPr>
          <w:delText>A new scoring system to classify patients with colorectal liver metastases: proposal of criteria to select candidates for hepatic resection</w:delText>
        </w:r>
        <w:r w:rsidDel="00301749">
          <w:rPr>
            <w:rFonts w:ascii="Times New Roman" w:hAnsi="Times New Roman" w:cs="Times New Roman"/>
          </w:rPr>
          <w:delText xml:space="preserve">. </w:delText>
        </w:r>
        <w:r w:rsidDel="00301749">
          <w:rPr>
            <w:rFonts w:ascii="Times New Roman" w:hAnsi="Times New Roman" w:cs="Times New Roman"/>
            <w:i/>
            <w:iCs/>
          </w:rPr>
          <w:delText xml:space="preserve">J Hepatobiliary Pancreat Surg. </w:delText>
        </w:r>
        <w:r w:rsidDel="00301749">
          <w:rPr>
            <w:rFonts w:ascii="Times New Roman" w:hAnsi="Times New Roman" w:cs="Times New Roman"/>
          </w:rPr>
          <w:delText>2004;11(2):79-83.</w:delText>
        </w:r>
      </w:del>
    </w:p>
    <w:p w14:paraId="7D933353" w14:textId="709B41D3" w:rsidR="00C55D64" w:rsidDel="00301749" w:rsidRDefault="00C55D64" w:rsidP="00C55D64">
      <w:pPr>
        <w:spacing w:after="0" w:line="360" w:lineRule="auto"/>
        <w:rPr>
          <w:del w:id="664" w:author="Ricky Hu" w:date="2022-05-18T02:29:00Z"/>
          <w:rFonts w:ascii="Times New Roman" w:hAnsi="Times New Roman" w:cs="Times New Roman"/>
        </w:rPr>
      </w:pPr>
    </w:p>
    <w:p w14:paraId="1324F9FB" w14:textId="135A2712" w:rsidR="00C55D64" w:rsidRPr="00AE016A" w:rsidDel="00301749" w:rsidRDefault="00C55D64" w:rsidP="00C55D64">
      <w:pPr>
        <w:spacing w:after="0" w:line="360" w:lineRule="auto"/>
        <w:rPr>
          <w:del w:id="665" w:author="Ricky Hu" w:date="2022-05-18T02:29:00Z"/>
          <w:rFonts w:ascii="Times New Roman" w:hAnsi="Times New Roman" w:cs="Times New Roman"/>
        </w:rPr>
      </w:pPr>
      <w:del w:id="666" w:author="Ricky Hu" w:date="2022-05-18T02:29:00Z">
        <w:r w:rsidDel="00301749">
          <w:rPr>
            <w:rFonts w:ascii="Times New Roman" w:hAnsi="Times New Roman" w:cs="Times New Roman"/>
          </w:rPr>
          <w:delText xml:space="preserve">[10] </w:delText>
        </w:r>
        <w:r w:rsidRPr="00AE016A" w:rsidDel="00301749">
          <w:rPr>
            <w:rFonts w:ascii="Times New Roman" w:hAnsi="Times New Roman" w:cs="Times New Roman"/>
          </w:rPr>
          <w:delText xml:space="preserve">Imai K, Allard MA, Castro Benitez C, et al. Nomogram for prediction of prognosis in patients with initially unresectable colorectal liver metastases. </w:delText>
        </w:r>
        <w:r w:rsidRPr="00AE016A" w:rsidDel="00301749">
          <w:rPr>
            <w:rFonts w:ascii="Times New Roman" w:hAnsi="Times New Roman" w:cs="Times New Roman"/>
            <w:i/>
            <w:iCs/>
          </w:rPr>
          <w:delText>Br J Surg</w:delText>
        </w:r>
        <w:r w:rsidRPr="00AE016A" w:rsidDel="00301749">
          <w:rPr>
            <w:rFonts w:ascii="Times New Roman" w:hAnsi="Times New Roman" w:cs="Times New Roman"/>
          </w:rPr>
          <w:delText>. 2016;103(5):590-599. doi:10.1002/bjs.10073.</w:delText>
        </w:r>
      </w:del>
    </w:p>
    <w:p w14:paraId="0C96CB5B" w14:textId="04999BF5" w:rsidR="00C55D64" w:rsidDel="00301749" w:rsidRDefault="00C55D64" w:rsidP="00C55D64">
      <w:pPr>
        <w:spacing w:after="0" w:line="360" w:lineRule="auto"/>
        <w:rPr>
          <w:del w:id="667" w:author="Ricky Hu" w:date="2022-05-18T02:29:00Z"/>
          <w:rFonts w:ascii="Times New Roman" w:hAnsi="Times New Roman" w:cs="Times New Roman"/>
        </w:rPr>
      </w:pPr>
    </w:p>
    <w:p w14:paraId="10042C3E" w14:textId="2F2DCF68" w:rsidR="00C55D64" w:rsidDel="00301749" w:rsidRDefault="00C55D64" w:rsidP="00C55D64">
      <w:pPr>
        <w:spacing w:after="0" w:line="360" w:lineRule="auto"/>
        <w:rPr>
          <w:del w:id="668" w:author="Ricky Hu" w:date="2022-05-18T02:29:00Z"/>
          <w:rFonts w:ascii="Times New Roman" w:hAnsi="Times New Roman" w:cs="Times New Roman"/>
        </w:rPr>
      </w:pPr>
      <w:del w:id="669" w:author="Ricky Hu" w:date="2022-05-18T02:29:00Z">
        <w:r w:rsidDel="00301749">
          <w:rPr>
            <w:rFonts w:ascii="Times New Roman" w:hAnsi="Times New Roman" w:cs="Times New Roman"/>
          </w:rPr>
          <w:delText xml:space="preserve">[11] </w:delText>
        </w:r>
        <w:r w:rsidRPr="00975494" w:rsidDel="00301749">
          <w:rPr>
            <w:rFonts w:ascii="Times New Roman" w:hAnsi="Times New Roman" w:cs="Times New Roman"/>
          </w:rPr>
          <w:delText xml:space="preserve">Sasaki K, Morioka D, Conci S, et al. The Tumor Burden Score: A New "Metro-ticket" Prognostic Tool For Colorectal Liver Metastases Based on Tumor Size and Number of Tumors. </w:delText>
        </w:r>
        <w:r w:rsidRPr="00975494" w:rsidDel="00301749">
          <w:rPr>
            <w:rFonts w:ascii="Times New Roman" w:hAnsi="Times New Roman" w:cs="Times New Roman"/>
            <w:i/>
            <w:iCs/>
          </w:rPr>
          <w:delText>Ann Surg.</w:delText>
        </w:r>
        <w:r w:rsidRPr="00975494" w:rsidDel="00301749">
          <w:rPr>
            <w:rFonts w:ascii="Times New Roman" w:hAnsi="Times New Roman" w:cs="Times New Roman"/>
          </w:rPr>
          <w:delText xml:space="preserve"> 2018;267(1):132-141. doi:10.1097/SLA.0000000000002064</w:delText>
        </w:r>
        <w:r w:rsidDel="00301749">
          <w:rPr>
            <w:rFonts w:ascii="Times New Roman" w:hAnsi="Times New Roman" w:cs="Times New Roman"/>
          </w:rPr>
          <w:delText>.</w:delText>
        </w:r>
        <w:r w:rsidRPr="00975494" w:rsidDel="00301749">
          <w:rPr>
            <w:rFonts w:ascii="Times New Roman" w:hAnsi="Times New Roman" w:cs="Times New Roman"/>
          </w:rPr>
          <w:delText xml:space="preserve"> </w:delText>
        </w:r>
      </w:del>
    </w:p>
    <w:p w14:paraId="0B21F342" w14:textId="0B7A8E2B" w:rsidR="00C55D64" w:rsidDel="00301749" w:rsidRDefault="00C55D64" w:rsidP="00C55D64">
      <w:pPr>
        <w:spacing w:after="0" w:line="360" w:lineRule="auto"/>
        <w:rPr>
          <w:del w:id="670" w:author="Ricky Hu" w:date="2022-05-18T02:29:00Z"/>
          <w:rFonts w:ascii="Times New Roman" w:hAnsi="Times New Roman" w:cs="Times New Roman"/>
        </w:rPr>
      </w:pPr>
    </w:p>
    <w:p w14:paraId="307DEF50" w14:textId="5DF72D71" w:rsidR="00C55D64" w:rsidDel="00301749" w:rsidRDefault="00C55D64" w:rsidP="00C55D64">
      <w:pPr>
        <w:spacing w:after="0" w:line="360" w:lineRule="auto"/>
        <w:rPr>
          <w:del w:id="671" w:author="Ricky Hu" w:date="2022-05-18T02:29:00Z"/>
          <w:rFonts w:ascii="Times New Roman" w:hAnsi="Times New Roman" w:cs="Times New Roman"/>
        </w:rPr>
      </w:pPr>
      <w:del w:id="672" w:author="Ricky Hu" w:date="2022-05-18T02:29:00Z">
        <w:r w:rsidDel="00301749">
          <w:rPr>
            <w:rFonts w:ascii="Times New Roman" w:hAnsi="Times New Roman" w:cs="Times New Roman"/>
          </w:rPr>
          <w:delText xml:space="preserve">[12] </w:delText>
        </w:r>
        <w:r w:rsidRPr="00975494" w:rsidDel="00301749">
          <w:rPr>
            <w:rFonts w:ascii="Times New Roman" w:hAnsi="Times New Roman" w:cs="Times New Roman"/>
          </w:rPr>
          <w:delText xml:space="preserve">Rees M, Tekkis PP, Welsh FK, O'Rourke T, John TG. Evaluation of long-term survival after hepatic resection for metastatic colorectal cancer: a multifactorial model of 929 patients. </w:delText>
        </w:r>
        <w:r w:rsidRPr="00975494" w:rsidDel="00301749">
          <w:rPr>
            <w:rFonts w:ascii="Times New Roman" w:hAnsi="Times New Roman" w:cs="Times New Roman"/>
            <w:i/>
            <w:iCs/>
          </w:rPr>
          <w:delText>Ann Surg.</w:delText>
        </w:r>
        <w:r w:rsidRPr="00975494" w:rsidDel="00301749">
          <w:rPr>
            <w:rFonts w:ascii="Times New Roman" w:hAnsi="Times New Roman" w:cs="Times New Roman"/>
          </w:rPr>
          <w:delText xml:space="preserve"> 2008;247(1):125-135. doi:10.1097/SLA.0b013e31815aa2c2</w:delText>
        </w:r>
        <w:r w:rsidDel="00301749">
          <w:rPr>
            <w:rFonts w:ascii="Times New Roman" w:hAnsi="Times New Roman" w:cs="Times New Roman"/>
          </w:rPr>
          <w:delText>.</w:delText>
        </w:r>
      </w:del>
    </w:p>
    <w:p w14:paraId="6A529CB6" w14:textId="6E97239C" w:rsidR="00C55D64" w:rsidDel="00301749" w:rsidRDefault="00C55D64" w:rsidP="00C55D64">
      <w:pPr>
        <w:spacing w:after="0" w:line="360" w:lineRule="auto"/>
        <w:rPr>
          <w:del w:id="673" w:author="Ricky Hu" w:date="2022-05-18T02:29:00Z"/>
          <w:rFonts w:ascii="Times New Roman" w:hAnsi="Times New Roman" w:cs="Times New Roman"/>
        </w:rPr>
      </w:pPr>
    </w:p>
    <w:p w14:paraId="7E52EB59" w14:textId="7AE08722" w:rsidR="00C55D64" w:rsidDel="00301749" w:rsidRDefault="00C55D64" w:rsidP="00C55D64">
      <w:pPr>
        <w:spacing w:after="0" w:line="360" w:lineRule="auto"/>
        <w:rPr>
          <w:del w:id="674" w:author="Ricky Hu" w:date="2022-05-18T02:29:00Z"/>
          <w:rFonts w:ascii="Times New Roman" w:hAnsi="Times New Roman" w:cs="Times New Roman"/>
        </w:rPr>
      </w:pPr>
      <w:del w:id="675" w:author="Ricky Hu" w:date="2022-05-18T02:29:00Z">
        <w:r w:rsidDel="00301749">
          <w:rPr>
            <w:rFonts w:ascii="Times New Roman" w:hAnsi="Times New Roman" w:cs="Times New Roman"/>
          </w:rPr>
          <w:delText xml:space="preserve">[13] </w:delText>
        </w:r>
        <w:r w:rsidRPr="00444EE0" w:rsidDel="00301749">
          <w:rPr>
            <w:rFonts w:ascii="Times New Roman" w:hAnsi="Times New Roman" w:cs="Times New Roman"/>
          </w:rPr>
          <w:delText>Brudvik KW, Jones RP, Giuliante F, et al. RAS Mutation Clinical Risk Score to Predict Survival After Resection of Colorectal Liver Metastases</w:delText>
        </w:r>
        <w:r w:rsidRPr="00AE016A" w:rsidDel="00301749">
          <w:rPr>
            <w:rFonts w:ascii="Times New Roman" w:hAnsi="Times New Roman" w:cs="Times New Roman"/>
            <w:i/>
            <w:iCs/>
          </w:rPr>
          <w:delText>. Ann Surg</w:delText>
        </w:r>
        <w:r w:rsidRPr="00444EE0" w:rsidDel="00301749">
          <w:rPr>
            <w:rFonts w:ascii="Times New Roman" w:hAnsi="Times New Roman" w:cs="Times New Roman"/>
          </w:rPr>
          <w:delText>. 2019;269(1):120-126. doi:10.1097/SLA.0000000000002319</w:delText>
        </w:r>
        <w:r w:rsidDel="00301749">
          <w:rPr>
            <w:rFonts w:ascii="Times New Roman" w:hAnsi="Times New Roman" w:cs="Times New Roman"/>
          </w:rPr>
          <w:delText>.</w:delText>
        </w:r>
      </w:del>
    </w:p>
    <w:p w14:paraId="4E1BB17D" w14:textId="12AD2A86" w:rsidR="00C55D64" w:rsidDel="00301749" w:rsidRDefault="00C55D64" w:rsidP="00C55D64">
      <w:pPr>
        <w:spacing w:after="0" w:line="360" w:lineRule="auto"/>
        <w:rPr>
          <w:del w:id="676" w:author="Ricky Hu" w:date="2022-05-18T02:29:00Z"/>
          <w:rFonts w:ascii="Times New Roman" w:hAnsi="Times New Roman" w:cs="Times New Roman"/>
        </w:rPr>
      </w:pPr>
    </w:p>
    <w:p w14:paraId="1774E181" w14:textId="02EEAF8E" w:rsidR="00C55D64" w:rsidDel="00301749" w:rsidRDefault="00C55D64" w:rsidP="00C55D64">
      <w:pPr>
        <w:spacing w:after="0" w:line="360" w:lineRule="auto"/>
        <w:rPr>
          <w:del w:id="677" w:author="Ricky Hu" w:date="2022-05-18T02:29:00Z"/>
          <w:rFonts w:ascii="Times New Roman" w:hAnsi="Times New Roman" w:cs="Times New Roman"/>
        </w:rPr>
      </w:pPr>
      <w:del w:id="678" w:author="Ricky Hu" w:date="2022-05-18T02:29:00Z">
        <w:r w:rsidDel="00301749">
          <w:rPr>
            <w:rFonts w:ascii="Times New Roman" w:hAnsi="Times New Roman" w:cs="Times New Roman"/>
          </w:rPr>
          <w:delText xml:space="preserve">[14] </w:delText>
        </w:r>
        <w:r w:rsidRPr="00975494" w:rsidDel="00301749">
          <w:rPr>
            <w:rFonts w:ascii="Times New Roman" w:hAnsi="Times New Roman" w:cs="Times New Roman"/>
          </w:rPr>
          <w:delText xml:space="preserve">Wang K, Liu W, Yan XL, Li J, Xing BC. Long-term postoperative survival prediction in patients with colorectal liver metastasis. </w:delText>
        </w:r>
        <w:r w:rsidRPr="00975494" w:rsidDel="00301749">
          <w:rPr>
            <w:rFonts w:ascii="Times New Roman" w:hAnsi="Times New Roman" w:cs="Times New Roman"/>
            <w:i/>
            <w:iCs/>
          </w:rPr>
          <w:delText>Oncotarget</w:delText>
        </w:r>
        <w:r w:rsidRPr="00975494" w:rsidDel="00301749">
          <w:rPr>
            <w:rFonts w:ascii="Times New Roman" w:hAnsi="Times New Roman" w:cs="Times New Roman"/>
          </w:rPr>
          <w:delText>. 2017;8(45):79927-79934. doi:10.18632/oncotarget.20322</w:delText>
        </w:r>
        <w:r w:rsidDel="00301749">
          <w:rPr>
            <w:rFonts w:ascii="Times New Roman" w:hAnsi="Times New Roman" w:cs="Times New Roman"/>
          </w:rPr>
          <w:delText>.</w:delText>
        </w:r>
      </w:del>
    </w:p>
    <w:p w14:paraId="79FBC436" w14:textId="19D19BC7" w:rsidR="00C55D64" w:rsidDel="00301749" w:rsidRDefault="00C55D64" w:rsidP="00C55D64">
      <w:pPr>
        <w:spacing w:after="0" w:line="360" w:lineRule="auto"/>
        <w:rPr>
          <w:del w:id="679" w:author="Ricky Hu" w:date="2022-05-18T02:29:00Z"/>
          <w:rFonts w:ascii="Times New Roman" w:hAnsi="Times New Roman" w:cs="Times New Roman"/>
        </w:rPr>
      </w:pPr>
    </w:p>
    <w:p w14:paraId="4AA34E38" w14:textId="7D33FBAF" w:rsidR="00C55D64" w:rsidDel="00301749" w:rsidRDefault="00C55D64" w:rsidP="00C55D64">
      <w:pPr>
        <w:spacing w:after="0" w:line="360" w:lineRule="auto"/>
        <w:rPr>
          <w:del w:id="680" w:author="Ricky Hu" w:date="2022-05-18T02:29:00Z"/>
          <w:rFonts w:ascii="Times New Roman" w:hAnsi="Times New Roman" w:cs="Times New Roman"/>
        </w:rPr>
      </w:pPr>
      <w:del w:id="681" w:author="Ricky Hu" w:date="2022-05-18T02:29:00Z">
        <w:r w:rsidDel="00301749">
          <w:rPr>
            <w:rFonts w:ascii="Times New Roman" w:hAnsi="Times New Roman" w:cs="Times New Roman"/>
          </w:rPr>
          <w:delText xml:space="preserve">[15] </w:delText>
        </w:r>
        <w:r w:rsidRPr="00AE0DD6" w:rsidDel="00301749">
          <w:rPr>
            <w:rFonts w:ascii="Times New Roman" w:hAnsi="Times New Roman" w:cs="Times New Roman"/>
          </w:rPr>
          <w:delText>Ganeshan B, Burnand K, Young R, Chatwin C, Miles K. Dynamic contrast-enhanced texture analysis of the liver: initial assessment in colorectal cancer. Invest Radiol. 2011;46(3):160-168. doi:10.1097/RLI.0b013e3181f8e8a2</w:delText>
        </w:r>
        <w:r w:rsidDel="00301749">
          <w:rPr>
            <w:rFonts w:ascii="Times New Roman" w:hAnsi="Times New Roman" w:cs="Times New Roman"/>
          </w:rPr>
          <w:delText>.</w:delText>
        </w:r>
      </w:del>
    </w:p>
    <w:p w14:paraId="75FC84E5" w14:textId="4E4B5E23" w:rsidR="00C55D64" w:rsidDel="00301749" w:rsidRDefault="00C55D64" w:rsidP="00C55D64">
      <w:pPr>
        <w:spacing w:after="0" w:line="360" w:lineRule="auto"/>
        <w:rPr>
          <w:del w:id="682" w:author="Ricky Hu" w:date="2022-05-18T02:29:00Z"/>
          <w:rFonts w:ascii="Times New Roman" w:hAnsi="Times New Roman" w:cs="Times New Roman"/>
        </w:rPr>
      </w:pPr>
    </w:p>
    <w:p w14:paraId="73833B20" w14:textId="265803CE" w:rsidR="00C55D64" w:rsidDel="00301749" w:rsidRDefault="00C55D64" w:rsidP="00C55D64">
      <w:pPr>
        <w:spacing w:after="0" w:line="360" w:lineRule="auto"/>
        <w:rPr>
          <w:del w:id="683" w:author="Ricky Hu" w:date="2022-05-18T02:29:00Z"/>
          <w:rFonts w:ascii="Times New Roman" w:hAnsi="Times New Roman" w:cs="Times New Roman"/>
        </w:rPr>
      </w:pPr>
      <w:del w:id="684" w:author="Ricky Hu" w:date="2022-05-18T02:29:00Z">
        <w:r w:rsidDel="00301749">
          <w:rPr>
            <w:rFonts w:ascii="Times New Roman" w:hAnsi="Times New Roman" w:cs="Times New Roman"/>
          </w:rPr>
          <w:lastRenderedPageBreak/>
          <w:delText xml:space="preserve">[16] </w:delText>
        </w:r>
        <w:r w:rsidRPr="00E27703" w:rsidDel="00301749">
          <w:rPr>
            <w:rFonts w:ascii="Times New Roman" w:hAnsi="Times New Roman" w:cs="Times New Roman"/>
          </w:rPr>
          <w:delText>Miles KA, Ganeshan B, Griffiths MR, Young RC, Chatwin CR. Colorectal cancer: texture analysis of portal phase hepatic CT images as a potential marker of survival. </w:delText>
        </w:r>
        <w:r w:rsidRPr="00E27703" w:rsidDel="00301749">
          <w:rPr>
            <w:rFonts w:ascii="Times New Roman" w:hAnsi="Times New Roman" w:cs="Times New Roman"/>
            <w:i/>
            <w:iCs/>
          </w:rPr>
          <w:delText>Radiology</w:delText>
        </w:r>
        <w:r w:rsidRPr="00E27703" w:rsidDel="00301749">
          <w:rPr>
            <w:rFonts w:ascii="Times New Roman" w:hAnsi="Times New Roman" w:cs="Times New Roman"/>
          </w:rPr>
          <w:delText>. 2009;250(2):444-452. doi:10.1148/radiol.2502071879</w:delText>
        </w:r>
        <w:r w:rsidDel="00301749">
          <w:rPr>
            <w:rFonts w:ascii="Times New Roman" w:hAnsi="Times New Roman" w:cs="Times New Roman"/>
          </w:rPr>
          <w:delText>.</w:delText>
        </w:r>
      </w:del>
    </w:p>
    <w:p w14:paraId="0C80373C" w14:textId="1996C736" w:rsidR="00C55D64" w:rsidDel="00301749" w:rsidRDefault="00C55D64" w:rsidP="00C55D64">
      <w:pPr>
        <w:spacing w:after="0" w:line="360" w:lineRule="auto"/>
        <w:rPr>
          <w:del w:id="685" w:author="Ricky Hu" w:date="2022-05-18T02:29:00Z"/>
          <w:rFonts w:ascii="Times New Roman" w:hAnsi="Times New Roman" w:cs="Times New Roman"/>
        </w:rPr>
      </w:pPr>
    </w:p>
    <w:p w14:paraId="2DD3AEF9" w14:textId="2107CE6E" w:rsidR="00C55D64" w:rsidDel="00301749" w:rsidRDefault="00C55D64" w:rsidP="00C55D64">
      <w:pPr>
        <w:spacing w:after="0" w:line="360" w:lineRule="auto"/>
        <w:rPr>
          <w:del w:id="686" w:author="Ricky Hu" w:date="2022-05-18T02:29:00Z"/>
          <w:rFonts w:ascii="Times New Roman" w:hAnsi="Times New Roman" w:cs="Times New Roman"/>
        </w:rPr>
      </w:pPr>
      <w:del w:id="687" w:author="Ricky Hu" w:date="2022-05-18T02:29:00Z">
        <w:r w:rsidDel="00301749">
          <w:rPr>
            <w:rFonts w:ascii="Times New Roman" w:hAnsi="Times New Roman" w:cs="Times New Roman"/>
          </w:rPr>
          <w:delText xml:space="preserve">[17] </w:delText>
        </w:r>
        <w:r w:rsidRPr="00AE016A" w:rsidDel="00301749">
          <w:rPr>
            <w:rFonts w:ascii="Times New Roman" w:hAnsi="Times New Roman" w:cs="Times New Roman"/>
          </w:rPr>
          <w:delText xml:space="preserve">Creasy JM, Cunanan KM, Chakraborty J, et al. Differences in Liver Parenchyma are Measurable with CT Radiomics at Initial Colon Resection in Patients that Develop Hepatic Metastases from Stage II/III Colon Cancer. </w:delText>
        </w:r>
        <w:r w:rsidRPr="00AE016A" w:rsidDel="00301749">
          <w:rPr>
            <w:rFonts w:ascii="Times New Roman" w:hAnsi="Times New Roman" w:cs="Times New Roman"/>
            <w:i/>
            <w:iCs/>
          </w:rPr>
          <w:delText>Ann Surg Oncol.</w:delText>
        </w:r>
        <w:r w:rsidRPr="00AE016A" w:rsidDel="00301749">
          <w:rPr>
            <w:rFonts w:ascii="Times New Roman" w:hAnsi="Times New Roman" w:cs="Times New Roman"/>
          </w:rPr>
          <w:delText xml:space="preserve"> 2021;28(4):1982-1989. doi:10.1245/s10434-020-09134-w.</w:delText>
        </w:r>
      </w:del>
    </w:p>
    <w:p w14:paraId="2CEC4673" w14:textId="43871938" w:rsidR="00C55D64" w:rsidDel="00301749" w:rsidRDefault="00C55D64" w:rsidP="00C55D64">
      <w:pPr>
        <w:spacing w:after="0" w:line="360" w:lineRule="auto"/>
        <w:rPr>
          <w:del w:id="688" w:author="Ricky Hu" w:date="2022-05-18T02:29:00Z"/>
          <w:rFonts w:ascii="Times New Roman" w:hAnsi="Times New Roman" w:cs="Times New Roman"/>
        </w:rPr>
      </w:pPr>
    </w:p>
    <w:p w14:paraId="7F5761E5" w14:textId="44DF0884" w:rsidR="00C55D64" w:rsidDel="00301749" w:rsidRDefault="00C55D64" w:rsidP="00C55D64">
      <w:pPr>
        <w:spacing w:after="0" w:line="360" w:lineRule="auto"/>
        <w:rPr>
          <w:del w:id="689" w:author="Ricky Hu" w:date="2022-05-18T02:29:00Z"/>
          <w:rFonts w:ascii="Times New Roman" w:hAnsi="Times New Roman" w:cs="Times New Roman"/>
        </w:rPr>
      </w:pPr>
      <w:del w:id="690" w:author="Ricky Hu" w:date="2022-05-18T02:29:00Z">
        <w:r w:rsidDel="00301749">
          <w:rPr>
            <w:rFonts w:ascii="Times New Roman" w:hAnsi="Times New Roman" w:cs="Times New Roman"/>
          </w:rPr>
          <w:delText xml:space="preserve">[18] </w:delText>
        </w:r>
        <w:r w:rsidRPr="00F3751E" w:rsidDel="00301749">
          <w:rPr>
            <w:rFonts w:ascii="Times New Roman" w:hAnsi="Times New Roman" w:cs="Times New Roman"/>
          </w:rPr>
          <w:delText>Simpson A</w:delText>
        </w:r>
        <w:r w:rsidDel="00301749">
          <w:rPr>
            <w:rFonts w:ascii="Times New Roman" w:hAnsi="Times New Roman" w:cs="Times New Roman"/>
          </w:rPr>
          <w:delText>L</w:delText>
        </w:r>
        <w:r w:rsidRPr="00F3751E" w:rsidDel="00301749">
          <w:rPr>
            <w:rFonts w:ascii="Times New Roman" w:hAnsi="Times New Roman" w:cs="Times New Roman"/>
          </w:rPr>
          <w:delText>., Doussot</w:delText>
        </w:r>
        <w:r w:rsidDel="00301749">
          <w:rPr>
            <w:rFonts w:ascii="Times New Roman" w:hAnsi="Times New Roman" w:cs="Times New Roman"/>
          </w:rPr>
          <w:delText xml:space="preserve"> A</w:delText>
        </w:r>
        <w:r w:rsidRPr="00F3751E" w:rsidDel="00301749">
          <w:rPr>
            <w:rFonts w:ascii="Times New Roman" w:hAnsi="Times New Roman" w:cs="Times New Roman"/>
          </w:rPr>
          <w:delText>, Creasy J</w:delText>
        </w:r>
        <w:r w:rsidDel="00301749">
          <w:rPr>
            <w:rFonts w:ascii="Times New Roman" w:hAnsi="Times New Roman" w:cs="Times New Roman"/>
          </w:rPr>
          <w:delText>M</w:delText>
        </w:r>
        <w:r w:rsidRPr="00F3751E" w:rsidDel="00301749">
          <w:rPr>
            <w:rFonts w:ascii="Times New Roman" w:hAnsi="Times New Roman" w:cs="Times New Roman"/>
          </w:rPr>
          <w:delText xml:space="preserve">, </w:delText>
        </w:r>
        <w:r w:rsidDel="00301749">
          <w:rPr>
            <w:rFonts w:ascii="Times New Roman" w:hAnsi="Times New Roman" w:cs="Times New Roman"/>
          </w:rPr>
          <w:delText xml:space="preserve">et al. </w:delText>
        </w:r>
        <w:r w:rsidRPr="00F3751E" w:rsidDel="00301749">
          <w:rPr>
            <w:rFonts w:ascii="Times New Roman" w:hAnsi="Times New Roman" w:cs="Times New Roman"/>
          </w:rPr>
          <w:delText>Computed tomography image texture: a noninvasive prognostic marker of hepatic recurrence after hepatectomy for metastatic colorectal cancer. </w:delText>
        </w:r>
        <w:r w:rsidRPr="00F3751E" w:rsidDel="00301749">
          <w:rPr>
            <w:rFonts w:ascii="Times New Roman" w:hAnsi="Times New Roman" w:cs="Times New Roman"/>
            <w:i/>
            <w:iCs/>
          </w:rPr>
          <w:delText xml:space="preserve">Ann </w:delText>
        </w:r>
        <w:r w:rsidDel="00301749">
          <w:rPr>
            <w:rFonts w:ascii="Times New Roman" w:hAnsi="Times New Roman" w:cs="Times New Roman"/>
            <w:i/>
            <w:iCs/>
          </w:rPr>
          <w:delText>Surg Oncol. 2017;</w:delText>
        </w:r>
        <w:r w:rsidRPr="00F3751E" w:rsidDel="00301749">
          <w:rPr>
            <w:rFonts w:ascii="Times New Roman" w:hAnsi="Times New Roman" w:cs="Times New Roman"/>
            <w:i/>
            <w:iCs/>
          </w:rPr>
          <w:delText>24</w:delText>
        </w:r>
        <w:r w:rsidRPr="00F3751E" w:rsidDel="00301749">
          <w:rPr>
            <w:rFonts w:ascii="Times New Roman" w:hAnsi="Times New Roman" w:cs="Times New Roman"/>
          </w:rPr>
          <w:delText>(9)</w:delText>
        </w:r>
        <w:r w:rsidDel="00301749">
          <w:rPr>
            <w:rFonts w:ascii="Times New Roman" w:hAnsi="Times New Roman" w:cs="Times New Roman"/>
          </w:rPr>
          <w:delText>:</w:delText>
        </w:r>
        <w:r w:rsidRPr="00F3751E" w:rsidDel="00301749">
          <w:rPr>
            <w:rFonts w:ascii="Times New Roman" w:hAnsi="Times New Roman" w:cs="Times New Roman"/>
          </w:rPr>
          <w:delText xml:space="preserve"> 2482-2490</w:delText>
        </w:r>
      </w:del>
    </w:p>
    <w:p w14:paraId="56539044" w14:textId="3B568EBD" w:rsidR="00C55D64" w:rsidDel="00301749" w:rsidRDefault="00C55D64" w:rsidP="00C55D64">
      <w:pPr>
        <w:spacing w:after="0" w:line="360" w:lineRule="auto"/>
        <w:rPr>
          <w:del w:id="691" w:author="Ricky Hu" w:date="2022-05-18T02:29:00Z"/>
          <w:rFonts w:ascii="Times New Roman" w:hAnsi="Times New Roman" w:cs="Times New Roman"/>
        </w:rPr>
      </w:pPr>
    </w:p>
    <w:p w14:paraId="5ED26721" w14:textId="5334B531" w:rsidR="00C55D64" w:rsidDel="00301749" w:rsidRDefault="00C55D64" w:rsidP="00C55D64">
      <w:pPr>
        <w:spacing w:after="0" w:line="360" w:lineRule="auto"/>
        <w:rPr>
          <w:del w:id="692" w:author="Ricky Hu" w:date="2022-05-18T02:29:00Z"/>
          <w:rFonts w:ascii="Times New Roman" w:hAnsi="Times New Roman" w:cs="Times New Roman"/>
        </w:rPr>
      </w:pPr>
      <w:del w:id="693" w:author="Ricky Hu" w:date="2022-05-18T02:29:00Z">
        <w:r w:rsidDel="00301749">
          <w:rPr>
            <w:rFonts w:ascii="Times New Roman" w:hAnsi="Times New Roman" w:cs="Times New Roman"/>
          </w:rPr>
          <w:delText xml:space="preserve">[19] </w:delText>
        </w:r>
        <w:r w:rsidRPr="00AE016A" w:rsidDel="00301749">
          <w:rPr>
            <w:rFonts w:ascii="Times New Roman" w:hAnsi="Times New Roman" w:cs="Times New Roman"/>
          </w:rPr>
          <w:delText xml:space="preserve">Kim DW, Lee S, Kwon S, Nam W, Cha IH, Kim HJ. Deep learning-based survival prediction of oral cancer patients. </w:delText>
        </w:r>
        <w:r w:rsidRPr="00AE016A" w:rsidDel="00301749">
          <w:rPr>
            <w:rFonts w:ascii="Times New Roman" w:hAnsi="Times New Roman" w:cs="Times New Roman"/>
            <w:i/>
            <w:iCs/>
          </w:rPr>
          <w:delText>Sci Rep</w:delText>
        </w:r>
        <w:r w:rsidRPr="00AE016A" w:rsidDel="00301749">
          <w:rPr>
            <w:rFonts w:ascii="Times New Roman" w:hAnsi="Times New Roman" w:cs="Times New Roman"/>
          </w:rPr>
          <w:delText>. 2019;9(1):6994. doi:10.1038/s41598-019-43372-7</w:delText>
        </w:r>
        <w:r w:rsidDel="00301749">
          <w:rPr>
            <w:rFonts w:ascii="Times New Roman" w:hAnsi="Times New Roman" w:cs="Times New Roman"/>
          </w:rPr>
          <w:delText>.</w:delText>
        </w:r>
      </w:del>
    </w:p>
    <w:p w14:paraId="48CB4271" w14:textId="2817EC59" w:rsidR="00C55D64" w:rsidDel="00301749" w:rsidRDefault="00C55D64" w:rsidP="00C55D64">
      <w:pPr>
        <w:spacing w:after="0" w:line="360" w:lineRule="auto"/>
        <w:rPr>
          <w:del w:id="694" w:author="Ricky Hu" w:date="2022-05-18T02:29:00Z"/>
          <w:rFonts w:ascii="Times New Roman" w:hAnsi="Times New Roman" w:cs="Times New Roman"/>
        </w:rPr>
      </w:pPr>
    </w:p>
    <w:p w14:paraId="38C0C0A5" w14:textId="286EEE31" w:rsidR="00C55D64" w:rsidDel="00301749" w:rsidRDefault="00C55D64" w:rsidP="00C55D64">
      <w:pPr>
        <w:spacing w:after="0" w:line="360" w:lineRule="auto"/>
        <w:rPr>
          <w:del w:id="695" w:author="Ricky Hu" w:date="2022-05-18T02:29:00Z"/>
          <w:rFonts w:ascii="Times New Roman" w:hAnsi="Times New Roman" w:cs="Times New Roman"/>
        </w:rPr>
      </w:pPr>
      <w:del w:id="696" w:author="Ricky Hu" w:date="2022-05-18T02:29:00Z">
        <w:r w:rsidDel="00301749">
          <w:rPr>
            <w:rFonts w:ascii="Times New Roman" w:hAnsi="Times New Roman" w:cs="Times New Roman"/>
          </w:rPr>
          <w:delText xml:space="preserve">[20] </w:delText>
        </w:r>
        <w:r w:rsidRPr="00975494" w:rsidDel="00301749">
          <w:rPr>
            <w:rFonts w:ascii="Times New Roman" w:hAnsi="Times New Roman" w:cs="Times New Roman"/>
          </w:rPr>
          <w:delText xml:space="preserve">Wang W, Liu W. Integration of gene interaction information into a reweighted random survival forest approach for accurate survival prediction and survival biomarker discovery. </w:delText>
        </w:r>
        <w:r w:rsidRPr="009F2ACD" w:rsidDel="00301749">
          <w:rPr>
            <w:rFonts w:ascii="Times New Roman" w:hAnsi="Times New Roman" w:cs="Times New Roman"/>
            <w:i/>
            <w:iCs/>
          </w:rPr>
          <w:delText>Sci Rep.</w:delText>
        </w:r>
        <w:r w:rsidRPr="00975494" w:rsidDel="00301749">
          <w:rPr>
            <w:rFonts w:ascii="Times New Roman" w:hAnsi="Times New Roman" w:cs="Times New Roman"/>
          </w:rPr>
          <w:delText xml:space="preserve"> 2018;8(1):13202.</w:delText>
        </w:r>
        <w:r w:rsidDel="00301749">
          <w:rPr>
            <w:rFonts w:ascii="Times New Roman" w:hAnsi="Times New Roman" w:cs="Times New Roman"/>
          </w:rPr>
          <w:delText xml:space="preserve"> </w:delText>
        </w:r>
        <w:r w:rsidRPr="00975494" w:rsidDel="00301749">
          <w:rPr>
            <w:rFonts w:ascii="Times New Roman" w:hAnsi="Times New Roman" w:cs="Times New Roman"/>
          </w:rPr>
          <w:delText>doi:10.1038/s41598-018-31497-0</w:delText>
        </w:r>
        <w:r w:rsidDel="00301749">
          <w:rPr>
            <w:rFonts w:ascii="Times New Roman" w:hAnsi="Times New Roman" w:cs="Times New Roman"/>
          </w:rPr>
          <w:delText>.</w:delText>
        </w:r>
      </w:del>
    </w:p>
    <w:p w14:paraId="55AB3A61" w14:textId="42B48A7E" w:rsidR="00C55D64" w:rsidDel="00301749" w:rsidRDefault="00C55D64" w:rsidP="00C55D64">
      <w:pPr>
        <w:spacing w:after="0" w:line="360" w:lineRule="auto"/>
        <w:rPr>
          <w:del w:id="697" w:author="Ricky Hu" w:date="2022-05-18T02:29:00Z"/>
          <w:rFonts w:ascii="Times New Roman" w:hAnsi="Times New Roman" w:cs="Times New Roman"/>
        </w:rPr>
      </w:pPr>
    </w:p>
    <w:p w14:paraId="24EB7D2C" w14:textId="6DF56335" w:rsidR="00C55D64" w:rsidDel="00301749" w:rsidRDefault="00C55D64" w:rsidP="00C55D64">
      <w:pPr>
        <w:spacing w:after="0" w:line="360" w:lineRule="auto"/>
        <w:rPr>
          <w:del w:id="698" w:author="Ricky Hu" w:date="2022-05-18T02:29:00Z"/>
          <w:rFonts w:ascii="Times New Roman" w:hAnsi="Times New Roman" w:cs="Times New Roman"/>
        </w:rPr>
      </w:pPr>
      <w:del w:id="699" w:author="Ricky Hu" w:date="2022-05-18T02:29:00Z">
        <w:r w:rsidDel="00301749">
          <w:rPr>
            <w:rFonts w:ascii="Times New Roman" w:hAnsi="Times New Roman" w:cs="Times New Roman"/>
          </w:rPr>
          <w:delText xml:space="preserve">[21] </w:delText>
        </w:r>
        <w:r w:rsidRPr="00D51864" w:rsidDel="00301749">
          <w:rPr>
            <w:rFonts w:ascii="Times New Roman" w:hAnsi="Times New Roman" w:cs="Times New Roman"/>
          </w:rPr>
          <w:delText>van Griethuysen J</w:delText>
        </w:r>
        <w:r w:rsidDel="00301749">
          <w:rPr>
            <w:rFonts w:ascii="Times New Roman" w:hAnsi="Times New Roman" w:cs="Times New Roman"/>
          </w:rPr>
          <w:delText>J</w:delText>
        </w:r>
        <w:r w:rsidRPr="00D51864" w:rsidDel="00301749">
          <w:rPr>
            <w:rFonts w:ascii="Times New Roman" w:hAnsi="Times New Roman" w:cs="Times New Roman"/>
          </w:rPr>
          <w:delText>M, Fedorov A, Parmar C, et al. Computational Radiomics System to Decode the Radiographic Phenotype. </w:delText>
        </w:r>
        <w:r w:rsidRPr="00D51864" w:rsidDel="00301749">
          <w:rPr>
            <w:rFonts w:ascii="Times New Roman" w:hAnsi="Times New Roman" w:cs="Times New Roman"/>
            <w:i/>
            <w:iCs/>
          </w:rPr>
          <w:delText>Cancer Res</w:delText>
        </w:r>
        <w:r w:rsidRPr="00D51864" w:rsidDel="00301749">
          <w:rPr>
            <w:rFonts w:ascii="Times New Roman" w:hAnsi="Times New Roman" w:cs="Times New Roman"/>
          </w:rPr>
          <w:delText>. 2017;77(21):e104-e107. doi:10.1158/0008-5472.CAN-17-0339</w:delText>
        </w:r>
      </w:del>
    </w:p>
    <w:p w14:paraId="792DC3F8" w14:textId="79EBDAD1" w:rsidR="00C55D64" w:rsidDel="00301749" w:rsidRDefault="00C55D64" w:rsidP="00C55D64">
      <w:pPr>
        <w:spacing w:after="0" w:line="360" w:lineRule="auto"/>
        <w:rPr>
          <w:del w:id="700" w:author="Ricky Hu" w:date="2022-05-18T02:29:00Z"/>
          <w:rFonts w:ascii="Times New Roman" w:hAnsi="Times New Roman" w:cs="Times New Roman"/>
        </w:rPr>
      </w:pPr>
    </w:p>
    <w:p w14:paraId="6BC3E9C4" w14:textId="2FDB72BF" w:rsidR="00C55D64" w:rsidDel="00301749" w:rsidRDefault="00C55D64" w:rsidP="00C55D64">
      <w:pPr>
        <w:spacing w:after="0" w:line="360" w:lineRule="auto"/>
        <w:rPr>
          <w:del w:id="701" w:author="Ricky Hu" w:date="2022-05-18T02:29:00Z"/>
          <w:rFonts w:ascii="Times New Roman" w:hAnsi="Times New Roman" w:cs="Times New Roman"/>
        </w:rPr>
      </w:pPr>
      <w:del w:id="702" w:author="Ricky Hu" w:date="2022-05-18T02:29:00Z">
        <w:r w:rsidDel="00301749">
          <w:rPr>
            <w:rFonts w:ascii="Times New Roman" w:hAnsi="Times New Roman" w:cs="Times New Roman"/>
          </w:rPr>
          <w:delText xml:space="preserve">[22] Fotso, S. PySurvival: Open source package for survival analysis modeling. 2019. </w:delText>
        </w:r>
        <w:r w:rsidRPr="003F642D" w:rsidDel="00301749">
          <w:rPr>
            <w:rFonts w:ascii="Times New Roman" w:hAnsi="Times New Roman" w:cs="Times New Roman"/>
          </w:rPr>
          <w:delText>https://square.github.io/pysurvival/</w:delText>
        </w:r>
      </w:del>
    </w:p>
    <w:p w14:paraId="55EBFAF7" w14:textId="10CDC628" w:rsidR="00C55D64" w:rsidDel="00301749" w:rsidRDefault="00C55D64" w:rsidP="00C55D64">
      <w:pPr>
        <w:spacing w:after="0" w:line="360" w:lineRule="auto"/>
        <w:rPr>
          <w:del w:id="703" w:author="Ricky Hu" w:date="2022-05-18T02:29:00Z"/>
          <w:rFonts w:ascii="Times New Roman" w:hAnsi="Times New Roman" w:cs="Times New Roman"/>
        </w:rPr>
      </w:pPr>
    </w:p>
    <w:p w14:paraId="5907ABD2" w14:textId="2662A53F" w:rsidR="00C55D64" w:rsidDel="00301749" w:rsidRDefault="00C55D64" w:rsidP="00C55D64">
      <w:pPr>
        <w:spacing w:after="0" w:line="360" w:lineRule="auto"/>
        <w:rPr>
          <w:del w:id="704" w:author="Ricky Hu" w:date="2022-05-18T02:29:00Z"/>
          <w:rFonts w:ascii="Times New Roman" w:hAnsi="Times New Roman" w:cs="Times New Roman"/>
        </w:rPr>
      </w:pPr>
      <w:del w:id="705" w:author="Ricky Hu" w:date="2022-05-18T02:29:00Z">
        <w:r w:rsidDel="00301749">
          <w:rPr>
            <w:rFonts w:ascii="Times New Roman" w:hAnsi="Times New Roman" w:cs="Times New Roman"/>
          </w:rPr>
          <w:delText>[23]</w:delText>
        </w:r>
        <w:r w:rsidRPr="00450EBA" w:rsidDel="00301749">
          <w:delText xml:space="preserve"> </w:delText>
        </w:r>
        <w:r w:rsidDel="00301749">
          <w:rPr>
            <w:rFonts w:ascii="Times New Roman" w:hAnsi="Times New Roman" w:cs="Times New Roman"/>
          </w:rPr>
          <w:delText xml:space="preserve">Harrell FE, Dupont C. Hmisc: Harrell miscellaneous </w:delText>
        </w:r>
        <w:r w:rsidRPr="00450EBA" w:rsidDel="00301749">
          <w:rPr>
            <w:rFonts w:ascii="Times New Roman" w:hAnsi="Times New Roman" w:cs="Times New Roman"/>
          </w:rPr>
          <w:delText>R package version</w:delText>
        </w:r>
        <w:r w:rsidDel="00301749">
          <w:rPr>
            <w:rFonts w:ascii="Times New Roman" w:hAnsi="Times New Roman" w:cs="Times New Roman"/>
          </w:rPr>
          <w:delText xml:space="preserve"> 4.6-0</w:delText>
        </w:r>
        <w:r w:rsidRPr="00450EBA" w:rsidDel="00301749">
          <w:rPr>
            <w:rFonts w:ascii="Times New Roman" w:hAnsi="Times New Roman" w:cs="Times New Roman"/>
          </w:rPr>
          <w:delText xml:space="preserve">. </w:delText>
        </w:r>
        <w:r w:rsidDel="00301749">
          <w:rPr>
            <w:rFonts w:ascii="Times New Roman" w:hAnsi="Times New Roman" w:cs="Times New Roman"/>
          </w:rPr>
          <w:delText xml:space="preserve">2021. </w:delText>
        </w:r>
        <w:r w:rsidRPr="00450EBA" w:rsidDel="00301749">
          <w:rPr>
            <w:rFonts w:ascii="Times New Roman" w:hAnsi="Times New Roman" w:cs="Times New Roman"/>
          </w:rPr>
          <w:delText>https://cran.r-project.org/web/packages/Hmisc/index.html</w:delText>
        </w:r>
      </w:del>
    </w:p>
    <w:p w14:paraId="16578C2E" w14:textId="316A19A2" w:rsidR="00C55D64" w:rsidDel="00301749" w:rsidRDefault="00C55D64" w:rsidP="00C55D64">
      <w:pPr>
        <w:spacing w:after="0" w:line="360" w:lineRule="auto"/>
        <w:rPr>
          <w:del w:id="706" w:author="Ricky Hu" w:date="2022-05-18T02:29:00Z"/>
          <w:rFonts w:ascii="Times New Roman" w:hAnsi="Times New Roman" w:cs="Times New Roman"/>
        </w:rPr>
      </w:pPr>
    </w:p>
    <w:p w14:paraId="37A981F9" w14:textId="004A4786" w:rsidR="00C55D64" w:rsidDel="00301749" w:rsidRDefault="00C55D64" w:rsidP="00C55D64">
      <w:pPr>
        <w:spacing w:after="0" w:line="360" w:lineRule="auto"/>
        <w:rPr>
          <w:del w:id="707" w:author="Ricky Hu" w:date="2022-05-18T02:29:00Z"/>
          <w:rFonts w:ascii="Times New Roman" w:hAnsi="Times New Roman" w:cs="Times New Roman"/>
        </w:rPr>
      </w:pPr>
      <w:del w:id="708" w:author="Ricky Hu" w:date="2022-05-18T02:29:00Z">
        <w:r w:rsidDel="00301749">
          <w:rPr>
            <w:rFonts w:ascii="Times New Roman" w:hAnsi="Times New Roman" w:cs="Times New Roman"/>
          </w:rPr>
          <w:delText xml:space="preserve">[24] </w:delText>
        </w:r>
        <w:r w:rsidRPr="00AE016A" w:rsidDel="00301749">
          <w:rPr>
            <w:rFonts w:ascii="Times New Roman" w:hAnsi="Times New Roman" w:cs="Times New Roman"/>
          </w:rPr>
          <w:delText>Liu R, Gillies DF. Overfitting in linear feature extraction for classification</w:delText>
        </w:r>
        <w:r w:rsidDel="00301749">
          <w:rPr>
            <w:rFonts w:ascii="Times New Roman" w:hAnsi="Times New Roman" w:cs="Times New Roman"/>
          </w:rPr>
          <w:delText xml:space="preserve"> </w:delText>
        </w:r>
        <w:r w:rsidRPr="00AE016A" w:rsidDel="00301749">
          <w:rPr>
            <w:rFonts w:ascii="Times New Roman" w:hAnsi="Times New Roman" w:cs="Times New Roman"/>
          </w:rPr>
          <w:delText xml:space="preserve">of high-dimensional image data. </w:delText>
        </w:r>
        <w:r w:rsidRPr="00AE016A" w:rsidDel="00301749">
          <w:rPr>
            <w:rFonts w:ascii="Times New Roman" w:hAnsi="Times New Roman" w:cs="Times New Roman"/>
            <w:i/>
            <w:iCs/>
          </w:rPr>
          <w:delText>Pattern Recognit.</w:delText>
        </w:r>
        <w:r w:rsidRPr="00AE016A" w:rsidDel="00301749">
          <w:rPr>
            <w:rFonts w:ascii="Times New Roman" w:hAnsi="Times New Roman" w:cs="Times New Roman"/>
          </w:rPr>
          <w:delText xml:space="preserve"> 2016;53</w:delText>
        </w:r>
        <w:r w:rsidDel="00301749">
          <w:rPr>
            <w:rFonts w:ascii="Times New Roman" w:hAnsi="Times New Roman" w:cs="Times New Roman"/>
          </w:rPr>
          <w:delText>(C)</w:delText>
        </w:r>
        <w:r w:rsidRPr="00AE016A" w:rsidDel="00301749">
          <w:rPr>
            <w:rFonts w:ascii="Times New Roman" w:hAnsi="Times New Roman" w:cs="Times New Roman"/>
          </w:rPr>
          <w:delText>:73–86.</w:delText>
        </w:r>
        <w:r w:rsidDel="00301749">
          <w:rPr>
            <w:rFonts w:ascii="Times New Roman" w:hAnsi="Times New Roman" w:cs="Times New Roman"/>
          </w:rPr>
          <w:delText xml:space="preserve"> doi:</w:delText>
        </w:r>
        <w:r w:rsidRPr="00975494" w:rsidDel="00301749">
          <w:rPr>
            <w:rFonts w:ascii="Times New Roman" w:hAnsi="Times New Roman" w:cs="Times New Roman"/>
          </w:rPr>
          <w:delText>10.1016/j.patcog.2015.11.015</w:delText>
        </w:r>
        <w:r w:rsidDel="00301749">
          <w:rPr>
            <w:rFonts w:ascii="Times New Roman" w:hAnsi="Times New Roman" w:cs="Times New Roman"/>
          </w:rPr>
          <w:delText>.</w:delText>
        </w:r>
      </w:del>
    </w:p>
    <w:p w14:paraId="7CEC0F4F" w14:textId="3CA67E2D" w:rsidR="00C55D64" w:rsidDel="00301749" w:rsidRDefault="00C55D64" w:rsidP="00C55D64">
      <w:pPr>
        <w:spacing w:after="0" w:line="360" w:lineRule="auto"/>
        <w:rPr>
          <w:del w:id="709" w:author="Ricky Hu" w:date="2022-05-18T02:29:00Z"/>
          <w:rFonts w:ascii="Times New Roman" w:hAnsi="Times New Roman" w:cs="Times New Roman"/>
        </w:rPr>
      </w:pPr>
    </w:p>
    <w:p w14:paraId="07145272" w14:textId="6613B3D7" w:rsidR="00C55D64" w:rsidDel="00301749" w:rsidRDefault="00C55D64" w:rsidP="00C55D64">
      <w:pPr>
        <w:spacing w:after="0" w:line="360" w:lineRule="auto"/>
        <w:rPr>
          <w:del w:id="710" w:author="Ricky Hu" w:date="2022-05-18T02:29:00Z"/>
          <w:rFonts w:ascii="Times New Roman" w:hAnsi="Times New Roman" w:cs="Times New Roman"/>
        </w:rPr>
      </w:pPr>
      <w:del w:id="711" w:author="Ricky Hu" w:date="2022-05-18T02:29:00Z">
        <w:r w:rsidDel="00301749">
          <w:rPr>
            <w:rFonts w:ascii="Times New Roman" w:hAnsi="Times New Roman" w:cs="Times New Roman"/>
          </w:rPr>
          <w:delText xml:space="preserve">[25] </w:delText>
        </w:r>
        <w:r w:rsidRPr="00975494" w:rsidDel="00301749">
          <w:rPr>
            <w:rFonts w:ascii="Times New Roman" w:hAnsi="Times New Roman" w:cs="Times New Roman"/>
          </w:rPr>
          <w:delText>Salmeron R, Garcıa CB, Garcıa J. Variance Inflation Factor and Condition</w:delText>
        </w:r>
        <w:r w:rsidDel="00301749">
          <w:rPr>
            <w:rFonts w:ascii="Times New Roman" w:hAnsi="Times New Roman" w:cs="Times New Roman"/>
          </w:rPr>
          <w:delText xml:space="preserve"> </w:delText>
        </w:r>
        <w:r w:rsidRPr="00975494" w:rsidDel="00301749">
          <w:rPr>
            <w:rFonts w:ascii="Times New Roman" w:hAnsi="Times New Roman" w:cs="Times New Roman"/>
          </w:rPr>
          <w:delText xml:space="preserve">Number in multiple linear regression. </w:delText>
        </w:r>
        <w:r w:rsidDel="00301749">
          <w:rPr>
            <w:rFonts w:ascii="Times New Roman" w:hAnsi="Times New Roman" w:cs="Times New Roman"/>
            <w:i/>
            <w:iCs/>
          </w:rPr>
          <w:delText>J Stat Comput Simul</w:delText>
        </w:r>
        <w:r w:rsidDel="00301749">
          <w:rPr>
            <w:rFonts w:ascii="Times New Roman" w:hAnsi="Times New Roman" w:cs="Times New Roman"/>
          </w:rPr>
          <w:delText>.</w:delText>
        </w:r>
        <w:r w:rsidRPr="00975494" w:rsidDel="00301749">
          <w:rPr>
            <w:rFonts w:ascii="Times New Roman" w:hAnsi="Times New Roman" w:cs="Times New Roman"/>
          </w:rPr>
          <w:delText xml:space="preserve"> 2018;88</w:delText>
        </w:r>
        <w:r w:rsidDel="00301749">
          <w:rPr>
            <w:rFonts w:ascii="Times New Roman" w:hAnsi="Times New Roman" w:cs="Times New Roman"/>
          </w:rPr>
          <w:delText>(12)</w:delText>
        </w:r>
        <w:r w:rsidRPr="00975494" w:rsidDel="00301749">
          <w:rPr>
            <w:rFonts w:ascii="Times New Roman" w:hAnsi="Times New Roman" w:cs="Times New Roman"/>
          </w:rPr>
          <w:delText>:2365</w:delText>
        </w:r>
        <w:r w:rsidDel="00301749">
          <w:rPr>
            <w:rFonts w:ascii="Times New Roman" w:hAnsi="Times New Roman" w:cs="Times New Roman"/>
          </w:rPr>
          <w:delText>-</w:delText>
        </w:r>
        <w:r w:rsidRPr="00975494" w:rsidDel="00301749">
          <w:rPr>
            <w:rFonts w:ascii="Times New Roman" w:hAnsi="Times New Roman" w:cs="Times New Roman"/>
          </w:rPr>
          <w:delText>2384.</w:delText>
        </w:r>
        <w:r w:rsidDel="00301749">
          <w:rPr>
            <w:rFonts w:ascii="Times New Roman" w:hAnsi="Times New Roman" w:cs="Times New Roman"/>
          </w:rPr>
          <w:delText xml:space="preserve"> </w:delText>
        </w:r>
        <w:r w:rsidRPr="00975494" w:rsidDel="00301749">
          <w:rPr>
            <w:rFonts w:ascii="Times New Roman" w:hAnsi="Times New Roman" w:cs="Times New Roman"/>
          </w:rPr>
          <w:delText>Doi</w:delText>
        </w:r>
        <w:r w:rsidDel="00301749">
          <w:rPr>
            <w:rFonts w:ascii="Times New Roman" w:hAnsi="Times New Roman" w:cs="Times New Roman"/>
          </w:rPr>
          <w:delText>:</w:delText>
        </w:r>
        <w:r w:rsidRPr="00975494" w:rsidDel="00301749">
          <w:rPr>
            <w:rFonts w:ascii="Times New Roman" w:hAnsi="Times New Roman" w:cs="Times New Roman"/>
          </w:rPr>
          <w:delText>10.1080/00949655.2018.1463376</w:delText>
        </w:r>
        <w:r w:rsidDel="00301749">
          <w:rPr>
            <w:rFonts w:ascii="Times New Roman" w:hAnsi="Times New Roman" w:cs="Times New Roman"/>
          </w:rPr>
          <w:delText>.</w:delText>
        </w:r>
      </w:del>
    </w:p>
    <w:p w14:paraId="31ABA5EC" w14:textId="1CE71F77" w:rsidR="00C55D64" w:rsidRPr="007B0003" w:rsidDel="00301749" w:rsidRDefault="00C55D64" w:rsidP="00C55D64">
      <w:pPr>
        <w:spacing w:after="0" w:line="360" w:lineRule="auto"/>
        <w:rPr>
          <w:del w:id="712" w:author="Ricky Hu" w:date="2022-05-18T02:29:00Z"/>
          <w:rFonts w:ascii="Times New Roman" w:hAnsi="Times New Roman" w:cs="Times New Roman"/>
          <w:i/>
          <w:iCs/>
        </w:rPr>
      </w:pPr>
    </w:p>
    <w:p w14:paraId="210925A7" w14:textId="640EE49A" w:rsidR="00C55D64" w:rsidDel="00301749" w:rsidRDefault="00C55D64" w:rsidP="00C55D64">
      <w:pPr>
        <w:spacing w:after="0" w:line="360" w:lineRule="auto"/>
        <w:rPr>
          <w:del w:id="713" w:author="Ricky Hu" w:date="2022-05-18T02:29:00Z"/>
          <w:rFonts w:ascii="Times New Roman" w:hAnsi="Times New Roman" w:cs="Times New Roman"/>
        </w:rPr>
      </w:pPr>
      <w:del w:id="714" w:author="Ricky Hu" w:date="2022-05-18T02:29:00Z">
        <w:r w:rsidDel="00301749">
          <w:rPr>
            <w:rFonts w:ascii="Times New Roman" w:hAnsi="Times New Roman" w:cs="Times New Roman"/>
          </w:rPr>
          <w:lastRenderedPageBreak/>
          <w:delText xml:space="preserve">[26] </w:delText>
        </w:r>
        <w:r w:rsidRPr="00444EE0" w:rsidDel="00301749">
          <w:rPr>
            <w:rFonts w:ascii="Times New Roman" w:hAnsi="Times New Roman" w:cs="Times New Roman"/>
          </w:rPr>
          <w:delText>Bourgon R, Gentleman R</w:delText>
        </w:r>
        <w:r w:rsidDel="00301749">
          <w:rPr>
            <w:rFonts w:ascii="Times New Roman" w:hAnsi="Times New Roman" w:cs="Times New Roman"/>
          </w:rPr>
          <w:delText>,</w:delText>
        </w:r>
        <w:r w:rsidRPr="00444EE0" w:rsidDel="00301749">
          <w:rPr>
            <w:rFonts w:ascii="Times New Roman" w:hAnsi="Times New Roman" w:cs="Times New Roman"/>
          </w:rPr>
          <w:delText xml:space="preserve"> Huber W. (2010). Independent filtering increases detection power for high-throughput experiments. </w:delText>
        </w:r>
        <w:r w:rsidRPr="00AE016A" w:rsidDel="00301749">
          <w:rPr>
            <w:rFonts w:ascii="Times New Roman" w:hAnsi="Times New Roman" w:cs="Times New Roman"/>
            <w:i/>
            <w:iCs/>
          </w:rPr>
          <w:delText>Proceedings of the National Academy of Sciences of the United States of America</w:delText>
        </w:r>
        <w:r w:rsidRPr="00444EE0" w:rsidDel="00301749">
          <w:rPr>
            <w:rFonts w:ascii="Times New Roman" w:hAnsi="Times New Roman" w:cs="Times New Roman"/>
          </w:rPr>
          <w:delText>, 107(21), 9546–9551. https://doi.org/10.1073/pnas.0914005107</w:delText>
        </w:r>
        <w:r w:rsidDel="00301749">
          <w:rPr>
            <w:rFonts w:ascii="Times New Roman" w:hAnsi="Times New Roman" w:cs="Times New Roman"/>
          </w:rPr>
          <w:delText>.</w:delText>
        </w:r>
      </w:del>
    </w:p>
    <w:p w14:paraId="76F6461D" w14:textId="2A64CA7A" w:rsidR="00C55D64" w:rsidDel="00301749" w:rsidRDefault="00C55D64" w:rsidP="00C55D64">
      <w:pPr>
        <w:spacing w:after="0" w:line="360" w:lineRule="auto"/>
        <w:rPr>
          <w:del w:id="715" w:author="Ricky Hu" w:date="2022-05-18T02:29:00Z"/>
          <w:rFonts w:ascii="Times New Roman" w:hAnsi="Times New Roman" w:cs="Times New Roman"/>
        </w:rPr>
      </w:pPr>
    </w:p>
    <w:p w14:paraId="60ECCD8E" w14:textId="3D8410E3" w:rsidR="00C55D64" w:rsidDel="00301749" w:rsidRDefault="00C55D64" w:rsidP="00C55D64">
      <w:pPr>
        <w:spacing w:after="0" w:line="360" w:lineRule="auto"/>
        <w:rPr>
          <w:del w:id="716" w:author="Ricky Hu" w:date="2022-05-18T02:29:00Z"/>
          <w:rFonts w:ascii="Times New Roman" w:hAnsi="Times New Roman" w:cs="Times New Roman"/>
        </w:rPr>
      </w:pPr>
      <w:del w:id="717" w:author="Ricky Hu" w:date="2022-05-18T02:29:00Z">
        <w:r w:rsidDel="00301749">
          <w:rPr>
            <w:rFonts w:ascii="Times New Roman" w:hAnsi="Times New Roman" w:cs="Times New Roman"/>
          </w:rPr>
          <w:delText xml:space="preserve">[27] </w:delText>
        </w:r>
        <w:r w:rsidRPr="00AE016A" w:rsidDel="00301749">
          <w:rPr>
            <w:rFonts w:ascii="Times New Roman" w:hAnsi="Times New Roman" w:cs="Times New Roman"/>
          </w:rPr>
          <w:delText xml:space="preserve">Ishwaran H, Kogalur UB, Blackstone EH, Lauer MS. Random survival forests. </w:delText>
        </w:r>
        <w:r w:rsidRPr="00AE016A" w:rsidDel="00301749">
          <w:rPr>
            <w:rFonts w:ascii="Times New Roman" w:hAnsi="Times New Roman" w:cs="Times New Roman"/>
            <w:i/>
            <w:iCs/>
          </w:rPr>
          <w:delText>Ann Appl Stat</w:delText>
        </w:r>
        <w:r w:rsidRPr="00AE016A" w:rsidDel="00301749">
          <w:rPr>
            <w:rFonts w:ascii="Times New Roman" w:hAnsi="Times New Roman" w:cs="Times New Roman"/>
          </w:rPr>
          <w:delText>. 2008;2:841–860.</w:delText>
        </w:r>
      </w:del>
    </w:p>
    <w:p w14:paraId="7796A6B6" w14:textId="0E889C8D" w:rsidR="00C55D64" w:rsidDel="00301749" w:rsidRDefault="00C55D64" w:rsidP="00C55D64">
      <w:pPr>
        <w:spacing w:after="0" w:line="360" w:lineRule="auto"/>
        <w:rPr>
          <w:del w:id="718" w:author="Ricky Hu" w:date="2022-05-18T02:29:00Z"/>
          <w:rFonts w:ascii="Times New Roman" w:hAnsi="Times New Roman" w:cs="Times New Roman"/>
        </w:rPr>
      </w:pPr>
    </w:p>
    <w:p w14:paraId="6986840F" w14:textId="29EA76A9" w:rsidR="00C55D64" w:rsidDel="00301749" w:rsidRDefault="00C55D64" w:rsidP="00C55D64">
      <w:pPr>
        <w:spacing w:after="0" w:line="360" w:lineRule="auto"/>
        <w:rPr>
          <w:del w:id="719" w:author="Ricky Hu" w:date="2022-05-18T02:29:00Z"/>
          <w:rFonts w:ascii="Times New Roman" w:hAnsi="Times New Roman" w:cs="Times New Roman"/>
        </w:rPr>
      </w:pPr>
    </w:p>
    <w:p w14:paraId="68851BAC" w14:textId="606D7507" w:rsidR="00C55D64" w:rsidDel="00301749" w:rsidRDefault="00C55D64" w:rsidP="00C55D64">
      <w:pPr>
        <w:spacing w:after="0" w:line="360" w:lineRule="auto"/>
        <w:rPr>
          <w:del w:id="720" w:author="Ricky Hu" w:date="2022-05-18T02:29:00Z"/>
          <w:rFonts w:ascii="Times New Roman" w:hAnsi="Times New Roman" w:cs="Times New Roman"/>
        </w:rPr>
      </w:pPr>
      <w:del w:id="721" w:author="Ricky Hu" w:date="2022-05-18T02:29:00Z">
        <w:r w:rsidDel="00301749">
          <w:rPr>
            <w:rFonts w:ascii="Times New Roman" w:hAnsi="Times New Roman" w:cs="Times New Roman"/>
          </w:rPr>
          <w:delText xml:space="preserve">[28] Newson, R. </w:delText>
        </w:r>
        <w:r w:rsidRPr="003F642D" w:rsidDel="00301749">
          <w:rPr>
            <w:rFonts w:ascii="Times New Roman" w:hAnsi="Times New Roman" w:cs="Times New Roman"/>
          </w:rPr>
          <w:delText>Confidence Intervals for Rank Statistics: Somers’ D and Extensions</w:delText>
        </w:r>
        <w:r w:rsidDel="00301749">
          <w:rPr>
            <w:rFonts w:ascii="Times New Roman" w:hAnsi="Times New Roman" w:cs="Times New Roman"/>
          </w:rPr>
          <w:delText xml:space="preserve">. </w:delText>
        </w:r>
        <w:r w:rsidDel="00301749">
          <w:rPr>
            <w:rFonts w:ascii="Times New Roman" w:hAnsi="Times New Roman" w:cs="Times New Roman"/>
            <w:i/>
            <w:iCs/>
          </w:rPr>
          <w:delText>The Stata Journal</w:delText>
        </w:r>
        <w:r w:rsidDel="00301749">
          <w:rPr>
            <w:rFonts w:ascii="Times New Roman" w:hAnsi="Times New Roman" w:cs="Times New Roman"/>
          </w:rPr>
          <w:delText>. 2006;6(3):309-334.</w:delText>
        </w:r>
      </w:del>
    </w:p>
    <w:p w14:paraId="558388B9" w14:textId="622F7564" w:rsidR="00C55D64" w:rsidRPr="003F642D" w:rsidDel="00301749" w:rsidRDefault="00C55D64" w:rsidP="00C55D64">
      <w:pPr>
        <w:spacing w:after="0" w:line="360" w:lineRule="auto"/>
        <w:rPr>
          <w:del w:id="722" w:author="Ricky Hu" w:date="2022-05-18T02:29:00Z"/>
          <w:rFonts w:ascii="Times New Roman" w:hAnsi="Times New Roman" w:cs="Times New Roman"/>
        </w:rPr>
      </w:pPr>
    </w:p>
    <w:p w14:paraId="322108FC" w14:textId="4255A57D" w:rsidR="00C55D64" w:rsidDel="00301749" w:rsidRDefault="00C55D64" w:rsidP="00C55D64">
      <w:pPr>
        <w:spacing w:after="0" w:line="360" w:lineRule="auto"/>
        <w:rPr>
          <w:del w:id="723" w:author="Ricky Hu" w:date="2022-05-18T02:29:00Z"/>
          <w:rFonts w:ascii="Times New Roman" w:hAnsi="Times New Roman" w:cs="Times New Roman"/>
        </w:rPr>
      </w:pPr>
      <w:del w:id="724" w:author="Ricky Hu" w:date="2022-05-18T02:29:00Z">
        <w:r w:rsidDel="00301749">
          <w:rPr>
            <w:rFonts w:ascii="Times New Roman" w:hAnsi="Times New Roman" w:cs="Times New Roman"/>
          </w:rPr>
          <w:delText xml:space="preserve">[29] </w:delText>
        </w:r>
        <w:r w:rsidRPr="00975494" w:rsidDel="00301749">
          <w:rPr>
            <w:rFonts w:ascii="Times New Roman" w:hAnsi="Times New Roman" w:cs="Times New Roman"/>
          </w:rPr>
          <w:delText xml:space="preserve">Steyerberg EW, Vickers AJ, Cook NR, et al. Assessing the performance of prediction models: a framework for traditional and novel measures. </w:delText>
        </w:r>
        <w:r w:rsidRPr="00975494" w:rsidDel="00301749">
          <w:rPr>
            <w:rFonts w:ascii="Times New Roman" w:hAnsi="Times New Roman" w:cs="Times New Roman"/>
            <w:i/>
            <w:iCs/>
          </w:rPr>
          <w:delText>Epidemiology</w:delText>
        </w:r>
        <w:r w:rsidRPr="00975494" w:rsidDel="00301749">
          <w:rPr>
            <w:rFonts w:ascii="Times New Roman" w:hAnsi="Times New Roman" w:cs="Times New Roman"/>
          </w:rPr>
          <w:delText>. 2010;21(1):128-138. doi:10.1097/EDE.0b013e3181c30fb2</w:delText>
        </w:r>
        <w:r w:rsidDel="00301749">
          <w:rPr>
            <w:rFonts w:ascii="Times New Roman" w:hAnsi="Times New Roman" w:cs="Times New Roman"/>
          </w:rPr>
          <w:delText>.</w:delText>
        </w:r>
      </w:del>
    </w:p>
    <w:p w14:paraId="386274FA" w14:textId="6ABA80B4" w:rsidR="00C55D64" w:rsidDel="00301749" w:rsidRDefault="00C55D64" w:rsidP="00C55D64">
      <w:pPr>
        <w:spacing w:after="0" w:line="360" w:lineRule="auto"/>
        <w:rPr>
          <w:del w:id="725" w:author="Ricky Hu" w:date="2022-05-18T02:29:00Z"/>
          <w:rFonts w:ascii="Times New Roman" w:hAnsi="Times New Roman" w:cs="Times New Roman"/>
        </w:rPr>
      </w:pPr>
    </w:p>
    <w:p w14:paraId="342E74F6" w14:textId="1C76F920" w:rsidR="00C55D64" w:rsidDel="00301749" w:rsidRDefault="00C55D64" w:rsidP="00C55D64">
      <w:pPr>
        <w:spacing w:after="0" w:line="360" w:lineRule="auto"/>
        <w:rPr>
          <w:del w:id="726" w:author="Ricky Hu" w:date="2022-05-18T02:29:00Z"/>
          <w:rFonts w:ascii="Times New Roman" w:hAnsi="Times New Roman" w:cs="Times New Roman"/>
        </w:rPr>
      </w:pPr>
      <w:del w:id="727" w:author="Ricky Hu" w:date="2022-05-18T02:29:00Z">
        <w:r w:rsidDel="00301749">
          <w:rPr>
            <w:rFonts w:ascii="Times New Roman" w:hAnsi="Times New Roman" w:cs="Times New Roman"/>
          </w:rPr>
          <w:delText xml:space="preserve">[30] </w:delText>
        </w:r>
        <w:r w:rsidRPr="00AE016A" w:rsidDel="00301749">
          <w:rPr>
            <w:rFonts w:ascii="Times New Roman" w:hAnsi="Times New Roman" w:cs="Times New Roman"/>
          </w:rPr>
          <w:delText xml:space="preserve">Lin </w:delText>
        </w:r>
        <w:r w:rsidDel="00301749">
          <w:rPr>
            <w:rFonts w:ascii="Times New Roman" w:hAnsi="Times New Roman" w:cs="Times New Roman"/>
          </w:rPr>
          <w:delText>D</w:delText>
        </w:r>
        <w:r w:rsidRPr="00AE016A" w:rsidDel="00301749">
          <w:rPr>
            <w:rFonts w:ascii="Times New Roman" w:hAnsi="Times New Roman" w:cs="Times New Roman"/>
          </w:rPr>
          <w:delText>Y, Wei  LJ.  The robust inference for the cox proportional hazards</w:delText>
        </w:r>
        <w:r w:rsidDel="00301749">
          <w:rPr>
            <w:rFonts w:ascii="Times New Roman" w:hAnsi="Times New Roman" w:cs="Times New Roman"/>
          </w:rPr>
          <w:delText xml:space="preserve"> </w:delText>
        </w:r>
        <w:r w:rsidRPr="00AE016A" w:rsidDel="00301749">
          <w:rPr>
            <w:rFonts w:ascii="Times New Roman" w:hAnsi="Times New Roman" w:cs="Times New Roman"/>
          </w:rPr>
          <w:delText xml:space="preserve">model. </w:delText>
        </w:r>
        <w:r w:rsidRPr="00AE016A" w:rsidDel="00301749">
          <w:rPr>
            <w:rFonts w:ascii="Times New Roman" w:hAnsi="Times New Roman" w:cs="Times New Roman"/>
            <w:i/>
            <w:iCs/>
          </w:rPr>
          <w:delText>J Am Stat Assoc</w:delText>
        </w:r>
        <w:r w:rsidDel="00301749">
          <w:rPr>
            <w:rFonts w:ascii="Times New Roman" w:hAnsi="Times New Roman" w:cs="Times New Roman"/>
          </w:rPr>
          <w:delText>.</w:delText>
        </w:r>
        <w:r w:rsidRPr="00AE016A" w:rsidDel="00301749">
          <w:rPr>
            <w:rFonts w:ascii="Times New Roman" w:hAnsi="Times New Roman" w:cs="Times New Roman"/>
          </w:rPr>
          <w:delText xml:space="preserve"> 1989;84:1074–1078.</w:delText>
        </w:r>
      </w:del>
    </w:p>
    <w:p w14:paraId="7549C88C" w14:textId="1B400509" w:rsidR="00C55D64" w:rsidDel="00301749" w:rsidRDefault="00C55D64" w:rsidP="00C55D64">
      <w:pPr>
        <w:rPr>
          <w:del w:id="728" w:author="Ricky Hu" w:date="2022-05-18T02:29:00Z"/>
          <w:rFonts w:ascii="Times New Roman" w:hAnsi="Times New Roman" w:cs="Times New Roman"/>
          <w:b/>
          <w:bCs/>
          <w:sz w:val="28"/>
          <w:szCs w:val="28"/>
        </w:rPr>
      </w:pPr>
    </w:p>
    <w:p w14:paraId="2A9F9221" w14:textId="452A609D" w:rsidR="00C55D64" w:rsidDel="00301749" w:rsidRDefault="00C55D64" w:rsidP="00C55D64">
      <w:pPr>
        <w:spacing w:after="0" w:line="360" w:lineRule="auto"/>
        <w:rPr>
          <w:del w:id="729" w:author="Ricky Hu" w:date="2022-05-18T02:29:00Z"/>
          <w:rFonts w:ascii="Times New Roman" w:hAnsi="Times New Roman" w:cs="Times New Roman"/>
        </w:rPr>
      </w:pPr>
      <w:del w:id="730" w:author="Ricky Hu" w:date="2022-05-18T02:29:00Z">
        <w:r w:rsidDel="00301749">
          <w:rPr>
            <w:rFonts w:ascii="Times New Roman" w:hAnsi="Times New Roman" w:cs="Times New Roman"/>
          </w:rPr>
          <w:delText xml:space="preserve">[31] </w:delText>
        </w:r>
        <w:r w:rsidRPr="00975494" w:rsidDel="00301749">
          <w:rPr>
            <w:rFonts w:ascii="Times New Roman" w:hAnsi="Times New Roman" w:cs="Times New Roman"/>
          </w:rPr>
          <w:delText xml:space="preserve">Menze BH, Kelm BM, Masuch R, et al. A comparison of random forest and its Gini importance with standard chemometric methods for the feature selection and classification of spectral data. </w:delText>
        </w:r>
        <w:r w:rsidRPr="00975494" w:rsidDel="00301749">
          <w:rPr>
            <w:rFonts w:ascii="Times New Roman" w:hAnsi="Times New Roman" w:cs="Times New Roman"/>
            <w:i/>
            <w:iCs/>
          </w:rPr>
          <w:delText>BMC Bioinformatics</w:delText>
        </w:r>
        <w:r w:rsidRPr="00975494" w:rsidDel="00301749">
          <w:rPr>
            <w:rFonts w:ascii="Times New Roman" w:hAnsi="Times New Roman" w:cs="Times New Roman"/>
          </w:rPr>
          <w:delText>. 2009;10:213. doi:10.1186/1471-2105-10-213</w:delText>
        </w:r>
        <w:r w:rsidDel="00301749">
          <w:rPr>
            <w:rFonts w:ascii="Times New Roman" w:hAnsi="Times New Roman" w:cs="Times New Roman"/>
          </w:rPr>
          <w:delText>.</w:delText>
        </w:r>
      </w:del>
    </w:p>
    <w:p w14:paraId="437DF83C" w14:textId="1520DF2C" w:rsidR="00522139" w:rsidDel="00301749" w:rsidRDefault="00522139">
      <w:pPr>
        <w:rPr>
          <w:del w:id="731" w:author="Ricky Hu" w:date="2022-05-18T02:29:00Z"/>
        </w:rPr>
      </w:pPr>
      <w:del w:id="732" w:author="Ricky Hu" w:date="2022-05-18T02:29:00Z">
        <w:r w:rsidDel="00301749">
          <w:br w:type="page"/>
        </w:r>
      </w:del>
    </w:p>
    <w:p w14:paraId="49EA3A74" w14:textId="77777777" w:rsidR="007224B7" w:rsidRDefault="00522139" w:rsidP="00522139">
      <w:pPr>
        <w:spacing w:after="0" w:line="360" w:lineRule="auto"/>
        <w:rPr>
          <w:ins w:id="733" w:author="Ricky Hu" w:date="2022-05-18T02:59:00Z"/>
          <w:rFonts w:ascii="Times New Roman" w:hAnsi="Times New Roman" w:cs="Times New Roman"/>
          <w:b/>
          <w:bCs/>
          <w:sz w:val="28"/>
          <w:szCs w:val="28"/>
        </w:rPr>
      </w:pPr>
      <w:del w:id="734" w:author="Ricky Hu" w:date="2022-05-07T23:34:00Z">
        <w:r w:rsidDel="00B069D2">
          <w:rPr>
            <w:rFonts w:ascii="Times New Roman" w:hAnsi="Times New Roman" w:cs="Times New Roman"/>
            <w:b/>
            <w:bCs/>
            <w:sz w:val="28"/>
            <w:szCs w:val="28"/>
          </w:rPr>
          <w:lastRenderedPageBreak/>
          <w:delText>Appendices</w:delText>
        </w:r>
      </w:del>
    </w:p>
    <w:p w14:paraId="2BDD7C8D" w14:textId="77777777" w:rsidR="007224B7" w:rsidRDefault="007224B7">
      <w:pPr>
        <w:rPr>
          <w:ins w:id="735" w:author="Ricky Hu" w:date="2022-05-18T02:59:00Z"/>
          <w:rFonts w:ascii="Times New Roman" w:hAnsi="Times New Roman" w:cs="Times New Roman"/>
          <w:b/>
          <w:bCs/>
          <w:sz w:val="28"/>
          <w:szCs w:val="28"/>
        </w:rPr>
      </w:pPr>
      <w:ins w:id="736" w:author="Ricky Hu" w:date="2022-05-18T02:59:00Z">
        <w:r>
          <w:rPr>
            <w:rFonts w:ascii="Times New Roman" w:hAnsi="Times New Roman" w:cs="Times New Roman"/>
            <w:b/>
            <w:bCs/>
            <w:sz w:val="28"/>
            <w:szCs w:val="28"/>
          </w:rPr>
          <w:br w:type="page"/>
        </w:r>
      </w:ins>
    </w:p>
    <w:p w14:paraId="6483C1B7" w14:textId="39D141FE" w:rsidR="00522139" w:rsidRDefault="00B069D2" w:rsidP="00522139">
      <w:pPr>
        <w:spacing w:after="0" w:line="360" w:lineRule="auto"/>
        <w:rPr>
          <w:ins w:id="737" w:author="Ricky Hu" w:date="2022-05-13T18:02:00Z"/>
          <w:rFonts w:ascii="Times New Roman" w:hAnsi="Times New Roman" w:cs="Times New Roman"/>
          <w:b/>
          <w:bCs/>
          <w:sz w:val="28"/>
          <w:szCs w:val="28"/>
        </w:rPr>
      </w:pPr>
      <w:ins w:id="738" w:author="Ricky Hu" w:date="2022-05-07T23:34:00Z">
        <w:r>
          <w:rPr>
            <w:rFonts w:ascii="Times New Roman" w:hAnsi="Times New Roman" w:cs="Times New Roman"/>
            <w:b/>
            <w:bCs/>
            <w:sz w:val="28"/>
            <w:szCs w:val="28"/>
          </w:rPr>
          <w:lastRenderedPageBreak/>
          <w:t>Supplementa</w:t>
        </w:r>
      </w:ins>
      <w:ins w:id="739" w:author="Ricky Hu" w:date="2022-05-18T02:35:00Z">
        <w:r w:rsidR="00C74CBB">
          <w:rPr>
            <w:rFonts w:ascii="Times New Roman" w:hAnsi="Times New Roman" w:cs="Times New Roman"/>
            <w:b/>
            <w:bCs/>
            <w:sz w:val="28"/>
            <w:szCs w:val="28"/>
          </w:rPr>
          <w:t>ry</w:t>
        </w:r>
      </w:ins>
      <w:ins w:id="740" w:author="Ricky Hu" w:date="2022-05-07T23:34:00Z">
        <w:r>
          <w:rPr>
            <w:rFonts w:ascii="Times New Roman" w:hAnsi="Times New Roman" w:cs="Times New Roman"/>
            <w:b/>
            <w:bCs/>
            <w:sz w:val="28"/>
            <w:szCs w:val="28"/>
          </w:rPr>
          <w:t xml:space="preserve"> </w:t>
        </w:r>
      </w:ins>
      <w:ins w:id="741" w:author="Ricky Hu" w:date="2022-05-18T02:35:00Z">
        <w:r w:rsidR="00C74CBB">
          <w:rPr>
            <w:rFonts w:ascii="Times New Roman" w:hAnsi="Times New Roman" w:cs="Times New Roman"/>
            <w:b/>
            <w:bCs/>
            <w:sz w:val="28"/>
            <w:szCs w:val="28"/>
          </w:rPr>
          <w:t>Material</w:t>
        </w:r>
      </w:ins>
      <w:r w:rsidR="00522139">
        <w:rPr>
          <w:rFonts w:ascii="Times New Roman" w:hAnsi="Times New Roman" w:cs="Times New Roman"/>
          <w:b/>
          <w:bCs/>
          <w:sz w:val="28"/>
          <w:szCs w:val="28"/>
        </w:rPr>
        <w:t>:</w:t>
      </w:r>
    </w:p>
    <w:p w14:paraId="2D86B27F" w14:textId="77777777" w:rsidR="00B56317" w:rsidRDefault="00B56317" w:rsidP="00522139">
      <w:pPr>
        <w:spacing w:after="0" w:line="360" w:lineRule="auto"/>
        <w:rPr>
          <w:rFonts w:ascii="Times New Roman" w:hAnsi="Times New Roman" w:cs="Times New Roman"/>
          <w:b/>
          <w:bCs/>
          <w:sz w:val="28"/>
          <w:szCs w:val="28"/>
        </w:rPr>
      </w:pPr>
    </w:p>
    <w:p w14:paraId="7577204E" w14:textId="3D89B184" w:rsidR="00951586" w:rsidDel="000F3E8E" w:rsidRDefault="00522139" w:rsidP="00522139">
      <w:pPr>
        <w:spacing w:after="0" w:line="360" w:lineRule="auto"/>
        <w:rPr>
          <w:del w:id="742" w:author="Ricky Hu" w:date="2022-05-13T18:07:00Z"/>
          <w:rFonts w:ascii="Times New Roman" w:hAnsi="Times New Roman" w:cs="Times New Roman"/>
          <w:b/>
          <w:bCs/>
          <w:sz w:val="24"/>
          <w:szCs w:val="24"/>
        </w:rPr>
      </w:pPr>
      <w:del w:id="743" w:author="Ricky Hu" w:date="2022-05-13T18:02:00Z">
        <w:r w:rsidDel="00951586">
          <w:rPr>
            <w:rFonts w:ascii="Times New Roman" w:hAnsi="Times New Roman" w:cs="Times New Roman"/>
            <w:b/>
            <w:bCs/>
            <w:sz w:val="24"/>
            <w:szCs w:val="24"/>
          </w:rPr>
          <w:delText xml:space="preserve">A. </w:delText>
        </w:r>
        <w:r w:rsidRPr="00FD0DE3" w:rsidDel="00951586">
          <w:rPr>
            <w:rFonts w:ascii="Times New Roman" w:hAnsi="Times New Roman" w:cs="Times New Roman"/>
            <w:b/>
            <w:bCs/>
            <w:sz w:val="24"/>
            <w:szCs w:val="24"/>
          </w:rPr>
          <w:delText>Baseline Patient Demographics</w:delText>
        </w:r>
      </w:del>
    </w:p>
    <w:p w14:paraId="49067966" w14:textId="77777777" w:rsidR="009069EA" w:rsidRPr="009D0967" w:rsidDel="009069EA" w:rsidRDefault="009069EA" w:rsidP="009069EA">
      <w:pPr>
        <w:spacing w:after="0" w:line="360" w:lineRule="auto"/>
        <w:rPr>
          <w:del w:id="744" w:author="Ricky Hu" w:date="2022-05-18T02:38:00Z"/>
          <w:rFonts w:ascii="Times New Roman" w:hAnsi="Times New Roman" w:cs="Times New Roman"/>
          <w:b/>
          <w:bCs/>
        </w:rPr>
      </w:pPr>
      <w:ins w:id="745" w:author="Ricky Hu" w:date="2022-05-18T02:38:00Z">
        <w:r w:rsidRPr="009069EA">
          <w:rPr>
            <w:rFonts w:ascii="Times New Roman" w:hAnsi="Times New Roman" w:cs="Times New Roman"/>
            <w:b/>
            <w:bCs/>
            <w:sz w:val="24"/>
            <w:szCs w:val="24"/>
            <w:rPrChange w:id="746" w:author="Ricky Hu" w:date="2022-05-18T02:40:00Z">
              <w:rPr>
                <w:rFonts w:ascii="Times New Roman" w:hAnsi="Times New Roman" w:cs="Times New Roman"/>
                <w:b/>
                <w:bCs/>
              </w:rPr>
            </w:rPrChange>
          </w:rPr>
          <w:t>Supplementary Table S1</w:t>
        </w:r>
      </w:ins>
      <w:ins w:id="747" w:author="Ricky Hu" w:date="2022-05-18T02:40:00Z">
        <w:r w:rsidRPr="009069EA">
          <w:rPr>
            <w:rFonts w:ascii="Times New Roman" w:hAnsi="Times New Roman" w:cs="Times New Roman"/>
            <w:b/>
            <w:bCs/>
            <w:sz w:val="24"/>
            <w:szCs w:val="24"/>
            <w:rPrChange w:id="748" w:author="Ricky Hu" w:date="2022-05-18T02:40:00Z">
              <w:rPr>
                <w:rFonts w:ascii="Times New Roman" w:hAnsi="Times New Roman" w:cs="Times New Roman"/>
                <w:b/>
                <w:bCs/>
              </w:rPr>
            </w:rPrChange>
          </w:rPr>
          <w:t>: List of Radiomic Features</w:t>
        </w:r>
      </w:ins>
      <w:ins w:id="749" w:author="Ricky Hu" w:date="2022-05-18T02:38:00Z">
        <w:r w:rsidRPr="009069EA">
          <w:rPr>
            <w:rFonts w:ascii="Times New Roman" w:hAnsi="Times New Roman" w:cs="Times New Roman"/>
            <w:b/>
            <w:bCs/>
          </w:rPr>
          <w:t xml:space="preserve"> </w:t>
        </w:r>
      </w:ins>
      <w:del w:id="750" w:author="Ricky Hu" w:date="2022-05-18T02:38:00Z">
        <w:r w:rsidRPr="009069EA" w:rsidDel="009069EA">
          <w:rPr>
            <w:rFonts w:ascii="Times New Roman" w:hAnsi="Times New Roman" w:cs="Times New Roman"/>
            <w:b/>
            <w:bCs/>
          </w:rPr>
          <w:delText>C. List of Radiomic</w:delText>
        </w:r>
        <w:r w:rsidRPr="009D0967" w:rsidDel="009069EA">
          <w:rPr>
            <w:rFonts w:ascii="Times New Roman" w:hAnsi="Times New Roman" w:cs="Times New Roman"/>
            <w:b/>
            <w:bCs/>
          </w:rPr>
          <w:delText xml:space="preserve"> Features</w:delText>
        </w:r>
      </w:del>
    </w:p>
    <w:p w14:paraId="186C12E0" w14:textId="77777777" w:rsidR="009069EA" w:rsidRDefault="009069EA" w:rsidP="009069EA">
      <w:pPr>
        <w:spacing w:after="0" w:line="360" w:lineRule="auto"/>
        <w:rPr>
          <w:rFonts w:ascii="Times New Roman" w:hAnsi="Times New Roman" w:cs="Times New Roman"/>
        </w:rPr>
      </w:pPr>
      <w:del w:id="751" w:author="Ricky Hu" w:date="2022-05-18T02:38:00Z">
        <w:r w:rsidDel="009069EA">
          <w:rPr>
            <w:rFonts w:ascii="Times New Roman" w:hAnsi="Times New Roman" w:cs="Times New Roman"/>
          </w:rPr>
          <w:delText>Table C.1 shows a full list of radiomic features extracted from a liver volume.</w:delText>
        </w:r>
      </w:del>
    </w:p>
    <w:tbl>
      <w:tblPr>
        <w:tblStyle w:val="TableGrid"/>
        <w:tblW w:w="0" w:type="auto"/>
        <w:tblLook w:val="04A0" w:firstRow="1" w:lastRow="0" w:firstColumn="1" w:lastColumn="0" w:noHBand="0" w:noVBand="1"/>
      </w:tblPr>
      <w:tblGrid>
        <w:gridCol w:w="2965"/>
        <w:gridCol w:w="6385"/>
      </w:tblGrid>
      <w:tr w:rsidR="009069EA" w14:paraId="53BA9D7D" w14:textId="77777777" w:rsidTr="0053050D">
        <w:tc>
          <w:tcPr>
            <w:tcW w:w="2965" w:type="dxa"/>
          </w:tcPr>
          <w:p w14:paraId="051CE688" w14:textId="77777777" w:rsidR="009069EA" w:rsidRPr="009D0967" w:rsidRDefault="009069EA" w:rsidP="0053050D">
            <w:pPr>
              <w:spacing w:line="360" w:lineRule="auto"/>
              <w:rPr>
                <w:rFonts w:ascii="Times New Roman" w:hAnsi="Times New Roman" w:cs="Times New Roman"/>
                <w:b/>
                <w:bCs/>
              </w:rPr>
            </w:pPr>
            <w:r w:rsidRPr="009D0967">
              <w:rPr>
                <w:rFonts w:ascii="Times New Roman" w:hAnsi="Times New Roman" w:cs="Times New Roman"/>
                <w:b/>
                <w:bCs/>
              </w:rPr>
              <w:t>Feature Category</w:t>
            </w:r>
          </w:p>
        </w:tc>
        <w:tc>
          <w:tcPr>
            <w:tcW w:w="6385" w:type="dxa"/>
          </w:tcPr>
          <w:p w14:paraId="40C4AA00" w14:textId="77777777" w:rsidR="009069EA" w:rsidRPr="009D0967" w:rsidRDefault="009069EA" w:rsidP="0053050D">
            <w:pPr>
              <w:spacing w:line="360" w:lineRule="auto"/>
              <w:rPr>
                <w:rFonts w:ascii="Times New Roman" w:hAnsi="Times New Roman" w:cs="Times New Roman"/>
                <w:b/>
                <w:bCs/>
              </w:rPr>
            </w:pPr>
            <w:r w:rsidRPr="009D0967">
              <w:rPr>
                <w:rFonts w:ascii="Times New Roman" w:hAnsi="Times New Roman" w:cs="Times New Roman"/>
                <w:b/>
                <w:bCs/>
              </w:rPr>
              <w:t>Features</w:t>
            </w:r>
          </w:p>
        </w:tc>
      </w:tr>
      <w:tr w:rsidR="009069EA" w14:paraId="09F80758" w14:textId="77777777" w:rsidTr="0053050D">
        <w:tc>
          <w:tcPr>
            <w:tcW w:w="2965" w:type="dxa"/>
          </w:tcPr>
          <w:p w14:paraId="393895EF" w14:textId="77777777" w:rsidR="009069EA" w:rsidRDefault="009069EA" w:rsidP="0053050D">
            <w:pPr>
              <w:spacing w:line="360" w:lineRule="auto"/>
              <w:rPr>
                <w:rFonts w:ascii="Times New Roman" w:hAnsi="Times New Roman" w:cs="Times New Roman"/>
              </w:rPr>
            </w:pPr>
            <w:r>
              <w:rPr>
                <w:rFonts w:ascii="Times New Roman" w:hAnsi="Times New Roman" w:cs="Times New Roman"/>
              </w:rPr>
              <w:t>First Order Statistics</w:t>
            </w:r>
          </w:p>
        </w:tc>
        <w:tc>
          <w:tcPr>
            <w:tcW w:w="6385" w:type="dxa"/>
          </w:tcPr>
          <w:p w14:paraId="4ADCBD47"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Energy</w:t>
            </w:r>
          </w:p>
          <w:p w14:paraId="11562343"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Total Energy</w:t>
            </w:r>
          </w:p>
          <w:p w14:paraId="30938C58"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Entropy</w:t>
            </w:r>
          </w:p>
          <w:p w14:paraId="277BDEFE"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Minimum</w:t>
            </w:r>
          </w:p>
          <w:p w14:paraId="562673A4"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10th Percentile</w:t>
            </w:r>
          </w:p>
          <w:p w14:paraId="1C2F2B5A"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90th Percentile</w:t>
            </w:r>
          </w:p>
          <w:p w14:paraId="589EEE31"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Maximum</w:t>
            </w:r>
          </w:p>
          <w:p w14:paraId="6424A71D"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Mean</w:t>
            </w:r>
          </w:p>
          <w:p w14:paraId="6D2BF127"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Median</w:t>
            </w:r>
          </w:p>
          <w:p w14:paraId="49CF5B68"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Interquartile Range</w:t>
            </w:r>
          </w:p>
          <w:p w14:paraId="32F27089"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Range</w:t>
            </w:r>
          </w:p>
          <w:p w14:paraId="19D403C0"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Mean Absolute Deviation</w:t>
            </w:r>
          </w:p>
          <w:p w14:paraId="75A09744"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Robust Mean Absolute Deviation</w:t>
            </w:r>
          </w:p>
          <w:p w14:paraId="2CD80696"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Root Mean Squared</w:t>
            </w:r>
          </w:p>
          <w:p w14:paraId="76817E22"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Standard Deviation</w:t>
            </w:r>
          </w:p>
          <w:p w14:paraId="60D0CFCB"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Skewness</w:t>
            </w:r>
          </w:p>
          <w:p w14:paraId="45C078E3"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Kurtosis</w:t>
            </w:r>
          </w:p>
          <w:p w14:paraId="03EA63A7"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Variance</w:t>
            </w:r>
          </w:p>
          <w:p w14:paraId="51FDA036"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Uniformity</w:t>
            </w:r>
          </w:p>
        </w:tc>
      </w:tr>
      <w:tr w:rsidR="009069EA" w14:paraId="0681F1AC" w14:textId="77777777" w:rsidTr="0053050D">
        <w:tc>
          <w:tcPr>
            <w:tcW w:w="2965" w:type="dxa"/>
          </w:tcPr>
          <w:p w14:paraId="0B3E78A3" w14:textId="77777777" w:rsidR="009069EA" w:rsidRDefault="009069EA" w:rsidP="0053050D">
            <w:pPr>
              <w:spacing w:line="360" w:lineRule="auto"/>
              <w:rPr>
                <w:rFonts w:ascii="Times New Roman" w:hAnsi="Times New Roman" w:cs="Times New Roman"/>
              </w:rPr>
            </w:pPr>
            <w:r>
              <w:rPr>
                <w:rFonts w:ascii="Times New Roman" w:hAnsi="Times New Roman" w:cs="Times New Roman"/>
              </w:rPr>
              <w:t>3D Shape</w:t>
            </w:r>
          </w:p>
        </w:tc>
        <w:tc>
          <w:tcPr>
            <w:tcW w:w="6385" w:type="dxa"/>
          </w:tcPr>
          <w:p w14:paraId="76A6CB7F"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Mesh Volume</w:t>
            </w:r>
          </w:p>
          <w:p w14:paraId="77D9AF82"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Voxel Volume</w:t>
            </w:r>
          </w:p>
          <w:p w14:paraId="752F0F7A"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Surface Area</w:t>
            </w:r>
          </w:p>
          <w:p w14:paraId="2971A1E6"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Surface Area to Volume Ratio</w:t>
            </w:r>
          </w:p>
          <w:p w14:paraId="075CC1A9"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Sphericity</w:t>
            </w:r>
          </w:p>
          <w:p w14:paraId="0C7E205A"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Compactness</w:t>
            </w:r>
          </w:p>
          <w:p w14:paraId="5DABD9C3"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Spherical Disproportion</w:t>
            </w:r>
          </w:p>
          <w:p w14:paraId="24CDE91B"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Maximum 3D Diameter</w:t>
            </w:r>
          </w:p>
          <w:p w14:paraId="0A746D6E"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lastRenderedPageBreak/>
              <w:t>Maximum 2D Diameter (Axial)</w:t>
            </w:r>
          </w:p>
          <w:p w14:paraId="2F96C66A"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Maximum 2D Diameter (Coronal)</w:t>
            </w:r>
          </w:p>
          <w:p w14:paraId="4646A5DA"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Maximum 2D Diameter (Sagittal)</w:t>
            </w:r>
          </w:p>
          <w:p w14:paraId="1F5571C4"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Major Axis Length</w:t>
            </w:r>
          </w:p>
          <w:p w14:paraId="2BFA3051"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Minor Axis Length</w:t>
            </w:r>
          </w:p>
          <w:p w14:paraId="381C4B2C"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Least Axis Length</w:t>
            </w:r>
          </w:p>
          <w:p w14:paraId="307CB638"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Elongation</w:t>
            </w:r>
          </w:p>
          <w:p w14:paraId="3B675703"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Flatness</w:t>
            </w:r>
          </w:p>
        </w:tc>
      </w:tr>
      <w:tr w:rsidR="009069EA" w14:paraId="283F000D" w14:textId="77777777" w:rsidTr="0053050D">
        <w:tc>
          <w:tcPr>
            <w:tcW w:w="2965" w:type="dxa"/>
          </w:tcPr>
          <w:p w14:paraId="42211652" w14:textId="77777777" w:rsidR="009069EA" w:rsidRDefault="009069EA" w:rsidP="0053050D">
            <w:pPr>
              <w:spacing w:line="360" w:lineRule="auto"/>
              <w:rPr>
                <w:rFonts w:ascii="Times New Roman" w:hAnsi="Times New Roman" w:cs="Times New Roman"/>
              </w:rPr>
            </w:pPr>
            <w:r>
              <w:rPr>
                <w:rFonts w:ascii="Times New Roman" w:hAnsi="Times New Roman" w:cs="Times New Roman"/>
              </w:rPr>
              <w:lastRenderedPageBreak/>
              <w:t>Gray level Co-occurrence Matrix</w:t>
            </w:r>
          </w:p>
        </w:tc>
        <w:tc>
          <w:tcPr>
            <w:tcW w:w="6385" w:type="dxa"/>
          </w:tcPr>
          <w:p w14:paraId="0A622288"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Autocorrelation</w:t>
            </w:r>
          </w:p>
          <w:p w14:paraId="71D36D9B"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Joint Average</w:t>
            </w:r>
          </w:p>
          <w:p w14:paraId="5720C7F9"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Cluster Prominence</w:t>
            </w:r>
          </w:p>
          <w:p w14:paraId="1FA46E41"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Cluster Shade</w:t>
            </w:r>
          </w:p>
          <w:p w14:paraId="02268271"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Cluster Tendency</w:t>
            </w:r>
          </w:p>
          <w:p w14:paraId="1A66DFD3"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Contrast</w:t>
            </w:r>
          </w:p>
          <w:p w14:paraId="77A57306"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Correlation</w:t>
            </w:r>
          </w:p>
          <w:p w14:paraId="213AA810"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Difference Average</w:t>
            </w:r>
          </w:p>
          <w:p w14:paraId="624E4374"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Difference Entropy</w:t>
            </w:r>
          </w:p>
          <w:p w14:paraId="6F7EAA94"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Difference Variance</w:t>
            </w:r>
          </w:p>
          <w:p w14:paraId="6962F01E"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Difference Average</w:t>
            </w:r>
          </w:p>
          <w:p w14:paraId="13A28E96"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Joint Energy</w:t>
            </w:r>
          </w:p>
          <w:p w14:paraId="5E44C23E"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Joint Entropy</w:t>
            </w:r>
          </w:p>
          <w:p w14:paraId="0EDCB5BE"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Informational Correlation</w:t>
            </w:r>
          </w:p>
          <w:p w14:paraId="4434FF1B"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Inverse Difference Moment</w:t>
            </w:r>
          </w:p>
          <w:p w14:paraId="402B9AC8"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Inverse Difference Moment Normalized</w:t>
            </w:r>
          </w:p>
          <w:p w14:paraId="63DDBAAE"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Inverse Difference</w:t>
            </w:r>
          </w:p>
          <w:p w14:paraId="4C4F7EC0"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Inverse Difference Normalized</w:t>
            </w:r>
          </w:p>
          <w:p w14:paraId="20BE67EA"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Inverse Variance</w:t>
            </w:r>
          </w:p>
          <w:p w14:paraId="43A53F85"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Maximum Probability</w:t>
            </w:r>
          </w:p>
          <w:p w14:paraId="35829E0B"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Sum Average</w:t>
            </w:r>
          </w:p>
          <w:p w14:paraId="6EF5E5D5"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Sum Entropy</w:t>
            </w:r>
          </w:p>
          <w:p w14:paraId="6A7F1469"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Sum of Squares</w:t>
            </w:r>
          </w:p>
        </w:tc>
      </w:tr>
      <w:tr w:rsidR="009069EA" w14:paraId="47AC2050" w14:textId="77777777" w:rsidTr="0053050D">
        <w:tc>
          <w:tcPr>
            <w:tcW w:w="2965" w:type="dxa"/>
          </w:tcPr>
          <w:p w14:paraId="13F1A886" w14:textId="77777777" w:rsidR="009069EA" w:rsidRDefault="009069EA" w:rsidP="0053050D">
            <w:pPr>
              <w:spacing w:line="360" w:lineRule="auto"/>
              <w:rPr>
                <w:rFonts w:ascii="Times New Roman" w:hAnsi="Times New Roman" w:cs="Times New Roman"/>
              </w:rPr>
            </w:pPr>
            <w:r>
              <w:rPr>
                <w:rFonts w:ascii="Times New Roman" w:hAnsi="Times New Roman" w:cs="Times New Roman"/>
              </w:rPr>
              <w:t>Gray Level Size Zone Matrix</w:t>
            </w:r>
          </w:p>
        </w:tc>
        <w:tc>
          <w:tcPr>
            <w:tcW w:w="6385" w:type="dxa"/>
          </w:tcPr>
          <w:p w14:paraId="38DAE031"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Small Area Emphasis</w:t>
            </w:r>
          </w:p>
          <w:p w14:paraId="3FD78487"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Large Area Emphasis</w:t>
            </w:r>
          </w:p>
          <w:p w14:paraId="4A0408E2"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Gray Level Non-Uniformity</w:t>
            </w:r>
          </w:p>
          <w:p w14:paraId="17D597C7"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lastRenderedPageBreak/>
              <w:t>Gray Level Non-Uniformity Normalized</w:t>
            </w:r>
          </w:p>
          <w:p w14:paraId="782C6051"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Size-Zone Non-Uniformity</w:t>
            </w:r>
          </w:p>
          <w:p w14:paraId="5977F803"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Size-Zone Non-Uniformity Normalized</w:t>
            </w:r>
          </w:p>
          <w:p w14:paraId="6A727D34"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Zone Percentage</w:t>
            </w:r>
          </w:p>
          <w:p w14:paraId="453A263B"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Gray Level Variance</w:t>
            </w:r>
          </w:p>
          <w:p w14:paraId="62D98650"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Zone Variance</w:t>
            </w:r>
          </w:p>
          <w:p w14:paraId="4E02A5F2"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Zone Entropy</w:t>
            </w:r>
          </w:p>
          <w:p w14:paraId="56A50A8E"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Low Gray Level Zone Emphasis</w:t>
            </w:r>
          </w:p>
          <w:p w14:paraId="1492DB08"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High Gray Level Zone Emphasis</w:t>
            </w:r>
          </w:p>
          <w:p w14:paraId="60E97588"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Small Area Low Gray Level Emphasis</w:t>
            </w:r>
          </w:p>
          <w:p w14:paraId="774EC203"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Small Area High Gray Level Emphasis</w:t>
            </w:r>
          </w:p>
          <w:p w14:paraId="2375E49A"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Large Area Low Gray Level Emphasis</w:t>
            </w:r>
          </w:p>
          <w:p w14:paraId="7CCFB6FE"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Large Area High Gray Level Emphasis</w:t>
            </w:r>
          </w:p>
        </w:tc>
      </w:tr>
      <w:tr w:rsidR="009069EA" w14:paraId="2992BB02" w14:textId="77777777" w:rsidTr="0053050D">
        <w:tc>
          <w:tcPr>
            <w:tcW w:w="2965" w:type="dxa"/>
          </w:tcPr>
          <w:p w14:paraId="31608896" w14:textId="77777777" w:rsidR="009069EA" w:rsidRDefault="009069EA" w:rsidP="0053050D">
            <w:pPr>
              <w:spacing w:line="360" w:lineRule="auto"/>
              <w:rPr>
                <w:rFonts w:ascii="Times New Roman" w:hAnsi="Times New Roman" w:cs="Times New Roman"/>
              </w:rPr>
            </w:pPr>
            <w:r>
              <w:rPr>
                <w:rFonts w:ascii="Times New Roman" w:hAnsi="Times New Roman" w:cs="Times New Roman"/>
              </w:rPr>
              <w:lastRenderedPageBreak/>
              <w:t>Gray Level Run Length Matrix</w:t>
            </w:r>
          </w:p>
        </w:tc>
        <w:tc>
          <w:tcPr>
            <w:tcW w:w="6385" w:type="dxa"/>
          </w:tcPr>
          <w:p w14:paraId="5F64AF11"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Short Run Emphasis</w:t>
            </w:r>
          </w:p>
          <w:p w14:paraId="349D1171"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Long Run Emphasis</w:t>
            </w:r>
          </w:p>
          <w:p w14:paraId="08B2F5F8"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Gray Level Non-Uniformity</w:t>
            </w:r>
          </w:p>
          <w:p w14:paraId="5492DD5F"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Gray Level Non-Uniformity Normalized</w:t>
            </w:r>
          </w:p>
          <w:p w14:paraId="21435AC8"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Run Length Non-Uniformity</w:t>
            </w:r>
          </w:p>
          <w:p w14:paraId="2FFE7942"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Run Length Non-Uniformity Normalized</w:t>
            </w:r>
          </w:p>
          <w:p w14:paraId="507EA135"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Run Percentage</w:t>
            </w:r>
          </w:p>
          <w:p w14:paraId="24FB4BFE"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Gray Level Variance</w:t>
            </w:r>
          </w:p>
          <w:p w14:paraId="579F0BAA"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Run Variance</w:t>
            </w:r>
          </w:p>
          <w:p w14:paraId="0B8F6209"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Run Entropy</w:t>
            </w:r>
          </w:p>
          <w:p w14:paraId="16B0AE9E"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Low Gray Level Run Emphasis</w:t>
            </w:r>
          </w:p>
          <w:p w14:paraId="1327917B"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High Gray Level Run Emphasis</w:t>
            </w:r>
          </w:p>
          <w:p w14:paraId="7004EA5B"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Short Run Low Gray Level Emphasis</w:t>
            </w:r>
          </w:p>
          <w:p w14:paraId="079F9AA0"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Short Run High Gray Level Emphasis</w:t>
            </w:r>
          </w:p>
          <w:p w14:paraId="10FB9F74"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Long Run Low Gray Level Emphasis</w:t>
            </w:r>
          </w:p>
          <w:p w14:paraId="2020E8E1"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Long Run High Gray Level Emphasis</w:t>
            </w:r>
          </w:p>
        </w:tc>
      </w:tr>
      <w:tr w:rsidR="009069EA" w14:paraId="4B3A073C" w14:textId="77777777" w:rsidTr="0053050D">
        <w:tc>
          <w:tcPr>
            <w:tcW w:w="2965" w:type="dxa"/>
          </w:tcPr>
          <w:p w14:paraId="7D1D0933" w14:textId="77777777" w:rsidR="009069EA" w:rsidRDefault="009069EA" w:rsidP="0053050D">
            <w:pPr>
              <w:spacing w:line="360" w:lineRule="auto"/>
              <w:rPr>
                <w:rFonts w:ascii="Times New Roman" w:hAnsi="Times New Roman" w:cs="Times New Roman"/>
              </w:rPr>
            </w:pPr>
            <w:r>
              <w:rPr>
                <w:rFonts w:ascii="Times New Roman" w:hAnsi="Times New Roman" w:cs="Times New Roman"/>
              </w:rPr>
              <w:t>Gray Level Dependence Matrix</w:t>
            </w:r>
          </w:p>
        </w:tc>
        <w:tc>
          <w:tcPr>
            <w:tcW w:w="6385" w:type="dxa"/>
          </w:tcPr>
          <w:p w14:paraId="5DF6E2AF"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Small Dependence Emphasis</w:t>
            </w:r>
          </w:p>
          <w:p w14:paraId="636348D6"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Large Dependence Emphasis</w:t>
            </w:r>
          </w:p>
          <w:p w14:paraId="72EE1DD8"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Gray Level Non-Uniformity</w:t>
            </w:r>
          </w:p>
          <w:p w14:paraId="33FBDB16"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Dependence Non-Uniformity</w:t>
            </w:r>
          </w:p>
          <w:p w14:paraId="601098F5"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Dependence Non-Uniformity Normalized</w:t>
            </w:r>
          </w:p>
          <w:p w14:paraId="77C8D128"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lastRenderedPageBreak/>
              <w:t>Gray Level Variance</w:t>
            </w:r>
          </w:p>
          <w:p w14:paraId="6E0CE9C8"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Dependence Variance</w:t>
            </w:r>
          </w:p>
          <w:p w14:paraId="0071A069"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Dependence Entropy</w:t>
            </w:r>
          </w:p>
          <w:p w14:paraId="22238E46"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Low Gray Level Emphasis</w:t>
            </w:r>
          </w:p>
          <w:p w14:paraId="4915DAC3"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High Gray Level Emphasis</w:t>
            </w:r>
          </w:p>
          <w:p w14:paraId="66764D2E"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Small Dependence Low Gray Level Emphasis</w:t>
            </w:r>
          </w:p>
          <w:p w14:paraId="637BDA3D"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Small Dependence High Gray Level Emphasis</w:t>
            </w:r>
          </w:p>
          <w:p w14:paraId="21705205"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Large Dependence Low Gray Level Emphasis</w:t>
            </w:r>
          </w:p>
          <w:p w14:paraId="6D0746F5"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Large Dependence High Gray Level Emphasis</w:t>
            </w:r>
          </w:p>
        </w:tc>
      </w:tr>
      <w:tr w:rsidR="009069EA" w14:paraId="414724AB" w14:textId="77777777" w:rsidTr="0053050D">
        <w:tc>
          <w:tcPr>
            <w:tcW w:w="2965" w:type="dxa"/>
          </w:tcPr>
          <w:p w14:paraId="0C3467BC" w14:textId="77777777" w:rsidR="009069EA" w:rsidRDefault="009069EA" w:rsidP="0053050D">
            <w:pPr>
              <w:spacing w:line="360" w:lineRule="auto"/>
              <w:rPr>
                <w:rFonts w:ascii="Times New Roman" w:hAnsi="Times New Roman" w:cs="Times New Roman"/>
              </w:rPr>
            </w:pPr>
            <w:r>
              <w:rPr>
                <w:rFonts w:ascii="Times New Roman" w:hAnsi="Times New Roman" w:cs="Times New Roman"/>
              </w:rPr>
              <w:lastRenderedPageBreak/>
              <w:t>Neighboring Gray Tone Difference Matrix</w:t>
            </w:r>
          </w:p>
        </w:tc>
        <w:tc>
          <w:tcPr>
            <w:tcW w:w="6385" w:type="dxa"/>
          </w:tcPr>
          <w:p w14:paraId="517C5017"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Coarseness</w:t>
            </w:r>
          </w:p>
          <w:p w14:paraId="2919766C"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Contrast</w:t>
            </w:r>
          </w:p>
          <w:p w14:paraId="50E0CE92"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Busyness</w:t>
            </w:r>
          </w:p>
          <w:p w14:paraId="5B619FDD"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Complexity</w:t>
            </w:r>
          </w:p>
          <w:p w14:paraId="4B3EBF8B" w14:textId="77777777" w:rsidR="009069EA" w:rsidRDefault="009069EA" w:rsidP="0053050D">
            <w:pPr>
              <w:spacing w:line="360" w:lineRule="auto"/>
              <w:rPr>
                <w:rFonts w:ascii="Times New Roman" w:hAnsi="Times New Roman" w:cs="Times New Roman"/>
              </w:rPr>
            </w:pPr>
            <w:r w:rsidRPr="00B538AD">
              <w:rPr>
                <w:rFonts w:ascii="Times New Roman" w:hAnsi="Times New Roman" w:cs="Times New Roman"/>
              </w:rPr>
              <w:t>Strength</w:t>
            </w:r>
          </w:p>
        </w:tc>
      </w:tr>
    </w:tbl>
    <w:p w14:paraId="6156808C" w14:textId="77777777" w:rsidR="009069EA" w:rsidRDefault="009069EA" w:rsidP="009069EA">
      <w:pPr>
        <w:spacing w:after="0" w:line="360" w:lineRule="auto"/>
        <w:rPr>
          <w:rFonts w:ascii="Times New Roman" w:hAnsi="Times New Roman" w:cs="Times New Roman"/>
        </w:rPr>
      </w:pPr>
    </w:p>
    <w:p w14:paraId="4E8E5F30" w14:textId="77777777" w:rsidR="009069EA" w:rsidRPr="00522139" w:rsidRDefault="009069EA" w:rsidP="009069EA">
      <w:pPr>
        <w:spacing w:after="0" w:line="360" w:lineRule="auto"/>
        <w:rPr>
          <w:rFonts w:ascii="Times New Roman" w:hAnsi="Times New Roman" w:cs="Times New Roman"/>
        </w:rPr>
      </w:pPr>
      <w:del w:id="752" w:author="Ricky Hu" w:date="2022-05-18T02:35:00Z">
        <w:r w:rsidDel="00C74CBB">
          <w:rPr>
            <w:rFonts w:ascii="Times New Roman" w:hAnsi="Times New Roman" w:cs="Times New Roman"/>
          </w:rPr>
          <w:delText>Table C.1</w:delText>
        </w:r>
      </w:del>
      <w:ins w:id="753" w:author="Ricky Hu" w:date="2022-05-18T02:35:00Z">
        <w:r>
          <w:rPr>
            <w:rFonts w:ascii="Times New Roman" w:hAnsi="Times New Roman" w:cs="Times New Roman"/>
          </w:rPr>
          <w:t>Supplementary Table S1</w:t>
        </w:r>
      </w:ins>
      <w:r>
        <w:rPr>
          <w:rFonts w:ascii="Times New Roman" w:hAnsi="Times New Roman" w:cs="Times New Roman"/>
        </w:rPr>
        <w:t>: A list of radiomic features extracted from a liver volume. The features include computations related to the statistics, shape, and gray-level relationships of the image.</w:t>
      </w:r>
    </w:p>
    <w:p w14:paraId="32620162" w14:textId="75875DFA" w:rsidR="009069EA" w:rsidRDefault="009069EA">
      <w:pPr>
        <w:rPr>
          <w:rFonts w:ascii="Times New Roman" w:hAnsi="Times New Roman" w:cs="Times New Roman"/>
          <w:b/>
          <w:bCs/>
          <w:sz w:val="24"/>
          <w:szCs w:val="24"/>
        </w:rPr>
      </w:pPr>
    </w:p>
    <w:p w14:paraId="7910C59C" w14:textId="77777777" w:rsidR="007224B7" w:rsidRDefault="007224B7">
      <w:pPr>
        <w:rPr>
          <w:rFonts w:ascii="Times New Roman" w:hAnsi="Times New Roman" w:cs="Times New Roman"/>
          <w:b/>
          <w:bCs/>
          <w:sz w:val="24"/>
          <w:szCs w:val="24"/>
        </w:rPr>
      </w:pPr>
      <w:r>
        <w:rPr>
          <w:rFonts w:ascii="Times New Roman" w:hAnsi="Times New Roman" w:cs="Times New Roman"/>
          <w:b/>
          <w:bCs/>
          <w:sz w:val="24"/>
          <w:szCs w:val="24"/>
        </w:rPr>
        <w:br w:type="page"/>
      </w:r>
    </w:p>
    <w:p w14:paraId="639768E5" w14:textId="3697CFEF" w:rsidR="007224B7" w:rsidRPr="009069EA" w:rsidRDefault="007224B7" w:rsidP="007224B7">
      <w:pPr>
        <w:spacing w:after="0" w:line="360" w:lineRule="auto"/>
        <w:rPr>
          <w:ins w:id="754" w:author="Ricky Hu" w:date="2022-05-13T18:05:00Z"/>
          <w:rFonts w:ascii="Times New Roman" w:hAnsi="Times New Roman" w:cs="Times New Roman"/>
          <w:b/>
          <w:bCs/>
          <w:sz w:val="24"/>
          <w:szCs w:val="24"/>
          <w:rPrChange w:id="755" w:author="Ricky Hu" w:date="2022-05-18T02:40:00Z">
            <w:rPr>
              <w:ins w:id="756" w:author="Ricky Hu" w:date="2022-05-13T18:05:00Z"/>
              <w:rFonts w:ascii="Times New Roman" w:hAnsi="Times New Roman" w:cs="Times New Roman"/>
            </w:rPr>
          </w:rPrChange>
        </w:rPr>
      </w:pPr>
      <w:ins w:id="757" w:author="Ricky Hu" w:date="2022-05-18T02:38:00Z">
        <w:r w:rsidRPr="009069EA">
          <w:rPr>
            <w:rFonts w:ascii="Times New Roman" w:hAnsi="Times New Roman" w:cs="Times New Roman"/>
            <w:b/>
            <w:bCs/>
            <w:sz w:val="24"/>
            <w:szCs w:val="24"/>
            <w:rPrChange w:id="758" w:author="Ricky Hu" w:date="2022-05-18T02:40:00Z">
              <w:rPr>
                <w:rFonts w:ascii="Times New Roman" w:hAnsi="Times New Roman" w:cs="Times New Roman"/>
              </w:rPr>
            </w:rPrChange>
          </w:rPr>
          <w:lastRenderedPageBreak/>
          <w:t>Supplementary Table S2</w:t>
        </w:r>
      </w:ins>
      <w:ins w:id="759" w:author="Ricky Hu" w:date="2022-05-18T02:40:00Z">
        <w:r w:rsidRPr="009069EA">
          <w:rPr>
            <w:rFonts w:ascii="Times New Roman" w:hAnsi="Times New Roman" w:cs="Times New Roman"/>
            <w:b/>
            <w:bCs/>
            <w:sz w:val="24"/>
            <w:szCs w:val="24"/>
            <w:rPrChange w:id="760" w:author="Ricky Hu" w:date="2022-05-18T02:40:00Z">
              <w:rPr>
                <w:rFonts w:ascii="Times New Roman" w:hAnsi="Times New Roman" w:cs="Times New Roman"/>
                <w:b/>
                <w:bCs/>
                <w:sz w:val="24"/>
                <w:szCs w:val="24"/>
                <w:u w:val="single"/>
              </w:rPr>
            </w:rPrChange>
          </w:rPr>
          <w:t>: Radiomic Deviations from IBSI Standards</w:t>
        </w:r>
      </w:ins>
    </w:p>
    <w:tbl>
      <w:tblPr>
        <w:tblStyle w:val="TableGrid"/>
        <w:tblW w:w="0" w:type="auto"/>
        <w:tblLook w:val="04A0" w:firstRow="1" w:lastRow="0" w:firstColumn="1" w:lastColumn="0" w:noHBand="0" w:noVBand="1"/>
      </w:tblPr>
      <w:tblGrid>
        <w:gridCol w:w="2050"/>
        <w:gridCol w:w="3913"/>
        <w:gridCol w:w="3387"/>
      </w:tblGrid>
      <w:tr w:rsidR="007224B7" w:rsidRPr="009D0967" w14:paraId="7EC8ADD0" w14:textId="77777777" w:rsidTr="0053050D">
        <w:trPr>
          <w:ins w:id="761" w:author="Ricky Hu" w:date="2022-05-13T18:05:00Z"/>
        </w:trPr>
        <w:tc>
          <w:tcPr>
            <w:tcW w:w="2050" w:type="dxa"/>
          </w:tcPr>
          <w:p w14:paraId="429FFA13" w14:textId="77777777" w:rsidR="007224B7" w:rsidRPr="009D0967" w:rsidRDefault="007224B7" w:rsidP="0053050D">
            <w:pPr>
              <w:spacing w:line="360" w:lineRule="auto"/>
              <w:rPr>
                <w:ins w:id="762" w:author="Ricky Hu" w:date="2022-05-13T18:05:00Z"/>
                <w:rFonts w:ascii="Times New Roman" w:hAnsi="Times New Roman" w:cs="Times New Roman"/>
                <w:b/>
                <w:bCs/>
              </w:rPr>
            </w:pPr>
            <w:ins w:id="763" w:author="Ricky Hu" w:date="2022-05-13T18:05:00Z">
              <w:r>
                <w:rPr>
                  <w:rFonts w:ascii="Times New Roman" w:hAnsi="Times New Roman" w:cs="Times New Roman"/>
                  <w:b/>
                  <w:bCs/>
                </w:rPr>
                <w:t>Computation</w:t>
              </w:r>
            </w:ins>
          </w:p>
        </w:tc>
        <w:tc>
          <w:tcPr>
            <w:tcW w:w="3913" w:type="dxa"/>
          </w:tcPr>
          <w:p w14:paraId="0E497F6D" w14:textId="77777777" w:rsidR="007224B7" w:rsidRPr="009D0967" w:rsidRDefault="007224B7" w:rsidP="0053050D">
            <w:pPr>
              <w:spacing w:line="360" w:lineRule="auto"/>
              <w:rPr>
                <w:ins w:id="764" w:author="Ricky Hu" w:date="2022-05-13T18:05:00Z"/>
                <w:rFonts w:ascii="Times New Roman" w:hAnsi="Times New Roman" w:cs="Times New Roman"/>
                <w:b/>
                <w:bCs/>
              </w:rPr>
            </w:pPr>
            <w:proofErr w:type="spellStart"/>
            <w:ins w:id="765" w:author="Ricky Hu" w:date="2022-05-13T18:05:00Z">
              <w:r>
                <w:rPr>
                  <w:rFonts w:ascii="Times New Roman" w:hAnsi="Times New Roman" w:cs="Times New Roman"/>
                  <w:b/>
                  <w:bCs/>
                </w:rPr>
                <w:t>PyRadiomics</w:t>
              </w:r>
              <w:proofErr w:type="spellEnd"/>
              <w:r>
                <w:rPr>
                  <w:rFonts w:ascii="Times New Roman" w:hAnsi="Times New Roman" w:cs="Times New Roman"/>
                  <w:b/>
                  <w:bCs/>
                </w:rPr>
                <w:t xml:space="preserve"> Implementation</w:t>
              </w:r>
            </w:ins>
          </w:p>
        </w:tc>
        <w:tc>
          <w:tcPr>
            <w:tcW w:w="3387" w:type="dxa"/>
          </w:tcPr>
          <w:p w14:paraId="34AA27E1" w14:textId="77777777" w:rsidR="007224B7" w:rsidRPr="009D0967" w:rsidRDefault="007224B7" w:rsidP="0053050D">
            <w:pPr>
              <w:spacing w:line="360" w:lineRule="auto"/>
              <w:rPr>
                <w:ins w:id="766" w:author="Ricky Hu" w:date="2022-05-13T18:05:00Z"/>
                <w:rFonts w:ascii="Times New Roman" w:hAnsi="Times New Roman" w:cs="Times New Roman"/>
                <w:b/>
                <w:bCs/>
              </w:rPr>
            </w:pPr>
            <w:ins w:id="767" w:author="Ricky Hu" w:date="2022-05-13T18:05:00Z">
              <w:r>
                <w:rPr>
                  <w:rFonts w:ascii="Times New Roman" w:hAnsi="Times New Roman" w:cs="Times New Roman"/>
                  <w:b/>
                  <w:bCs/>
                </w:rPr>
                <w:t>IBSI Guidelines</w:t>
              </w:r>
            </w:ins>
          </w:p>
        </w:tc>
      </w:tr>
      <w:tr w:rsidR="007224B7" w14:paraId="77195D98" w14:textId="77777777" w:rsidTr="0053050D">
        <w:trPr>
          <w:ins w:id="768" w:author="Ricky Hu" w:date="2022-05-13T18:05:00Z"/>
        </w:trPr>
        <w:tc>
          <w:tcPr>
            <w:tcW w:w="2050" w:type="dxa"/>
          </w:tcPr>
          <w:p w14:paraId="73C104E9" w14:textId="77777777" w:rsidR="007224B7" w:rsidRDefault="007224B7" w:rsidP="0053050D">
            <w:pPr>
              <w:spacing w:line="360" w:lineRule="auto"/>
              <w:rPr>
                <w:ins w:id="769" w:author="Ricky Hu" w:date="2022-05-13T18:05:00Z"/>
                <w:rFonts w:ascii="Times New Roman" w:hAnsi="Times New Roman" w:cs="Times New Roman"/>
              </w:rPr>
            </w:pPr>
            <w:ins w:id="770" w:author="Ricky Hu" w:date="2022-05-13T18:05:00Z">
              <w:r>
                <w:rPr>
                  <w:rFonts w:ascii="Times New Roman" w:hAnsi="Times New Roman" w:cs="Times New Roman"/>
                </w:rPr>
                <w:t>Binning</w:t>
              </w:r>
            </w:ins>
          </w:p>
        </w:tc>
        <w:tc>
          <w:tcPr>
            <w:tcW w:w="3913" w:type="dxa"/>
          </w:tcPr>
          <w:p w14:paraId="4EE664B1" w14:textId="77777777" w:rsidR="007224B7" w:rsidRDefault="007224B7" w:rsidP="0053050D">
            <w:pPr>
              <w:spacing w:line="360" w:lineRule="auto"/>
              <w:rPr>
                <w:ins w:id="771" w:author="Ricky Hu" w:date="2022-05-13T18:05:00Z"/>
                <w:rFonts w:ascii="Times New Roman" w:hAnsi="Times New Roman" w:cs="Times New Roman"/>
              </w:rPr>
            </w:pPr>
            <w:ins w:id="772" w:author="Ricky Hu" w:date="2022-05-13T18:05:00Z">
              <w:r>
                <w:rPr>
                  <w:rFonts w:ascii="Times New Roman" w:hAnsi="Times New Roman" w:cs="Times New Roman"/>
                </w:rPr>
                <w:t>Discretizes gray values with fixed bins with edges equally spaced from 0.</w:t>
              </w:r>
            </w:ins>
          </w:p>
        </w:tc>
        <w:tc>
          <w:tcPr>
            <w:tcW w:w="3387" w:type="dxa"/>
          </w:tcPr>
          <w:p w14:paraId="77B1B27D" w14:textId="77777777" w:rsidR="007224B7" w:rsidRPr="00B538AD" w:rsidRDefault="007224B7" w:rsidP="0053050D">
            <w:pPr>
              <w:spacing w:line="360" w:lineRule="auto"/>
              <w:rPr>
                <w:ins w:id="773" w:author="Ricky Hu" w:date="2022-05-13T18:05:00Z"/>
                <w:rFonts w:ascii="Times New Roman" w:hAnsi="Times New Roman" w:cs="Times New Roman"/>
              </w:rPr>
            </w:pPr>
            <w:ins w:id="774" w:author="Ricky Hu" w:date="2022-05-13T18:05:00Z">
              <w:r>
                <w:rPr>
                  <w:rFonts w:ascii="Times New Roman" w:hAnsi="Times New Roman" w:cs="Times New Roman"/>
                </w:rPr>
                <w:t xml:space="preserve">Discretizes using fixed bin width equally spaced from minimum of </w:t>
              </w:r>
              <w:proofErr w:type="spellStart"/>
              <w:r>
                <w:rPr>
                  <w:rFonts w:ascii="Times New Roman" w:hAnsi="Times New Roman" w:cs="Times New Roman"/>
                </w:rPr>
                <w:t>resegmentation</w:t>
              </w:r>
              <w:proofErr w:type="spellEnd"/>
              <w:r>
                <w:rPr>
                  <w:rFonts w:ascii="Times New Roman" w:hAnsi="Times New Roman" w:cs="Times New Roman"/>
                </w:rPr>
                <w:t xml:space="preserve"> range</w:t>
              </w:r>
            </w:ins>
          </w:p>
        </w:tc>
      </w:tr>
      <w:tr w:rsidR="007224B7" w14:paraId="771ED447" w14:textId="77777777" w:rsidTr="0053050D">
        <w:trPr>
          <w:ins w:id="775" w:author="Ricky Hu" w:date="2022-05-13T18:05:00Z"/>
        </w:trPr>
        <w:tc>
          <w:tcPr>
            <w:tcW w:w="2050" w:type="dxa"/>
          </w:tcPr>
          <w:p w14:paraId="2328778C" w14:textId="77777777" w:rsidR="007224B7" w:rsidRDefault="007224B7" w:rsidP="0053050D">
            <w:pPr>
              <w:spacing w:line="360" w:lineRule="auto"/>
              <w:rPr>
                <w:ins w:id="776" w:author="Ricky Hu" w:date="2022-05-13T18:05:00Z"/>
                <w:rFonts w:ascii="Times New Roman" w:hAnsi="Times New Roman" w:cs="Times New Roman"/>
              </w:rPr>
            </w:pPr>
            <w:ins w:id="777" w:author="Ricky Hu" w:date="2022-05-13T18:05:00Z">
              <w:r>
                <w:rPr>
                  <w:rFonts w:ascii="Times New Roman" w:hAnsi="Times New Roman" w:cs="Times New Roman"/>
                </w:rPr>
                <w:t>Resampling</w:t>
              </w:r>
            </w:ins>
          </w:p>
        </w:tc>
        <w:tc>
          <w:tcPr>
            <w:tcW w:w="3913" w:type="dxa"/>
          </w:tcPr>
          <w:p w14:paraId="627EFBEA" w14:textId="77777777" w:rsidR="007224B7" w:rsidRDefault="007224B7" w:rsidP="0053050D">
            <w:pPr>
              <w:spacing w:line="360" w:lineRule="auto"/>
              <w:rPr>
                <w:ins w:id="778" w:author="Ricky Hu" w:date="2022-05-13T18:05:00Z"/>
                <w:rFonts w:ascii="Times New Roman" w:hAnsi="Times New Roman" w:cs="Times New Roman"/>
              </w:rPr>
            </w:pPr>
            <w:ins w:id="779" w:author="Ricky Hu" w:date="2022-05-13T18:05:00Z">
              <w:r>
                <w:rPr>
                  <w:rFonts w:ascii="Times New Roman" w:hAnsi="Times New Roman" w:cs="Times New Roman"/>
                </w:rPr>
                <w:t>Aligns to the corner of the original voxel</w:t>
              </w:r>
            </w:ins>
          </w:p>
        </w:tc>
        <w:tc>
          <w:tcPr>
            <w:tcW w:w="3387" w:type="dxa"/>
          </w:tcPr>
          <w:p w14:paraId="3C9339D7" w14:textId="77777777" w:rsidR="007224B7" w:rsidRDefault="007224B7" w:rsidP="0053050D">
            <w:pPr>
              <w:spacing w:line="360" w:lineRule="auto"/>
              <w:rPr>
                <w:ins w:id="780" w:author="Ricky Hu" w:date="2022-05-13T18:05:00Z"/>
                <w:rFonts w:ascii="Times New Roman" w:hAnsi="Times New Roman" w:cs="Times New Roman"/>
              </w:rPr>
            </w:pPr>
            <w:ins w:id="781" w:author="Ricky Hu" w:date="2022-05-13T18:05:00Z">
              <w:r>
                <w:rPr>
                  <w:rFonts w:ascii="Times New Roman" w:hAnsi="Times New Roman" w:cs="Times New Roman"/>
                </w:rPr>
                <w:t>Aligns to the center of the image</w:t>
              </w:r>
            </w:ins>
          </w:p>
        </w:tc>
      </w:tr>
      <w:tr w:rsidR="007224B7" w14:paraId="6598B7E5" w14:textId="77777777" w:rsidTr="0053050D">
        <w:trPr>
          <w:ins w:id="782" w:author="Ricky Hu" w:date="2022-05-13T18:05:00Z"/>
        </w:trPr>
        <w:tc>
          <w:tcPr>
            <w:tcW w:w="2050" w:type="dxa"/>
          </w:tcPr>
          <w:p w14:paraId="74C2AC90" w14:textId="77777777" w:rsidR="007224B7" w:rsidRDefault="007224B7" w:rsidP="0053050D">
            <w:pPr>
              <w:spacing w:line="360" w:lineRule="auto"/>
              <w:rPr>
                <w:ins w:id="783" w:author="Ricky Hu" w:date="2022-05-13T18:05:00Z"/>
                <w:rFonts w:ascii="Times New Roman" w:hAnsi="Times New Roman" w:cs="Times New Roman"/>
              </w:rPr>
            </w:pPr>
            <w:ins w:id="784" w:author="Ricky Hu" w:date="2022-05-13T18:05:00Z">
              <w:r>
                <w:rPr>
                  <w:rFonts w:ascii="Times New Roman" w:hAnsi="Times New Roman" w:cs="Times New Roman"/>
                </w:rPr>
                <w:t>Gray value rounding</w:t>
              </w:r>
            </w:ins>
          </w:p>
        </w:tc>
        <w:tc>
          <w:tcPr>
            <w:tcW w:w="3913" w:type="dxa"/>
          </w:tcPr>
          <w:p w14:paraId="6B630B6B" w14:textId="77777777" w:rsidR="007224B7" w:rsidRDefault="007224B7" w:rsidP="0053050D">
            <w:pPr>
              <w:spacing w:line="360" w:lineRule="auto"/>
              <w:rPr>
                <w:ins w:id="785" w:author="Ricky Hu" w:date="2022-05-13T18:05:00Z"/>
                <w:rFonts w:ascii="Times New Roman" w:hAnsi="Times New Roman" w:cs="Times New Roman"/>
              </w:rPr>
            </w:pPr>
            <w:ins w:id="786" w:author="Ricky Hu" w:date="2022-05-13T18:05:00Z">
              <w:r>
                <w:rPr>
                  <w:rFonts w:ascii="Times New Roman" w:hAnsi="Times New Roman" w:cs="Times New Roman"/>
                </w:rPr>
                <w:t>Does not resample to similar resolution if original intensity is lower precision</w:t>
              </w:r>
            </w:ins>
          </w:p>
        </w:tc>
        <w:tc>
          <w:tcPr>
            <w:tcW w:w="3387" w:type="dxa"/>
          </w:tcPr>
          <w:p w14:paraId="51B9F27E" w14:textId="77777777" w:rsidR="007224B7" w:rsidRDefault="007224B7" w:rsidP="0053050D">
            <w:pPr>
              <w:spacing w:line="360" w:lineRule="auto"/>
              <w:rPr>
                <w:ins w:id="787" w:author="Ricky Hu" w:date="2022-05-13T18:05:00Z"/>
                <w:rFonts w:ascii="Times New Roman" w:hAnsi="Times New Roman" w:cs="Times New Roman"/>
              </w:rPr>
            </w:pPr>
            <w:ins w:id="788" w:author="Ricky Hu" w:date="2022-05-13T18:05:00Z">
              <w:r>
                <w:rPr>
                  <w:rFonts w:ascii="Times New Roman" w:hAnsi="Times New Roman" w:cs="Times New Roman"/>
                </w:rPr>
                <w:t xml:space="preserve">Resamples to similar resolution if original intensity is lower precision </w:t>
              </w:r>
            </w:ins>
          </w:p>
        </w:tc>
      </w:tr>
      <w:tr w:rsidR="007224B7" w14:paraId="0802F4EA" w14:textId="77777777" w:rsidTr="0053050D">
        <w:trPr>
          <w:ins w:id="789" w:author="Ricky Hu" w:date="2022-05-13T18:05:00Z"/>
        </w:trPr>
        <w:tc>
          <w:tcPr>
            <w:tcW w:w="2050" w:type="dxa"/>
          </w:tcPr>
          <w:p w14:paraId="2ED3AA27" w14:textId="77777777" w:rsidR="007224B7" w:rsidRDefault="007224B7" w:rsidP="0053050D">
            <w:pPr>
              <w:spacing w:line="360" w:lineRule="auto"/>
              <w:rPr>
                <w:ins w:id="790" w:author="Ricky Hu" w:date="2022-05-13T18:05:00Z"/>
                <w:rFonts w:ascii="Times New Roman" w:hAnsi="Times New Roman" w:cs="Times New Roman"/>
              </w:rPr>
            </w:pPr>
            <w:ins w:id="791" w:author="Ricky Hu" w:date="2022-05-13T18:05:00Z">
              <w:r>
                <w:rPr>
                  <w:rFonts w:ascii="Times New Roman" w:hAnsi="Times New Roman" w:cs="Times New Roman"/>
                </w:rPr>
                <w:t>Mask resampling</w:t>
              </w:r>
            </w:ins>
          </w:p>
        </w:tc>
        <w:tc>
          <w:tcPr>
            <w:tcW w:w="3913" w:type="dxa"/>
          </w:tcPr>
          <w:p w14:paraId="09336B78" w14:textId="77777777" w:rsidR="007224B7" w:rsidRDefault="007224B7" w:rsidP="0053050D">
            <w:pPr>
              <w:spacing w:line="360" w:lineRule="auto"/>
              <w:rPr>
                <w:ins w:id="792" w:author="Ricky Hu" w:date="2022-05-13T18:05:00Z"/>
                <w:rFonts w:ascii="Times New Roman" w:hAnsi="Times New Roman" w:cs="Times New Roman"/>
              </w:rPr>
            </w:pPr>
            <w:ins w:id="793" w:author="Ricky Hu" w:date="2022-05-13T18:05:00Z">
              <w:r>
                <w:rPr>
                  <w:rFonts w:ascii="Times New Roman" w:hAnsi="Times New Roman" w:cs="Times New Roman"/>
                </w:rPr>
                <w:t>Resamples to nearest neighbor</w:t>
              </w:r>
            </w:ins>
          </w:p>
        </w:tc>
        <w:tc>
          <w:tcPr>
            <w:tcW w:w="3387" w:type="dxa"/>
          </w:tcPr>
          <w:p w14:paraId="14AE9125" w14:textId="77777777" w:rsidR="007224B7" w:rsidRDefault="007224B7" w:rsidP="0053050D">
            <w:pPr>
              <w:spacing w:line="360" w:lineRule="auto"/>
              <w:rPr>
                <w:ins w:id="794" w:author="Ricky Hu" w:date="2022-05-13T18:05:00Z"/>
                <w:rFonts w:ascii="Times New Roman" w:hAnsi="Times New Roman" w:cs="Times New Roman"/>
              </w:rPr>
            </w:pPr>
            <w:ins w:id="795" w:author="Ricky Hu" w:date="2022-05-13T18:05:00Z">
              <w:r>
                <w:rPr>
                  <w:rFonts w:ascii="Times New Roman" w:hAnsi="Times New Roman" w:cs="Times New Roman"/>
                </w:rPr>
                <w:t>Allows selection of different interpolators for resampling</w:t>
              </w:r>
            </w:ins>
          </w:p>
        </w:tc>
      </w:tr>
    </w:tbl>
    <w:p w14:paraId="747A5885" w14:textId="77777777" w:rsidR="007224B7" w:rsidRDefault="007224B7" w:rsidP="007224B7">
      <w:pPr>
        <w:spacing w:after="0" w:line="360" w:lineRule="auto"/>
        <w:rPr>
          <w:ins w:id="796" w:author="Ricky Hu" w:date="2022-05-13T18:05:00Z"/>
          <w:rFonts w:ascii="Times New Roman" w:hAnsi="Times New Roman" w:cs="Times New Roman"/>
          <w:b/>
          <w:bCs/>
          <w:sz w:val="28"/>
          <w:szCs w:val="28"/>
        </w:rPr>
      </w:pPr>
    </w:p>
    <w:p w14:paraId="14A2EA45" w14:textId="77777777" w:rsidR="007224B7" w:rsidRPr="00201201" w:rsidRDefault="007224B7" w:rsidP="007224B7">
      <w:pPr>
        <w:spacing w:after="0" w:line="360" w:lineRule="auto"/>
        <w:rPr>
          <w:ins w:id="797" w:author="Ricky Hu" w:date="2022-05-13T18:05:00Z"/>
          <w:rFonts w:ascii="Times New Roman" w:hAnsi="Times New Roman" w:cs="Times New Roman"/>
        </w:rPr>
      </w:pPr>
      <w:ins w:id="798" w:author="Ricky Hu" w:date="2022-05-18T02:35:00Z">
        <w:r>
          <w:rPr>
            <w:rFonts w:ascii="Times New Roman" w:hAnsi="Times New Roman" w:cs="Times New Roman"/>
          </w:rPr>
          <w:t>Supplementary Table S</w:t>
        </w:r>
      </w:ins>
      <w:ins w:id="799" w:author="Ricky Hu" w:date="2022-05-18T02:38:00Z">
        <w:r>
          <w:rPr>
            <w:rFonts w:ascii="Times New Roman" w:hAnsi="Times New Roman" w:cs="Times New Roman"/>
          </w:rPr>
          <w:t>2</w:t>
        </w:r>
      </w:ins>
      <w:ins w:id="800" w:author="Ricky Hu" w:date="2022-05-13T18:05:00Z">
        <w:r>
          <w:rPr>
            <w:rFonts w:ascii="Times New Roman" w:hAnsi="Times New Roman" w:cs="Times New Roman"/>
          </w:rPr>
          <w:t xml:space="preserve">: A list of deviations from the feature extraction guidelines by the Image Biomarker </w:t>
        </w:r>
        <w:proofErr w:type="spellStart"/>
        <w:r>
          <w:rPr>
            <w:rFonts w:ascii="Times New Roman" w:hAnsi="Times New Roman" w:cs="Times New Roman"/>
          </w:rPr>
          <w:t>Standardisation</w:t>
        </w:r>
        <w:proofErr w:type="spellEnd"/>
        <w:r>
          <w:rPr>
            <w:rFonts w:ascii="Times New Roman" w:hAnsi="Times New Roman" w:cs="Times New Roman"/>
          </w:rPr>
          <w:t xml:space="preserve"> Initiative (IBSI).</w:t>
        </w:r>
      </w:ins>
    </w:p>
    <w:p w14:paraId="49020799" w14:textId="77777777" w:rsidR="007224B7" w:rsidDel="000F3E8E" w:rsidRDefault="007224B7">
      <w:pPr>
        <w:rPr>
          <w:del w:id="801" w:author="Ricky Hu" w:date="2022-05-13T18:07:00Z"/>
          <w:rFonts w:ascii="Times New Roman" w:hAnsi="Times New Roman" w:cs="Times New Roman"/>
          <w:b/>
          <w:bCs/>
          <w:sz w:val="24"/>
          <w:szCs w:val="24"/>
        </w:rPr>
        <w:pPrChange w:id="802" w:author="Ricky Hu" w:date="2022-05-18T02:39:00Z">
          <w:pPr>
            <w:spacing w:after="0" w:line="360" w:lineRule="auto"/>
          </w:pPr>
        </w:pPrChange>
      </w:pPr>
      <w:ins w:id="803" w:author="Ricky Hu" w:date="2022-05-18T02:39:00Z">
        <w:r>
          <w:rPr>
            <w:rFonts w:ascii="Times New Roman" w:hAnsi="Times New Roman" w:cs="Times New Roman"/>
            <w:b/>
            <w:bCs/>
            <w:sz w:val="24"/>
            <w:szCs w:val="24"/>
          </w:rPr>
          <w:br w:type="page"/>
        </w:r>
      </w:ins>
    </w:p>
    <w:p w14:paraId="31F1EDE5" w14:textId="77777777" w:rsidR="009069EA" w:rsidRPr="00B269DC" w:rsidRDefault="009069EA" w:rsidP="009069EA">
      <w:pPr>
        <w:spacing w:after="0" w:line="360" w:lineRule="auto"/>
        <w:rPr>
          <w:rFonts w:ascii="Times New Roman" w:hAnsi="Times New Roman" w:cs="Times New Roman"/>
          <w:b/>
          <w:bCs/>
          <w:sz w:val="24"/>
          <w:szCs w:val="24"/>
        </w:rPr>
      </w:pPr>
      <w:del w:id="804" w:author="Ricky Hu" w:date="2022-05-18T02:36:00Z">
        <w:r w:rsidDel="00C74CBB">
          <w:rPr>
            <w:rFonts w:ascii="Times New Roman" w:hAnsi="Times New Roman" w:cs="Times New Roman"/>
            <w:b/>
            <w:bCs/>
            <w:sz w:val="24"/>
            <w:szCs w:val="24"/>
          </w:rPr>
          <w:lastRenderedPageBreak/>
          <w:delText xml:space="preserve">B. </w:delText>
        </w:r>
        <w:r w:rsidRPr="00B269DC" w:rsidDel="00C74CBB">
          <w:rPr>
            <w:rFonts w:ascii="Times New Roman" w:hAnsi="Times New Roman" w:cs="Times New Roman"/>
            <w:b/>
            <w:bCs/>
            <w:sz w:val="24"/>
            <w:szCs w:val="24"/>
          </w:rPr>
          <w:delText>Random Survival Forest Algorithm:</w:delText>
        </w:r>
      </w:del>
      <w:ins w:id="805" w:author="Ricky Hu" w:date="2022-05-18T02:36:00Z">
        <w:r w:rsidRPr="009069EA">
          <w:rPr>
            <w:rFonts w:ascii="Times New Roman" w:hAnsi="Times New Roman" w:cs="Times New Roman"/>
            <w:b/>
            <w:bCs/>
            <w:sz w:val="24"/>
            <w:szCs w:val="24"/>
          </w:rPr>
          <w:t>Supplementary Equation S3</w:t>
        </w:r>
      </w:ins>
      <w:ins w:id="806" w:author="Ricky Hu" w:date="2022-05-18T02:40:00Z">
        <w:r>
          <w:rPr>
            <w:rFonts w:ascii="Times New Roman" w:hAnsi="Times New Roman" w:cs="Times New Roman"/>
            <w:b/>
            <w:bCs/>
            <w:sz w:val="24"/>
            <w:szCs w:val="24"/>
          </w:rPr>
          <w:t>: Random Survival Forest Algorithm</w:t>
        </w:r>
      </w:ins>
    </w:p>
    <w:p w14:paraId="294047B4" w14:textId="77777777" w:rsidR="009069EA" w:rsidRDefault="009069EA" w:rsidP="009069EA">
      <w:pPr>
        <w:spacing w:after="0" w:line="360" w:lineRule="auto"/>
        <w:rPr>
          <w:rFonts w:ascii="Times New Roman" w:hAnsi="Times New Roman" w:cs="Times New Roman"/>
        </w:rPr>
      </w:pPr>
      <w:r>
        <w:rPr>
          <w:rFonts w:ascii="Times New Roman" w:hAnsi="Times New Roman" w:cs="Times New Roman"/>
        </w:rPr>
        <w:t>To build a survival tree that predicts survival from an input vector of radiomic features, the following steps are taken:</w:t>
      </w:r>
    </w:p>
    <w:p w14:paraId="220B923E" w14:textId="77777777" w:rsidR="009069EA" w:rsidRDefault="009069EA" w:rsidP="009069EA">
      <w:pPr>
        <w:spacing w:after="0" w:line="360" w:lineRule="auto"/>
        <w:rPr>
          <w:rFonts w:ascii="Times New Roman" w:hAnsi="Times New Roman" w:cs="Times New Roman"/>
        </w:rPr>
      </w:pPr>
    </w:p>
    <w:p w14:paraId="30F623CC" w14:textId="77777777" w:rsidR="009069EA" w:rsidRDefault="009069EA" w:rsidP="009069EA">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 xml:space="preserve">Select </w:t>
      </w:r>
      <w:r>
        <w:rPr>
          <w:rFonts w:ascii="Times New Roman" w:hAnsi="Times New Roman" w:cs="Times New Roman"/>
          <w:i/>
          <w:iCs/>
        </w:rPr>
        <w:t>N</w:t>
      </w:r>
      <w:r>
        <w:rPr>
          <w:rFonts w:ascii="Times New Roman" w:hAnsi="Times New Roman" w:cs="Times New Roman"/>
        </w:rPr>
        <w:t xml:space="preserve"> samples from the dataset.</w:t>
      </w:r>
    </w:p>
    <w:p w14:paraId="6DC829B1" w14:textId="77777777" w:rsidR="009069EA" w:rsidRDefault="009069EA" w:rsidP="009069EA">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 xml:space="preserve">For each sample </w:t>
      </w:r>
      <w:proofErr w:type="spellStart"/>
      <w:r>
        <w:rPr>
          <w:rFonts w:ascii="Times New Roman" w:hAnsi="Times New Roman" w:cs="Times New Roman"/>
          <w:i/>
          <w:iCs/>
        </w:rPr>
        <w:t>i</w:t>
      </w:r>
      <w:proofErr w:type="spellEnd"/>
      <w:r>
        <w:rPr>
          <w:rFonts w:ascii="Times New Roman" w:hAnsi="Times New Roman" w:cs="Times New Roman"/>
          <w:i/>
          <w:iCs/>
        </w:rPr>
        <w:t xml:space="preserve"> = 1, 2, … N,</w:t>
      </w:r>
      <w:r>
        <w:rPr>
          <w:rFonts w:ascii="Times New Roman" w:hAnsi="Times New Roman" w:cs="Times New Roman"/>
        </w:rPr>
        <w:t xml:space="preserve"> initialize a binary decision tree with max depth </w:t>
      </w:r>
      <w:r>
        <w:rPr>
          <w:rFonts w:ascii="Times New Roman" w:hAnsi="Times New Roman" w:cs="Times New Roman"/>
          <w:i/>
          <w:iCs/>
        </w:rPr>
        <w:t>D.</w:t>
      </w:r>
    </w:p>
    <w:p w14:paraId="32F44A50" w14:textId="77777777" w:rsidR="009069EA" w:rsidRDefault="009069EA" w:rsidP="009069EA">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 xml:space="preserve">At each node, iterate through set of features </w:t>
      </w:r>
      <w:r>
        <w:rPr>
          <w:rFonts w:ascii="Times New Roman" w:hAnsi="Times New Roman" w:cs="Times New Roman"/>
          <w:i/>
          <w:iCs/>
        </w:rPr>
        <w:t>X = {x</w:t>
      </w:r>
      <w:r>
        <w:rPr>
          <w:rFonts w:ascii="Times New Roman" w:hAnsi="Times New Roman" w:cs="Times New Roman"/>
          <w:i/>
          <w:iCs/>
        </w:rPr>
        <w:softHyphen/>
      </w:r>
      <w:r>
        <w:rPr>
          <w:rFonts w:ascii="Times New Roman" w:hAnsi="Times New Roman" w:cs="Times New Roman"/>
          <w:i/>
          <w:iCs/>
          <w:vertAlign w:val="subscript"/>
        </w:rPr>
        <w:t>1</w:t>
      </w:r>
      <w:r>
        <w:rPr>
          <w:rFonts w:ascii="Times New Roman" w:hAnsi="Times New Roman" w:cs="Times New Roman"/>
          <w:i/>
          <w:iCs/>
          <w:vertAlign w:val="subscript"/>
        </w:rPr>
        <w:softHyphen/>
      </w:r>
      <w:r>
        <w:rPr>
          <w:rFonts w:ascii="Times New Roman" w:hAnsi="Times New Roman" w:cs="Times New Roman"/>
          <w:i/>
          <w:iCs/>
        </w:rPr>
        <w:t>, x</w:t>
      </w:r>
      <w:r>
        <w:rPr>
          <w:rFonts w:ascii="Times New Roman" w:hAnsi="Times New Roman" w:cs="Times New Roman"/>
          <w:i/>
          <w:iCs/>
          <w:vertAlign w:val="subscript"/>
        </w:rPr>
        <w:t>2</w:t>
      </w:r>
      <w:r>
        <w:rPr>
          <w:rFonts w:ascii="Times New Roman" w:hAnsi="Times New Roman" w:cs="Times New Roman"/>
          <w:i/>
          <w:iCs/>
        </w:rPr>
        <w:t xml:space="preserve">, … </w:t>
      </w:r>
      <w:proofErr w:type="spellStart"/>
      <w:r>
        <w:rPr>
          <w:rFonts w:ascii="Times New Roman" w:hAnsi="Times New Roman" w:cs="Times New Roman"/>
          <w:i/>
          <w:iCs/>
        </w:rPr>
        <w:t>x</w:t>
      </w:r>
      <w:r>
        <w:rPr>
          <w:rFonts w:ascii="Times New Roman" w:hAnsi="Times New Roman" w:cs="Times New Roman"/>
          <w:i/>
          <w:iCs/>
          <w:vertAlign w:val="subscript"/>
        </w:rPr>
        <w:t>N</w:t>
      </w:r>
      <w:proofErr w:type="spellEnd"/>
      <w:r>
        <w:rPr>
          <w:rFonts w:ascii="Times New Roman" w:hAnsi="Times New Roman" w:cs="Times New Roman"/>
          <w:i/>
          <w:iCs/>
        </w:rPr>
        <w:t xml:space="preserve">} </w:t>
      </w:r>
      <w:r>
        <w:rPr>
          <w:rFonts w:ascii="Times New Roman" w:hAnsi="Times New Roman" w:cs="Times New Roman"/>
        </w:rPr>
        <w:t xml:space="preserve">and its range of feature values </w:t>
      </w:r>
      <w:r>
        <w:rPr>
          <w:rFonts w:ascii="Times New Roman" w:hAnsi="Times New Roman" w:cs="Times New Roman"/>
          <w:i/>
          <w:iCs/>
        </w:rPr>
        <w:t>S = {</w:t>
      </w:r>
      <w:proofErr w:type="spellStart"/>
      <w:r>
        <w:rPr>
          <w:rFonts w:ascii="Times New Roman" w:hAnsi="Times New Roman" w:cs="Times New Roman"/>
          <w:i/>
          <w:iCs/>
        </w:rPr>
        <w:t>S</w:t>
      </w:r>
      <w:r>
        <w:rPr>
          <w:rFonts w:ascii="Times New Roman" w:hAnsi="Times New Roman" w:cs="Times New Roman"/>
          <w:i/>
          <w:iCs/>
          <w:vertAlign w:val="subscript"/>
        </w:rPr>
        <w:t>min</w:t>
      </w:r>
      <w:proofErr w:type="spellEnd"/>
      <w:r>
        <w:rPr>
          <w:rFonts w:ascii="Times New Roman" w:hAnsi="Times New Roman" w:cs="Times New Roman"/>
          <w:i/>
          <w:iCs/>
        </w:rPr>
        <w:t>, S</w:t>
      </w:r>
      <w:r>
        <w:rPr>
          <w:rFonts w:ascii="Times New Roman" w:hAnsi="Times New Roman" w:cs="Times New Roman"/>
          <w:i/>
          <w:iCs/>
          <w:vertAlign w:val="subscript"/>
        </w:rPr>
        <w:t>max</w:t>
      </w:r>
      <w:r>
        <w:rPr>
          <w:rFonts w:ascii="Times New Roman" w:hAnsi="Times New Roman" w:cs="Times New Roman"/>
          <w:i/>
          <w:iCs/>
        </w:rPr>
        <w:t xml:space="preserve">} </w:t>
      </w:r>
      <w:r>
        <w:rPr>
          <w:rFonts w:ascii="Times New Roman" w:hAnsi="Times New Roman" w:cs="Times New Roman"/>
        </w:rPr>
        <w:t xml:space="preserve">to select feature </w:t>
      </w:r>
      <w:r>
        <w:rPr>
          <w:rFonts w:ascii="Times New Roman" w:hAnsi="Times New Roman" w:cs="Times New Roman"/>
          <w:i/>
          <w:iCs/>
        </w:rPr>
        <w:t>x</w:t>
      </w:r>
      <w:r>
        <w:rPr>
          <w:rFonts w:ascii="Times New Roman" w:hAnsi="Times New Roman" w:cs="Times New Roman"/>
          <w:i/>
          <w:iCs/>
          <w:vertAlign w:val="subscript"/>
        </w:rPr>
        <w:t>i</w:t>
      </w:r>
      <w:r>
        <w:rPr>
          <w:rFonts w:ascii="Times New Roman" w:hAnsi="Times New Roman" w:cs="Times New Roman"/>
          <w:i/>
          <w:iCs/>
        </w:rPr>
        <w:t xml:space="preserve"> </w:t>
      </w:r>
      <w:r>
        <w:rPr>
          <w:rFonts w:ascii="Times New Roman" w:hAnsi="Times New Roman" w:cs="Times New Roman"/>
        </w:rPr>
        <w:t xml:space="preserve">and a threshold split value </w:t>
      </w:r>
      <w:proofErr w:type="spellStart"/>
      <w:r>
        <w:rPr>
          <w:rFonts w:ascii="Times New Roman" w:hAnsi="Times New Roman" w:cs="Times New Roman"/>
          <w:i/>
          <w:iCs/>
        </w:rPr>
        <w:t>s</w:t>
      </w:r>
      <w:r>
        <w:rPr>
          <w:rFonts w:ascii="Times New Roman" w:hAnsi="Times New Roman" w:cs="Times New Roman"/>
          <w:i/>
          <w:iCs/>
          <w:vertAlign w:val="subscript"/>
        </w:rPr>
        <w:t>i</w:t>
      </w:r>
      <w:proofErr w:type="spellEnd"/>
      <w:r>
        <w:rPr>
          <w:rFonts w:ascii="Times New Roman" w:hAnsi="Times New Roman" w:cs="Times New Roman"/>
        </w:rPr>
        <w:t xml:space="preserve"> such that:</w:t>
      </w:r>
    </w:p>
    <w:p w14:paraId="60D39ED3" w14:textId="77777777" w:rsidR="009069EA" w:rsidRDefault="009069EA" w:rsidP="009069EA">
      <w:pPr>
        <w:spacing w:after="0" w:line="360" w:lineRule="auto"/>
        <w:rPr>
          <w:rFonts w:ascii="Times New Roman" w:hAnsi="Times New Roman" w:cs="Times New Roman"/>
        </w:rPr>
      </w:pPr>
    </w:p>
    <w:p w14:paraId="3180F499" w14:textId="77777777" w:rsidR="009069EA" w:rsidRDefault="009069EA" w:rsidP="009069EA">
      <w:pPr>
        <w:spacing w:after="0" w:line="360" w:lineRule="auto"/>
        <w:jc w:val="center"/>
        <w:rPr>
          <w:rFonts w:ascii="Times New Roman" w:eastAsiaTheme="minorEastAsia" w:hAnsi="Times New Roman" w:cs="Times New Roman"/>
        </w:rPr>
      </w:pPr>
      <m:oMathPara>
        <m:oMath>
          <m:r>
            <w:rPr>
              <w:rFonts w:ascii="Cambria Math" w:hAnsi="Cambria Math" w:cs="Times New Roman"/>
            </w:rPr>
            <m:t>L</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d>
          <m:r>
            <w:rPr>
              <w:rFonts w:ascii="Cambria Math" w:hAnsi="Cambria Math" w:cs="Times New Roman"/>
            </w:rPr>
            <m:t>≥L</m:t>
          </m:r>
          <m:d>
            <m:dPr>
              <m:ctrlPr>
                <w:rPr>
                  <w:rFonts w:ascii="Cambria Math" w:hAnsi="Cambria Math" w:cs="Times New Roman"/>
                  <w:i/>
                </w:rPr>
              </m:ctrlPr>
            </m:dPr>
            <m:e>
              <m:r>
                <w:rPr>
                  <w:rFonts w:ascii="Cambria Math" w:hAnsi="Cambria Math" w:cs="Times New Roman"/>
                </w:rPr>
                <m:t>x,s</m:t>
              </m:r>
            </m:e>
          </m:d>
          <m:r>
            <w:rPr>
              <w:rFonts w:ascii="Cambria Math" w:hAnsi="Cambria Math" w:cs="Times New Roman"/>
            </w:rPr>
            <m:t xml:space="preserve"> ∀ x∈X, s∈S</m:t>
          </m:r>
        </m:oMath>
      </m:oMathPara>
    </w:p>
    <w:p w14:paraId="3B34534B" w14:textId="77777777" w:rsidR="009069EA" w:rsidRDefault="009069EA" w:rsidP="009069EA">
      <w:pPr>
        <w:spacing w:after="0" w:line="360" w:lineRule="auto"/>
        <w:rPr>
          <w:rFonts w:ascii="Times New Roman" w:eastAsiaTheme="minorEastAsia" w:hAnsi="Times New Roman" w:cs="Times New Roman"/>
        </w:rPr>
      </w:pPr>
      <w:r>
        <w:rPr>
          <w:rFonts w:ascii="Times New Roman" w:eastAsiaTheme="minorEastAsia" w:hAnsi="Times New Roman" w:cs="Times New Roman"/>
        </w:rPr>
        <w:tab/>
        <w:t xml:space="preserve">Where </w:t>
      </w:r>
      <w:r>
        <w:rPr>
          <w:rFonts w:ascii="Times New Roman" w:eastAsiaTheme="minorEastAsia" w:hAnsi="Times New Roman" w:cs="Times New Roman"/>
          <w:i/>
          <w:iCs/>
        </w:rPr>
        <w:t>L(</w:t>
      </w:r>
      <w:proofErr w:type="spellStart"/>
      <w:proofErr w:type="gramStart"/>
      <w:r>
        <w:rPr>
          <w:rFonts w:ascii="Times New Roman" w:eastAsiaTheme="minorEastAsia" w:hAnsi="Times New Roman" w:cs="Times New Roman"/>
          <w:i/>
          <w:iCs/>
        </w:rPr>
        <w:t>x,s</w:t>
      </w:r>
      <w:proofErr w:type="spellEnd"/>
      <w:proofErr w:type="gramEnd"/>
      <w:r>
        <w:rPr>
          <w:rFonts w:ascii="Times New Roman" w:eastAsiaTheme="minorEastAsia" w:hAnsi="Times New Roman" w:cs="Times New Roman"/>
          <w:i/>
          <w:iCs/>
        </w:rPr>
        <w:t>)</w:t>
      </w:r>
      <w:r>
        <w:rPr>
          <w:rFonts w:ascii="Times New Roman" w:eastAsiaTheme="minorEastAsia" w:hAnsi="Times New Roman" w:cs="Times New Roman"/>
        </w:rPr>
        <w:t xml:space="preserve"> is the log rank test such that </w:t>
      </w:r>
    </w:p>
    <w:p w14:paraId="616C498C" w14:textId="77777777" w:rsidR="009069EA" w:rsidRDefault="009069EA" w:rsidP="009069EA">
      <w:pPr>
        <w:spacing w:after="0" w:line="360" w:lineRule="auto"/>
        <w:rPr>
          <w:rFonts w:ascii="Times New Roman" w:eastAsiaTheme="minorEastAsia" w:hAnsi="Times New Roman" w:cs="Times New Roman"/>
        </w:rPr>
      </w:pPr>
      <m:oMathPara>
        <m:oMath>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x,c</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e>
              </m:nary>
            </m:num>
            <m:den>
              <m:rad>
                <m:radPr>
                  <m:degHide m:val="1"/>
                  <m:ctrlPr>
                    <w:rPr>
                      <w:rFonts w:ascii="Cambria Math" w:eastAsiaTheme="minorEastAsia" w:hAnsi="Cambria Math" w:cs="Times New Roman"/>
                      <w:i/>
                    </w:rPr>
                  </m:ctrlPr>
                </m:radPr>
                <m:deg/>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 xml:space="preserve"> </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e>
                      </m:d>
                      <m:r>
                        <w:rPr>
                          <w:rFonts w:ascii="Cambria Math" w:eastAsiaTheme="minorEastAsia" w:hAnsi="Cambria Math" w:cs="Times New Roman"/>
                        </w:rPr>
                        <m:t>(</m:t>
                      </m:r>
                    </m:e>
                  </m:nary>
                  <m:r>
                    <w:rPr>
                      <w:rFonts w:ascii="Cambria Math" w:eastAsiaTheme="minorEastAsia" w:hAnsi="Cambria Math" w:cs="Times New Roman"/>
                    </w:rPr>
                    <m:t>1-</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-1</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rad>
            </m:den>
          </m:f>
        </m:oMath>
      </m:oMathPara>
    </w:p>
    <w:p w14:paraId="124E6FE1" w14:textId="77777777" w:rsidR="009069EA" w:rsidRDefault="009069EA" w:rsidP="009069EA">
      <w:pPr>
        <w:spacing w:after="0" w:line="360" w:lineRule="auto"/>
        <w:ind w:left="720"/>
        <w:rPr>
          <w:rFonts w:ascii="Times New Roman" w:eastAsiaTheme="minorEastAsia" w:hAnsi="Times New Roman" w:cs="Times New Roman"/>
          <w:i/>
          <w:iCs/>
        </w:rPr>
      </w:pPr>
      <w:r>
        <w:rPr>
          <w:rFonts w:ascii="Times New Roman" w:eastAsiaTheme="minorEastAsia" w:hAnsi="Times New Roman" w:cs="Times New Roman"/>
        </w:rPr>
        <w:t xml:space="preserve">Where at time </w:t>
      </w:r>
      <w:proofErr w:type="spellStart"/>
      <w:r>
        <w:rPr>
          <w:rFonts w:ascii="Times New Roman" w:eastAsiaTheme="minorEastAsia" w:hAnsi="Times New Roman" w:cs="Times New Roman"/>
          <w:i/>
          <w:iCs/>
        </w:rPr>
        <w:t>t</w:t>
      </w:r>
      <w:r>
        <w:rPr>
          <w:rFonts w:ascii="Times New Roman" w:eastAsiaTheme="minorEastAsia" w:hAnsi="Times New Roman" w:cs="Times New Roman"/>
          <w:i/>
          <w:iCs/>
          <w:vertAlign w:val="subscript"/>
        </w:rPr>
        <w:t>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i/>
          <w:iCs/>
        </w:rPr>
        <w:t>E</w:t>
      </w:r>
      <w:r>
        <w:rPr>
          <w:rFonts w:ascii="Times New Roman" w:eastAsiaTheme="minorEastAsia" w:hAnsi="Times New Roman" w:cs="Times New Roman"/>
          <w:i/>
          <w:iCs/>
          <w:vertAlign w:val="subscript"/>
        </w:rPr>
        <w:t>i</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is the number of events at time </w:t>
      </w:r>
      <w:proofErr w:type="spellStart"/>
      <w:r>
        <w:rPr>
          <w:rFonts w:ascii="Times New Roman" w:eastAsiaTheme="minorEastAsia" w:hAnsi="Times New Roman" w:cs="Times New Roman"/>
          <w:i/>
          <w:iCs/>
        </w:rPr>
        <w:t>t</w:t>
      </w:r>
      <w:r>
        <w:rPr>
          <w:rFonts w:ascii="Times New Roman" w:eastAsiaTheme="minorEastAsia" w:hAnsi="Times New Roman" w:cs="Times New Roman"/>
          <w:i/>
          <w:iCs/>
          <w:vertAlign w:val="subscript"/>
        </w:rPr>
        <w:t>i</w:t>
      </w:r>
      <w:proofErr w:type="spellEnd"/>
      <w:r w:rsidRPr="00006F2D">
        <w:rPr>
          <w:rFonts w:ascii="Times New Roman" w:eastAsiaTheme="minorEastAsia" w:hAnsi="Times New Roman" w:cs="Times New Roman"/>
          <w:i/>
          <w:iCs/>
        </w:rPr>
        <w:t xml:space="preserve"> </w:t>
      </w:r>
      <w:proofErr w:type="spellStart"/>
      <w:proofErr w:type="gramStart"/>
      <w:r>
        <w:rPr>
          <w:rFonts w:ascii="Times New Roman" w:eastAsiaTheme="minorEastAsia" w:hAnsi="Times New Roman" w:cs="Times New Roman"/>
          <w:i/>
          <w:iCs/>
        </w:rPr>
        <w:t>E</w:t>
      </w:r>
      <w:r>
        <w:rPr>
          <w:rFonts w:ascii="Times New Roman" w:eastAsiaTheme="minorEastAsia" w:hAnsi="Times New Roman" w:cs="Times New Roman"/>
          <w:i/>
          <w:iCs/>
          <w:vertAlign w:val="subscript"/>
        </w:rPr>
        <w:t>i,j</w:t>
      </w:r>
      <w:proofErr w:type="spellEnd"/>
      <w:proofErr w:type="gramEnd"/>
      <w:r>
        <w:rPr>
          <w:rFonts w:ascii="Times New Roman" w:eastAsiaTheme="minorEastAsia" w:hAnsi="Times New Roman" w:cs="Times New Roman"/>
          <w:i/>
          <w:iCs/>
        </w:rPr>
        <w:t xml:space="preserve"> </w:t>
      </w:r>
      <w:r>
        <w:rPr>
          <w:rFonts w:ascii="Times New Roman" w:eastAsiaTheme="minorEastAsia" w:hAnsi="Times New Roman" w:cs="Times New Roman"/>
        </w:rPr>
        <w:t xml:space="preserve">is the number of events at a daughter node </w:t>
      </w:r>
      <w:r>
        <w:rPr>
          <w:rFonts w:ascii="Times New Roman" w:eastAsiaTheme="minorEastAsia" w:hAnsi="Times New Roman" w:cs="Times New Roman"/>
          <w:i/>
          <w:iCs/>
        </w:rPr>
        <w:t>j, Y</w:t>
      </w:r>
      <w:r>
        <w:rPr>
          <w:rFonts w:ascii="Times New Roman" w:eastAsiaTheme="minorEastAsia" w:hAnsi="Times New Roman" w:cs="Times New Roman"/>
          <w:i/>
          <w:iCs/>
          <w:vertAlign w:val="subscript"/>
        </w:rPr>
        <w:t>i</w:t>
      </w:r>
      <w:r>
        <w:rPr>
          <w:rFonts w:ascii="Times New Roman" w:eastAsiaTheme="minorEastAsia" w:hAnsi="Times New Roman" w:cs="Times New Roman"/>
          <w:i/>
          <w:iCs/>
        </w:rPr>
        <w:t xml:space="preserve"> </w:t>
      </w:r>
      <w:r>
        <w:rPr>
          <w:rFonts w:ascii="Times New Roman" w:eastAsiaTheme="minorEastAsia" w:hAnsi="Times New Roman" w:cs="Times New Roman"/>
        </w:rPr>
        <w:t xml:space="preserve">is the number of patients with an events or at risk at time </w:t>
      </w:r>
      <w:proofErr w:type="spellStart"/>
      <w:r>
        <w:rPr>
          <w:rFonts w:ascii="Times New Roman" w:eastAsiaTheme="minorEastAsia" w:hAnsi="Times New Roman" w:cs="Times New Roman"/>
          <w:i/>
          <w:iCs/>
        </w:rPr>
        <w:t>t</w:t>
      </w:r>
      <w:r>
        <w:rPr>
          <w:rFonts w:ascii="Times New Roman" w:eastAsiaTheme="minorEastAsia" w:hAnsi="Times New Roman" w:cs="Times New Roman"/>
          <w:i/>
          <w:iCs/>
          <w:vertAlign w:val="subscript"/>
        </w:rPr>
        <w:t>i</w:t>
      </w:r>
      <w:proofErr w:type="spellEnd"/>
      <w:r>
        <w:rPr>
          <w:rFonts w:ascii="Times New Roman" w:eastAsiaTheme="minorEastAsia" w:hAnsi="Times New Roman" w:cs="Times New Roman"/>
          <w:i/>
          <w:iCs/>
        </w:rPr>
        <w:t xml:space="preserve">, </w:t>
      </w:r>
      <w:r>
        <w:rPr>
          <w:rFonts w:ascii="Times New Roman" w:eastAsiaTheme="minorEastAsia" w:hAnsi="Times New Roman" w:cs="Times New Roman"/>
        </w:rPr>
        <w:t xml:space="preserve">and </w:t>
      </w:r>
      <w:proofErr w:type="spellStart"/>
      <w:r>
        <w:rPr>
          <w:rFonts w:ascii="Times New Roman" w:eastAsiaTheme="minorEastAsia" w:hAnsi="Times New Roman" w:cs="Times New Roman"/>
          <w:i/>
          <w:iCs/>
        </w:rPr>
        <w:t>Y</w:t>
      </w:r>
      <w:r>
        <w:rPr>
          <w:rFonts w:ascii="Times New Roman" w:eastAsiaTheme="minorEastAsia" w:hAnsi="Times New Roman" w:cs="Times New Roman"/>
          <w:i/>
          <w:iCs/>
          <w:vertAlign w:val="subscript"/>
        </w:rPr>
        <w:t>i,j</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is the number of patients with an event or at risk at a daughter node </w:t>
      </w:r>
      <w:r>
        <w:rPr>
          <w:rFonts w:ascii="Times New Roman" w:eastAsiaTheme="minorEastAsia" w:hAnsi="Times New Roman" w:cs="Times New Roman"/>
          <w:i/>
          <w:iCs/>
        </w:rPr>
        <w:t>j</w:t>
      </w:r>
    </w:p>
    <w:p w14:paraId="6626D36B" w14:textId="77777777" w:rsidR="009069EA" w:rsidRDefault="009069EA" w:rsidP="009069EA">
      <w:pPr>
        <w:pStyle w:val="ListParagraph"/>
        <w:numPr>
          <w:ilvl w:val="0"/>
          <w:numId w:val="2"/>
        </w:numPr>
        <w:spacing w:after="0" w:line="360" w:lineRule="auto"/>
        <w:rPr>
          <w:rFonts w:ascii="Times New Roman" w:eastAsiaTheme="minorEastAsia" w:hAnsi="Times New Roman" w:cs="Times New Roman"/>
        </w:rPr>
      </w:pPr>
      <w:r>
        <w:rPr>
          <w:rFonts w:ascii="Times New Roman" w:eastAsiaTheme="minorEastAsia" w:hAnsi="Times New Roman" w:cs="Times New Roman"/>
        </w:rPr>
        <w:t xml:space="preserve">Continue to grow </w:t>
      </w:r>
      <w:proofErr w:type="gramStart"/>
      <w:r>
        <w:rPr>
          <w:rFonts w:ascii="Times New Roman" w:eastAsiaTheme="minorEastAsia" w:hAnsi="Times New Roman" w:cs="Times New Roman"/>
        </w:rPr>
        <w:t>children</w:t>
      </w:r>
      <w:proofErr w:type="gramEnd"/>
      <w:r>
        <w:rPr>
          <w:rFonts w:ascii="Times New Roman" w:eastAsiaTheme="minorEastAsia" w:hAnsi="Times New Roman" w:cs="Times New Roman"/>
        </w:rPr>
        <w:t xml:space="preserve"> nodes unless the children node has no more than </w:t>
      </w:r>
      <w:r>
        <w:rPr>
          <w:rFonts w:ascii="Times New Roman" w:eastAsiaTheme="minorEastAsia" w:hAnsi="Times New Roman" w:cs="Times New Roman"/>
          <w:i/>
          <w:iCs/>
        </w:rPr>
        <w:t>M</w:t>
      </w:r>
      <w:r>
        <w:rPr>
          <w:rFonts w:ascii="Times New Roman" w:eastAsiaTheme="minorEastAsia" w:hAnsi="Times New Roman" w:cs="Times New Roman"/>
        </w:rPr>
        <w:t xml:space="preserve"> surviving samples, where </w:t>
      </w:r>
      <w:r>
        <w:rPr>
          <w:rFonts w:ascii="Times New Roman" w:eastAsiaTheme="minorEastAsia" w:hAnsi="Times New Roman" w:cs="Times New Roman"/>
          <w:i/>
          <w:iCs/>
        </w:rPr>
        <w:t>M</w:t>
      </w:r>
      <w:r>
        <w:rPr>
          <w:rFonts w:ascii="Times New Roman" w:eastAsiaTheme="minorEastAsia" w:hAnsi="Times New Roman" w:cs="Times New Roman"/>
        </w:rPr>
        <w:t xml:space="preserve"> is a user-defined hyperparameter</w:t>
      </w:r>
    </w:p>
    <w:p w14:paraId="7A89910D" w14:textId="77777777" w:rsidR="009069EA" w:rsidRDefault="009069EA" w:rsidP="009069EA">
      <w:pPr>
        <w:pStyle w:val="ListParagraph"/>
        <w:numPr>
          <w:ilvl w:val="0"/>
          <w:numId w:val="2"/>
        </w:numPr>
        <w:spacing w:after="0" w:line="360" w:lineRule="auto"/>
        <w:rPr>
          <w:rFonts w:ascii="Times New Roman" w:eastAsiaTheme="minorEastAsia" w:hAnsi="Times New Roman" w:cs="Times New Roman"/>
        </w:rPr>
      </w:pPr>
      <w:r>
        <w:rPr>
          <w:rFonts w:ascii="Times New Roman" w:eastAsiaTheme="minorEastAsia" w:hAnsi="Times New Roman" w:cs="Times New Roman"/>
        </w:rPr>
        <w:t>Calculate the cumulative hazard function for the decision tree with the Nelson-Aalen estimator:</w:t>
      </w:r>
    </w:p>
    <w:p w14:paraId="0A8E901E" w14:textId="77777777" w:rsidR="009069EA" w:rsidRPr="001842DD" w:rsidRDefault="006F6CBA" w:rsidP="009069EA">
      <w:pPr>
        <w:pStyle w:val="ListParagraph"/>
        <w:spacing w:after="0" w:line="360" w:lineRule="auto"/>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q</m:t>
              </m:r>
            </m:sub>
          </m:sSub>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nary>
            <m:naryPr>
              <m:chr m:val="∑"/>
              <m:limLoc m:val="undOvr"/>
              <m:supHide m:val="1"/>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p,q</m:t>
                  </m:r>
                </m:sub>
              </m:sSub>
              <m:r>
                <w:rPr>
                  <w:rFonts w:ascii="Cambria Math" w:eastAsiaTheme="minorEastAsia" w:hAnsi="Cambria Math" w:cs="Times New Roman"/>
                </w:rPr>
                <m:t>≤t</m:t>
              </m:r>
            </m:sub>
            <m:sup/>
            <m:e>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p,q</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p,q</m:t>
                      </m:r>
                    </m:sub>
                  </m:sSub>
                </m:den>
              </m:f>
            </m:e>
          </m:nary>
        </m:oMath>
      </m:oMathPara>
    </w:p>
    <w:p w14:paraId="1A3B940F" w14:textId="77777777" w:rsidR="009069EA" w:rsidRDefault="009069EA" w:rsidP="009069EA">
      <w:pPr>
        <w:spacing w:after="0" w:line="360" w:lineRule="auto"/>
        <w:ind w:left="720"/>
        <w:rPr>
          <w:rFonts w:ascii="Times New Roman" w:hAnsi="Times New Roman" w:cs="Times New Roman"/>
        </w:rPr>
      </w:pPr>
      <w:r>
        <w:rPr>
          <w:rFonts w:ascii="Times New Roman" w:hAnsi="Times New Roman" w:cs="Times New Roman"/>
        </w:rPr>
        <w:t xml:space="preserve">Where </w:t>
      </w:r>
      <w:r>
        <w:rPr>
          <w:rFonts w:ascii="Times New Roman" w:hAnsi="Times New Roman" w:cs="Times New Roman"/>
          <w:i/>
          <w:iCs/>
        </w:rPr>
        <w:t>p</w:t>
      </w:r>
      <w:r>
        <w:rPr>
          <w:rFonts w:ascii="Times New Roman" w:hAnsi="Times New Roman" w:cs="Times New Roman"/>
        </w:rPr>
        <w:t xml:space="preserve"> is a patient in the set of </w:t>
      </w:r>
      <w:r>
        <w:rPr>
          <w:rFonts w:ascii="Times New Roman" w:hAnsi="Times New Roman" w:cs="Times New Roman"/>
          <w:i/>
          <w:iCs/>
        </w:rPr>
        <w:t>M</w:t>
      </w:r>
      <w:r>
        <w:rPr>
          <w:rFonts w:ascii="Times New Roman" w:hAnsi="Times New Roman" w:cs="Times New Roman"/>
        </w:rPr>
        <w:t xml:space="preserve"> patients in set </w:t>
      </w:r>
      <w:r>
        <w:rPr>
          <w:rFonts w:ascii="Times New Roman" w:hAnsi="Times New Roman" w:cs="Times New Roman"/>
          <w:i/>
          <w:iCs/>
        </w:rPr>
        <w:t>P = {p</w:t>
      </w:r>
      <w:proofErr w:type="gramStart"/>
      <w:r>
        <w:rPr>
          <w:rFonts w:ascii="Times New Roman" w:hAnsi="Times New Roman" w:cs="Times New Roman"/>
          <w:i/>
          <w:iCs/>
          <w:vertAlign w:val="subscript"/>
        </w:rPr>
        <w:t>1</w:t>
      </w:r>
      <w:r>
        <w:rPr>
          <w:rFonts w:ascii="Times New Roman" w:hAnsi="Times New Roman" w:cs="Times New Roman"/>
          <w:i/>
          <w:iCs/>
        </w:rPr>
        <w:t>,p</w:t>
      </w:r>
      <w:proofErr w:type="gramEnd"/>
      <w:r>
        <w:rPr>
          <w:rFonts w:ascii="Times New Roman" w:hAnsi="Times New Roman" w:cs="Times New Roman"/>
          <w:i/>
          <w:iCs/>
          <w:vertAlign w:val="subscript"/>
        </w:rPr>
        <w:t>2</w:t>
      </w:r>
      <w:r>
        <w:rPr>
          <w:rFonts w:ascii="Times New Roman" w:hAnsi="Times New Roman" w:cs="Times New Roman"/>
          <w:i/>
          <w:iCs/>
        </w:rPr>
        <w:t xml:space="preserve">, … </w:t>
      </w:r>
      <w:proofErr w:type="spellStart"/>
      <w:r>
        <w:rPr>
          <w:rFonts w:ascii="Times New Roman" w:hAnsi="Times New Roman" w:cs="Times New Roman"/>
          <w:i/>
          <w:iCs/>
        </w:rPr>
        <w:t>p</w:t>
      </w:r>
      <w:r>
        <w:rPr>
          <w:rFonts w:ascii="Times New Roman" w:hAnsi="Times New Roman" w:cs="Times New Roman"/>
          <w:i/>
          <w:iCs/>
          <w:vertAlign w:val="subscript"/>
        </w:rPr>
        <w:t>M</w:t>
      </w:r>
      <w:proofErr w:type="spellEnd"/>
      <w:r>
        <w:rPr>
          <w:rFonts w:ascii="Times New Roman" w:hAnsi="Times New Roman" w:cs="Times New Roman"/>
          <w:i/>
          <w:iCs/>
        </w:rPr>
        <w:t>}</w:t>
      </w:r>
      <w:r>
        <w:rPr>
          <w:rFonts w:ascii="Times New Roman" w:hAnsi="Times New Roman" w:cs="Times New Roman"/>
        </w:rPr>
        <w:t xml:space="preserve">, </w:t>
      </w:r>
      <w:r>
        <w:rPr>
          <w:rFonts w:ascii="Times New Roman" w:hAnsi="Times New Roman" w:cs="Times New Roman"/>
          <w:i/>
          <w:iCs/>
        </w:rPr>
        <w:t>q</w:t>
      </w:r>
      <w:r>
        <w:rPr>
          <w:rFonts w:ascii="Times New Roman" w:hAnsi="Times New Roman" w:cs="Times New Roman"/>
        </w:rPr>
        <w:t xml:space="preserve"> is a node in the set of </w:t>
      </w:r>
      <w:r>
        <w:rPr>
          <w:rFonts w:ascii="Times New Roman" w:hAnsi="Times New Roman" w:cs="Times New Roman"/>
          <w:i/>
          <w:iCs/>
        </w:rPr>
        <w:t>N</w:t>
      </w:r>
      <w:r>
        <w:rPr>
          <w:rFonts w:ascii="Times New Roman" w:hAnsi="Times New Roman" w:cs="Times New Roman"/>
        </w:rPr>
        <w:t xml:space="preserve"> nodes in set </w:t>
      </w:r>
      <w:r>
        <w:rPr>
          <w:rFonts w:ascii="Times New Roman" w:hAnsi="Times New Roman" w:cs="Times New Roman"/>
          <w:i/>
          <w:iCs/>
        </w:rPr>
        <w:t>Q = {q</w:t>
      </w:r>
      <w:r>
        <w:rPr>
          <w:rFonts w:ascii="Times New Roman" w:hAnsi="Times New Roman" w:cs="Times New Roman"/>
          <w:i/>
          <w:iCs/>
          <w:vertAlign w:val="subscript"/>
        </w:rPr>
        <w:t>1</w:t>
      </w:r>
      <w:r>
        <w:rPr>
          <w:rFonts w:ascii="Times New Roman" w:hAnsi="Times New Roman" w:cs="Times New Roman"/>
          <w:i/>
          <w:iCs/>
        </w:rPr>
        <w:t>,q</w:t>
      </w:r>
      <w:r>
        <w:rPr>
          <w:rFonts w:ascii="Times New Roman" w:hAnsi="Times New Roman" w:cs="Times New Roman"/>
          <w:i/>
          <w:iCs/>
          <w:vertAlign w:val="subscript"/>
        </w:rPr>
        <w:t>2</w:t>
      </w:r>
      <w:r>
        <w:rPr>
          <w:rFonts w:ascii="Times New Roman" w:hAnsi="Times New Roman" w:cs="Times New Roman"/>
          <w:i/>
          <w:iCs/>
        </w:rPr>
        <w:t xml:space="preserve">, … </w:t>
      </w:r>
      <w:proofErr w:type="spellStart"/>
      <w:r>
        <w:rPr>
          <w:rFonts w:ascii="Times New Roman" w:hAnsi="Times New Roman" w:cs="Times New Roman"/>
          <w:i/>
          <w:iCs/>
        </w:rPr>
        <w:t>q</w:t>
      </w:r>
      <w:r>
        <w:rPr>
          <w:rFonts w:ascii="Times New Roman" w:hAnsi="Times New Roman" w:cs="Times New Roman"/>
          <w:i/>
          <w:iCs/>
          <w:vertAlign w:val="subscript"/>
        </w:rPr>
        <w:t>N</w:t>
      </w:r>
      <w:proofErr w:type="spellEnd"/>
      <w:r>
        <w:rPr>
          <w:rFonts w:ascii="Times New Roman" w:hAnsi="Times New Roman" w:cs="Times New Roman"/>
          <w:i/>
          <w:iCs/>
        </w:rPr>
        <w:t>}</w:t>
      </w:r>
      <w:r>
        <w:rPr>
          <w:rFonts w:ascii="Times New Roman" w:hAnsi="Times New Roman" w:cs="Times New Roman"/>
        </w:rPr>
        <w:t xml:space="preserve">, </w:t>
      </w:r>
      <w:proofErr w:type="spellStart"/>
      <w:r>
        <w:rPr>
          <w:rFonts w:ascii="Times New Roman" w:hAnsi="Times New Roman" w:cs="Times New Roman"/>
          <w:i/>
          <w:iCs/>
        </w:rPr>
        <w:t>E</w:t>
      </w:r>
      <w:r>
        <w:rPr>
          <w:rFonts w:ascii="Times New Roman" w:hAnsi="Times New Roman" w:cs="Times New Roman"/>
          <w:i/>
          <w:iCs/>
          <w:vertAlign w:val="subscript"/>
        </w:rPr>
        <w:t>p,q</w:t>
      </w:r>
      <w:proofErr w:type="spellEnd"/>
      <w:r>
        <w:rPr>
          <w:rFonts w:ascii="Times New Roman" w:hAnsi="Times New Roman" w:cs="Times New Roman"/>
        </w:rPr>
        <w:t xml:space="preserve"> is the number of events at time </w:t>
      </w:r>
      <w:proofErr w:type="spellStart"/>
      <w:r>
        <w:rPr>
          <w:rFonts w:ascii="Times New Roman" w:hAnsi="Times New Roman" w:cs="Times New Roman"/>
          <w:i/>
          <w:iCs/>
        </w:rPr>
        <w:t>t</w:t>
      </w:r>
      <w:r>
        <w:rPr>
          <w:rFonts w:ascii="Times New Roman" w:hAnsi="Times New Roman" w:cs="Times New Roman"/>
          <w:i/>
          <w:iCs/>
          <w:vertAlign w:val="subscript"/>
        </w:rPr>
        <w:t>p,q</w:t>
      </w:r>
      <w:proofErr w:type="spellEnd"/>
      <w:r>
        <w:rPr>
          <w:rFonts w:ascii="Times New Roman" w:hAnsi="Times New Roman" w:cs="Times New Roman"/>
        </w:rPr>
        <w:t xml:space="preserve">, and </w:t>
      </w:r>
      <w:proofErr w:type="spellStart"/>
      <w:r>
        <w:rPr>
          <w:rFonts w:ascii="Times New Roman" w:hAnsi="Times New Roman" w:cs="Times New Roman"/>
          <w:i/>
          <w:iCs/>
        </w:rPr>
        <w:t>Y</w:t>
      </w:r>
      <w:r>
        <w:rPr>
          <w:rFonts w:ascii="Times New Roman" w:hAnsi="Times New Roman" w:cs="Times New Roman"/>
          <w:i/>
          <w:iCs/>
          <w:vertAlign w:val="subscript"/>
        </w:rPr>
        <w:t>p,q</w:t>
      </w:r>
      <w:proofErr w:type="spellEnd"/>
      <w:r>
        <w:rPr>
          <w:rFonts w:ascii="Times New Roman" w:hAnsi="Times New Roman" w:cs="Times New Roman"/>
        </w:rPr>
        <w:t xml:space="preserve"> is the number of patients with an event or at risk at time </w:t>
      </w:r>
      <w:proofErr w:type="spellStart"/>
      <w:r>
        <w:rPr>
          <w:rFonts w:ascii="Times New Roman" w:hAnsi="Times New Roman" w:cs="Times New Roman"/>
          <w:i/>
          <w:iCs/>
        </w:rPr>
        <w:t>t</w:t>
      </w:r>
      <w:r>
        <w:rPr>
          <w:rFonts w:ascii="Times New Roman" w:hAnsi="Times New Roman" w:cs="Times New Roman"/>
          <w:i/>
          <w:iCs/>
          <w:vertAlign w:val="subscript"/>
        </w:rPr>
        <w:t>p,q</w:t>
      </w:r>
      <w:proofErr w:type="spellEnd"/>
      <w:r>
        <w:rPr>
          <w:rFonts w:ascii="Times New Roman" w:hAnsi="Times New Roman" w:cs="Times New Roman"/>
        </w:rPr>
        <w:t>.</w:t>
      </w:r>
    </w:p>
    <w:p w14:paraId="7AABD006" w14:textId="77777777" w:rsidR="009069EA" w:rsidRDefault="009069EA" w:rsidP="009069EA">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 xml:space="preserve">Repeat steps 1-5 </w:t>
      </w:r>
      <w:r>
        <w:rPr>
          <w:rFonts w:ascii="Times New Roman" w:hAnsi="Times New Roman" w:cs="Times New Roman"/>
          <w:i/>
          <w:iCs/>
        </w:rPr>
        <w:t>K</w:t>
      </w:r>
      <w:r>
        <w:rPr>
          <w:rFonts w:ascii="Times New Roman" w:hAnsi="Times New Roman" w:cs="Times New Roman"/>
        </w:rPr>
        <w:t xml:space="preserve"> times to create </w:t>
      </w:r>
      <w:r>
        <w:rPr>
          <w:rFonts w:ascii="Times New Roman" w:hAnsi="Times New Roman" w:cs="Times New Roman"/>
          <w:i/>
          <w:iCs/>
        </w:rPr>
        <w:t xml:space="preserve">K </w:t>
      </w:r>
      <w:r>
        <w:rPr>
          <w:rFonts w:ascii="Times New Roman" w:hAnsi="Times New Roman" w:cs="Times New Roman"/>
        </w:rPr>
        <w:t xml:space="preserve">separately initialized trees, where </w:t>
      </w:r>
      <w:r>
        <w:rPr>
          <w:rFonts w:ascii="Times New Roman" w:hAnsi="Times New Roman" w:cs="Times New Roman"/>
          <w:i/>
          <w:iCs/>
        </w:rPr>
        <w:t>K</w:t>
      </w:r>
      <w:r>
        <w:rPr>
          <w:rFonts w:ascii="Times New Roman" w:hAnsi="Times New Roman" w:cs="Times New Roman"/>
        </w:rPr>
        <w:t xml:space="preserve"> is a user-defined hyperparameter.</w:t>
      </w:r>
    </w:p>
    <w:p w14:paraId="2C586872" w14:textId="77777777" w:rsidR="009069EA" w:rsidRPr="003B48D4" w:rsidRDefault="009069EA" w:rsidP="009069EA">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Average the cumulative hazard function over all trees to compute the ensembled cumulative hazard.</w:t>
      </w:r>
    </w:p>
    <w:p w14:paraId="1CA77849" w14:textId="29920202" w:rsidR="00951586" w:rsidRDefault="009069EA" w:rsidP="007224B7">
      <w:pPr>
        <w:rPr>
          <w:ins w:id="807" w:author="Ricky Hu" w:date="2022-05-13T18:04:00Z"/>
          <w:rFonts w:ascii="Times New Roman" w:hAnsi="Times New Roman" w:cs="Times New Roman"/>
          <w:b/>
          <w:bCs/>
          <w:sz w:val="24"/>
          <w:szCs w:val="24"/>
        </w:rPr>
      </w:pPr>
      <w:r>
        <w:rPr>
          <w:rFonts w:ascii="Times New Roman" w:hAnsi="Times New Roman" w:cs="Times New Roman"/>
          <w:b/>
          <w:bCs/>
          <w:sz w:val="24"/>
          <w:szCs w:val="24"/>
        </w:rPr>
        <w:br w:type="page"/>
      </w:r>
    </w:p>
    <w:p w14:paraId="7BD927AF" w14:textId="27765F24" w:rsidR="00951586" w:rsidRPr="00FD0DE3" w:rsidRDefault="009069EA" w:rsidP="00522139">
      <w:pPr>
        <w:spacing w:after="0" w:line="360" w:lineRule="auto"/>
        <w:rPr>
          <w:rFonts w:ascii="Times New Roman" w:hAnsi="Times New Roman" w:cs="Times New Roman"/>
          <w:b/>
          <w:bCs/>
          <w:sz w:val="24"/>
          <w:szCs w:val="24"/>
        </w:rPr>
      </w:pPr>
      <w:ins w:id="808" w:author="Ricky Hu" w:date="2022-05-18T02:39:00Z">
        <w:r>
          <w:rPr>
            <w:rFonts w:ascii="Times New Roman" w:hAnsi="Times New Roman" w:cs="Times New Roman"/>
            <w:b/>
            <w:bCs/>
            <w:sz w:val="24"/>
            <w:szCs w:val="24"/>
          </w:rPr>
          <w:lastRenderedPageBreak/>
          <w:t xml:space="preserve">Supplementary Table S4: </w:t>
        </w:r>
      </w:ins>
      <w:ins w:id="809" w:author="Ricky Hu" w:date="2022-05-13T18:04:00Z">
        <w:r w:rsidR="00951586">
          <w:rPr>
            <w:rFonts w:ascii="Times New Roman" w:hAnsi="Times New Roman" w:cs="Times New Roman"/>
            <w:b/>
            <w:bCs/>
            <w:sz w:val="24"/>
            <w:szCs w:val="24"/>
          </w:rPr>
          <w:t>Baseline variable distributions by lesion</w:t>
        </w:r>
      </w:ins>
    </w:p>
    <w:tbl>
      <w:tblPr>
        <w:tblW w:w="10120" w:type="dxa"/>
        <w:tblLook w:val="04A0" w:firstRow="1" w:lastRow="0" w:firstColumn="1" w:lastColumn="0" w:noHBand="0" w:noVBand="1"/>
      </w:tblPr>
      <w:tblGrid>
        <w:gridCol w:w="5720"/>
        <w:gridCol w:w="4400"/>
      </w:tblGrid>
      <w:tr w:rsidR="00BD37ED" w:rsidRPr="00BD37ED" w14:paraId="5C6843D7" w14:textId="77777777" w:rsidTr="007224B7">
        <w:trPr>
          <w:trHeight w:val="315"/>
        </w:trPr>
        <w:tc>
          <w:tcPr>
            <w:tcW w:w="5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2DDDA1" w14:textId="77777777" w:rsidR="00BD37ED" w:rsidRPr="00BD37ED" w:rsidRDefault="00BD37ED" w:rsidP="00BD37ED">
            <w:pPr>
              <w:spacing w:after="0" w:line="240" w:lineRule="auto"/>
              <w:rPr>
                <w:rFonts w:ascii="Times New Roman" w:eastAsia="Times New Roman" w:hAnsi="Times New Roman" w:cs="Times New Roman"/>
                <w:b/>
                <w:bCs/>
                <w:color w:val="000000"/>
              </w:rPr>
            </w:pPr>
            <w:r w:rsidRPr="00BD37ED">
              <w:rPr>
                <w:rFonts w:ascii="Times New Roman" w:eastAsia="Times New Roman" w:hAnsi="Times New Roman" w:cs="Times New Roman"/>
                <w:b/>
                <w:bCs/>
                <w:color w:val="000000"/>
              </w:rPr>
              <w:t xml:space="preserve">Characteristics </w:t>
            </w:r>
          </w:p>
        </w:tc>
        <w:tc>
          <w:tcPr>
            <w:tcW w:w="4400" w:type="dxa"/>
            <w:tcBorders>
              <w:top w:val="single" w:sz="4" w:space="0" w:color="auto"/>
              <w:left w:val="nil"/>
              <w:bottom w:val="single" w:sz="4" w:space="0" w:color="auto"/>
              <w:right w:val="single" w:sz="4" w:space="0" w:color="auto"/>
            </w:tcBorders>
            <w:shd w:val="clear" w:color="auto" w:fill="auto"/>
            <w:noWrap/>
            <w:vAlign w:val="center"/>
            <w:hideMark/>
          </w:tcPr>
          <w:p w14:paraId="439C40A1" w14:textId="77777777" w:rsidR="00BD37ED" w:rsidRPr="00BD37ED" w:rsidRDefault="00BD37ED" w:rsidP="00BD37ED">
            <w:pPr>
              <w:spacing w:after="0" w:line="240" w:lineRule="auto"/>
              <w:jc w:val="center"/>
              <w:rPr>
                <w:rFonts w:ascii="Times New Roman" w:eastAsia="Times New Roman" w:hAnsi="Times New Roman" w:cs="Times New Roman"/>
                <w:b/>
                <w:bCs/>
                <w:color w:val="000000"/>
              </w:rPr>
            </w:pPr>
            <w:r w:rsidRPr="00BD37ED">
              <w:rPr>
                <w:rFonts w:ascii="Times New Roman" w:eastAsia="Times New Roman" w:hAnsi="Times New Roman" w:cs="Times New Roman"/>
                <w:b/>
                <w:bCs/>
                <w:color w:val="000000"/>
              </w:rPr>
              <w:t>All lesions (n=129)</w:t>
            </w:r>
          </w:p>
        </w:tc>
      </w:tr>
      <w:tr w:rsidR="00BD37ED" w:rsidRPr="00BD37ED" w14:paraId="37DFC8FE"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6FF89C4"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Number of patients/lesions</w:t>
            </w:r>
          </w:p>
        </w:tc>
        <w:tc>
          <w:tcPr>
            <w:tcW w:w="4400" w:type="dxa"/>
            <w:tcBorders>
              <w:top w:val="nil"/>
              <w:left w:val="nil"/>
              <w:bottom w:val="single" w:sz="4" w:space="0" w:color="auto"/>
              <w:right w:val="single" w:sz="4" w:space="0" w:color="auto"/>
            </w:tcBorders>
            <w:shd w:val="clear" w:color="auto" w:fill="auto"/>
            <w:noWrap/>
            <w:vAlign w:val="bottom"/>
            <w:hideMark/>
          </w:tcPr>
          <w:p w14:paraId="3454E4F1"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97/129</w:t>
            </w:r>
          </w:p>
        </w:tc>
      </w:tr>
      <w:tr w:rsidR="00BD37ED" w:rsidRPr="00BD37ED" w14:paraId="2E544E11" w14:textId="77777777" w:rsidTr="007224B7">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F2E9124"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Sex, n (%)</w:t>
            </w:r>
          </w:p>
        </w:tc>
        <w:tc>
          <w:tcPr>
            <w:tcW w:w="4400" w:type="dxa"/>
            <w:tcBorders>
              <w:top w:val="nil"/>
              <w:left w:val="nil"/>
              <w:bottom w:val="single" w:sz="4" w:space="0" w:color="auto"/>
              <w:right w:val="single" w:sz="4" w:space="0" w:color="auto"/>
            </w:tcBorders>
            <w:shd w:val="clear" w:color="auto" w:fill="auto"/>
            <w:noWrap/>
            <w:vAlign w:val="bottom"/>
            <w:hideMark/>
          </w:tcPr>
          <w:p w14:paraId="5882D5E3"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 </w:t>
            </w:r>
          </w:p>
        </w:tc>
      </w:tr>
      <w:tr w:rsidR="00BD37ED" w:rsidRPr="00BD37ED" w14:paraId="6E4B2037"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343AB87"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Male</w:t>
            </w:r>
          </w:p>
        </w:tc>
        <w:tc>
          <w:tcPr>
            <w:tcW w:w="4400" w:type="dxa"/>
            <w:tcBorders>
              <w:top w:val="nil"/>
              <w:left w:val="nil"/>
              <w:bottom w:val="single" w:sz="4" w:space="0" w:color="auto"/>
              <w:right w:val="single" w:sz="4" w:space="0" w:color="auto"/>
            </w:tcBorders>
            <w:shd w:val="clear" w:color="auto" w:fill="auto"/>
            <w:noWrap/>
            <w:vAlign w:val="bottom"/>
            <w:hideMark/>
          </w:tcPr>
          <w:p w14:paraId="06185395"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83 (64.3)</w:t>
            </w:r>
          </w:p>
        </w:tc>
      </w:tr>
      <w:tr w:rsidR="00BD37ED" w:rsidRPr="00BD37ED" w14:paraId="6E98D56F"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31FDACF"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Female</w:t>
            </w:r>
          </w:p>
        </w:tc>
        <w:tc>
          <w:tcPr>
            <w:tcW w:w="4400" w:type="dxa"/>
            <w:tcBorders>
              <w:top w:val="nil"/>
              <w:left w:val="nil"/>
              <w:bottom w:val="single" w:sz="4" w:space="0" w:color="auto"/>
              <w:right w:val="single" w:sz="4" w:space="0" w:color="auto"/>
            </w:tcBorders>
            <w:shd w:val="clear" w:color="auto" w:fill="auto"/>
            <w:noWrap/>
            <w:vAlign w:val="bottom"/>
            <w:hideMark/>
          </w:tcPr>
          <w:p w14:paraId="081A28B8"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46 (36.7)</w:t>
            </w:r>
          </w:p>
        </w:tc>
      </w:tr>
      <w:tr w:rsidR="00BD37ED" w:rsidRPr="00BD37ED" w14:paraId="7F43F668" w14:textId="77777777" w:rsidTr="007224B7">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841052C"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Metastasis at time of diagnosis, n (%)</w:t>
            </w:r>
          </w:p>
        </w:tc>
        <w:tc>
          <w:tcPr>
            <w:tcW w:w="4400" w:type="dxa"/>
            <w:tcBorders>
              <w:top w:val="nil"/>
              <w:left w:val="nil"/>
              <w:bottom w:val="single" w:sz="4" w:space="0" w:color="auto"/>
              <w:right w:val="single" w:sz="4" w:space="0" w:color="auto"/>
            </w:tcBorders>
            <w:shd w:val="clear" w:color="auto" w:fill="auto"/>
            <w:noWrap/>
            <w:vAlign w:val="bottom"/>
            <w:hideMark/>
          </w:tcPr>
          <w:p w14:paraId="717060F1"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 </w:t>
            </w:r>
          </w:p>
        </w:tc>
      </w:tr>
      <w:tr w:rsidR="00BD37ED" w:rsidRPr="00BD37ED" w14:paraId="4DE58E56"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D50F388"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M0</w:t>
            </w:r>
          </w:p>
        </w:tc>
        <w:tc>
          <w:tcPr>
            <w:tcW w:w="4400" w:type="dxa"/>
            <w:tcBorders>
              <w:top w:val="nil"/>
              <w:left w:val="nil"/>
              <w:bottom w:val="single" w:sz="4" w:space="0" w:color="auto"/>
              <w:right w:val="single" w:sz="4" w:space="0" w:color="auto"/>
            </w:tcBorders>
            <w:shd w:val="clear" w:color="auto" w:fill="auto"/>
            <w:noWrap/>
            <w:vAlign w:val="bottom"/>
            <w:hideMark/>
          </w:tcPr>
          <w:p w14:paraId="559B9D12"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40 (30.0)</w:t>
            </w:r>
          </w:p>
        </w:tc>
      </w:tr>
      <w:tr w:rsidR="00BD37ED" w:rsidRPr="00BD37ED" w14:paraId="2D4A7B83"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A924810"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M1</w:t>
            </w:r>
          </w:p>
        </w:tc>
        <w:tc>
          <w:tcPr>
            <w:tcW w:w="4400" w:type="dxa"/>
            <w:tcBorders>
              <w:top w:val="nil"/>
              <w:left w:val="nil"/>
              <w:bottom w:val="single" w:sz="4" w:space="0" w:color="auto"/>
              <w:right w:val="single" w:sz="4" w:space="0" w:color="auto"/>
            </w:tcBorders>
            <w:shd w:val="clear" w:color="auto" w:fill="auto"/>
            <w:noWrap/>
            <w:vAlign w:val="bottom"/>
            <w:hideMark/>
          </w:tcPr>
          <w:p w14:paraId="58E3914F"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89 (70.0)</w:t>
            </w:r>
          </w:p>
        </w:tc>
      </w:tr>
      <w:tr w:rsidR="00BD37ED" w:rsidRPr="00BD37ED" w14:paraId="09B03068" w14:textId="77777777" w:rsidTr="007224B7">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D711514"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Colorectal Histology, n (%)</w:t>
            </w:r>
          </w:p>
        </w:tc>
        <w:tc>
          <w:tcPr>
            <w:tcW w:w="4400" w:type="dxa"/>
            <w:tcBorders>
              <w:top w:val="nil"/>
              <w:left w:val="nil"/>
              <w:bottom w:val="single" w:sz="4" w:space="0" w:color="auto"/>
              <w:right w:val="single" w:sz="4" w:space="0" w:color="auto"/>
            </w:tcBorders>
            <w:shd w:val="clear" w:color="auto" w:fill="auto"/>
            <w:noWrap/>
            <w:vAlign w:val="center"/>
            <w:hideMark/>
          </w:tcPr>
          <w:p w14:paraId="1642547E"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 </w:t>
            </w:r>
          </w:p>
        </w:tc>
      </w:tr>
      <w:tr w:rsidR="00BD37ED" w:rsidRPr="00BD37ED" w14:paraId="65348881"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73DB5F6"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Colon</w:t>
            </w:r>
          </w:p>
        </w:tc>
        <w:tc>
          <w:tcPr>
            <w:tcW w:w="4400" w:type="dxa"/>
            <w:tcBorders>
              <w:top w:val="nil"/>
              <w:left w:val="nil"/>
              <w:bottom w:val="single" w:sz="4" w:space="0" w:color="auto"/>
              <w:right w:val="single" w:sz="4" w:space="0" w:color="auto"/>
            </w:tcBorders>
            <w:shd w:val="clear" w:color="auto" w:fill="auto"/>
            <w:noWrap/>
            <w:vAlign w:val="center"/>
            <w:hideMark/>
          </w:tcPr>
          <w:p w14:paraId="257A7057"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104 (80.6)</w:t>
            </w:r>
          </w:p>
        </w:tc>
      </w:tr>
      <w:tr w:rsidR="00BD37ED" w:rsidRPr="00BD37ED" w14:paraId="60D56F39"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B65A0F8"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Rectal</w:t>
            </w:r>
          </w:p>
        </w:tc>
        <w:tc>
          <w:tcPr>
            <w:tcW w:w="4400" w:type="dxa"/>
            <w:tcBorders>
              <w:top w:val="nil"/>
              <w:left w:val="nil"/>
              <w:bottom w:val="single" w:sz="4" w:space="0" w:color="auto"/>
              <w:right w:val="single" w:sz="4" w:space="0" w:color="auto"/>
            </w:tcBorders>
            <w:shd w:val="clear" w:color="auto" w:fill="auto"/>
            <w:noWrap/>
            <w:vAlign w:val="center"/>
            <w:hideMark/>
          </w:tcPr>
          <w:p w14:paraId="74DD1758"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20 (15.6)</w:t>
            </w:r>
          </w:p>
        </w:tc>
      </w:tr>
      <w:tr w:rsidR="00BD37ED" w:rsidRPr="00BD37ED" w14:paraId="62B34BC2"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718B90B"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0A7FC4F3"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5 (3.8)</w:t>
            </w:r>
          </w:p>
        </w:tc>
      </w:tr>
      <w:tr w:rsidR="00BD37ED" w:rsidRPr="00BD37ED" w14:paraId="41C68C26" w14:textId="77777777" w:rsidTr="007224B7">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36E3522"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 xml:space="preserve">Number of liver lesions at diagnosis, n (%) </w:t>
            </w:r>
          </w:p>
        </w:tc>
        <w:tc>
          <w:tcPr>
            <w:tcW w:w="4400" w:type="dxa"/>
            <w:tcBorders>
              <w:top w:val="nil"/>
              <w:left w:val="nil"/>
              <w:bottom w:val="single" w:sz="4" w:space="0" w:color="auto"/>
              <w:right w:val="single" w:sz="4" w:space="0" w:color="auto"/>
            </w:tcBorders>
            <w:shd w:val="clear" w:color="auto" w:fill="auto"/>
            <w:noWrap/>
            <w:vAlign w:val="center"/>
            <w:hideMark/>
          </w:tcPr>
          <w:p w14:paraId="05F92329"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 </w:t>
            </w:r>
          </w:p>
        </w:tc>
      </w:tr>
      <w:tr w:rsidR="00BD37ED" w:rsidRPr="00BD37ED" w14:paraId="508BC7E3"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8FB66BE"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0</w:t>
            </w:r>
          </w:p>
        </w:tc>
        <w:tc>
          <w:tcPr>
            <w:tcW w:w="4400" w:type="dxa"/>
            <w:tcBorders>
              <w:top w:val="nil"/>
              <w:left w:val="nil"/>
              <w:bottom w:val="single" w:sz="4" w:space="0" w:color="auto"/>
              <w:right w:val="single" w:sz="4" w:space="0" w:color="auto"/>
            </w:tcBorders>
            <w:shd w:val="clear" w:color="auto" w:fill="auto"/>
            <w:noWrap/>
            <w:vAlign w:val="center"/>
            <w:hideMark/>
          </w:tcPr>
          <w:p w14:paraId="5FA1782A"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5 (3.9)</w:t>
            </w:r>
          </w:p>
        </w:tc>
      </w:tr>
      <w:tr w:rsidR="00BD37ED" w:rsidRPr="00BD37ED" w14:paraId="772B9249"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D802722"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1</w:t>
            </w:r>
          </w:p>
        </w:tc>
        <w:tc>
          <w:tcPr>
            <w:tcW w:w="4400" w:type="dxa"/>
            <w:tcBorders>
              <w:top w:val="nil"/>
              <w:left w:val="nil"/>
              <w:bottom w:val="single" w:sz="4" w:space="0" w:color="auto"/>
              <w:right w:val="single" w:sz="4" w:space="0" w:color="auto"/>
            </w:tcBorders>
            <w:shd w:val="clear" w:color="auto" w:fill="auto"/>
            <w:noWrap/>
            <w:vAlign w:val="center"/>
            <w:hideMark/>
          </w:tcPr>
          <w:p w14:paraId="586A0AC2"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25 (19.4)</w:t>
            </w:r>
          </w:p>
        </w:tc>
      </w:tr>
      <w:tr w:rsidR="00BD37ED" w:rsidRPr="00BD37ED" w14:paraId="78C8C5CC"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D97E43E"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2</w:t>
            </w:r>
          </w:p>
        </w:tc>
        <w:tc>
          <w:tcPr>
            <w:tcW w:w="4400" w:type="dxa"/>
            <w:tcBorders>
              <w:top w:val="nil"/>
              <w:left w:val="nil"/>
              <w:bottom w:val="single" w:sz="4" w:space="0" w:color="auto"/>
              <w:right w:val="single" w:sz="4" w:space="0" w:color="auto"/>
            </w:tcBorders>
            <w:shd w:val="clear" w:color="auto" w:fill="auto"/>
            <w:noWrap/>
            <w:vAlign w:val="center"/>
            <w:hideMark/>
          </w:tcPr>
          <w:p w14:paraId="271C03C1"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9 (7.0)</w:t>
            </w:r>
          </w:p>
        </w:tc>
      </w:tr>
      <w:tr w:rsidR="00BD37ED" w:rsidRPr="00BD37ED" w14:paraId="30BA3D95"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9591646"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3-5</w:t>
            </w:r>
          </w:p>
        </w:tc>
        <w:tc>
          <w:tcPr>
            <w:tcW w:w="4400" w:type="dxa"/>
            <w:tcBorders>
              <w:top w:val="nil"/>
              <w:left w:val="nil"/>
              <w:bottom w:val="single" w:sz="4" w:space="0" w:color="auto"/>
              <w:right w:val="single" w:sz="4" w:space="0" w:color="auto"/>
            </w:tcBorders>
            <w:shd w:val="clear" w:color="auto" w:fill="auto"/>
            <w:noWrap/>
            <w:vAlign w:val="center"/>
            <w:hideMark/>
          </w:tcPr>
          <w:p w14:paraId="79B85C4F"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32 (24.8)</w:t>
            </w:r>
          </w:p>
        </w:tc>
      </w:tr>
      <w:tr w:rsidR="00BD37ED" w:rsidRPr="00BD37ED" w14:paraId="5C4FC3DD"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3D952C5"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&gt; 5</w:t>
            </w:r>
          </w:p>
        </w:tc>
        <w:tc>
          <w:tcPr>
            <w:tcW w:w="4400" w:type="dxa"/>
            <w:tcBorders>
              <w:top w:val="nil"/>
              <w:left w:val="nil"/>
              <w:bottom w:val="single" w:sz="4" w:space="0" w:color="auto"/>
              <w:right w:val="single" w:sz="4" w:space="0" w:color="auto"/>
            </w:tcBorders>
            <w:shd w:val="clear" w:color="auto" w:fill="auto"/>
            <w:noWrap/>
            <w:vAlign w:val="center"/>
            <w:hideMark/>
          </w:tcPr>
          <w:p w14:paraId="73494101"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53 (41.0)</w:t>
            </w:r>
          </w:p>
        </w:tc>
      </w:tr>
      <w:tr w:rsidR="00BD37ED" w:rsidRPr="00BD37ED" w14:paraId="6C800048"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B19E2E7"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2B22AE28"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5 (3.9)</w:t>
            </w:r>
          </w:p>
        </w:tc>
      </w:tr>
      <w:tr w:rsidR="00BD37ED" w:rsidRPr="00BD37ED" w14:paraId="602F9513" w14:textId="77777777" w:rsidTr="007224B7">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597BC80"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Other sites at diagnosis, n (%)</w:t>
            </w:r>
          </w:p>
        </w:tc>
        <w:tc>
          <w:tcPr>
            <w:tcW w:w="4400" w:type="dxa"/>
            <w:tcBorders>
              <w:top w:val="nil"/>
              <w:left w:val="nil"/>
              <w:bottom w:val="single" w:sz="4" w:space="0" w:color="auto"/>
              <w:right w:val="single" w:sz="4" w:space="0" w:color="auto"/>
            </w:tcBorders>
            <w:shd w:val="clear" w:color="auto" w:fill="auto"/>
            <w:noWrap/>
            <w:vAlign w:val="center"/>
            <w:hideMark/>
          </w:tcPr>
          <w:p w14:paraId="2927352C"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 </w:t>
            </w:r>
          </w:p>
        </w:tc>
      </w:tr>
      <w:tr w:rsidR="00BD37ED" w:rsidRPr="00BD37ED" w14:paraId="2561313A"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C76EDAB"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None</w:t>
            </w:r>
          </w:p>
        </w:tc>
        <w:tc>
          <w:tcPr>
            <w:tcW w:w="4400" w:type="dxa"/>
            <w:tcBorders>
              <w:top w:val="nil"/>
              <w:left w:val="nil"/>
              <w:bottom w:val="single" w:sz="4" w:space="0" w:color="auto"/>
              <w:right w:val="single" w:sz="4" w:space="0" w:color="auto"/>
            </w:tcBorders>
            <w:shd w:val="clear" w:color="auto" w:fill="auto"/>
            <w:noWrap/>
            <w:vAlign w:val="center"/>
            <w:hideMark/>
          </w:tcPr>
          <w:p w14:paraId="198884F4"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101 (78.3)</w:t>
            </w:r>
          </w:p>
        </w:tc>
      </w:tr>
      <w:tr w:rsidR="00BD37ED" w:rsidRPr="00BD37ED" w14:paraId="7E37F187"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CAA3479"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Lung</w:t>
            </w:r>
          </w:p>
        </w:tc>
        <w:tc>
          <w:tcPr>
            <w:tcW w:w="4400" w:type="dxa"/>
            <w:tcBorders>
              <w:top w:val="nil"/>
              <w:left w:val="nil"/>
              <w:bottom w:val="single" w:sz="4" w:space="0" w:color="auto"/>
              <w:right w:val="single" w:sz="4" w:space="0" w:color="auto"/>
            </w:tcBorders>
            <w:shd w:val="clear" w:color="auto" w:fill="auto"/>
            <w:noWrap/>
            <w:vAlign w:val="center"/>
            <w:hideMark/>
          </w:tcPr>
          <w:p w14:paraId="48ABB47D"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12 (9.3)</w:t>
            </w:r>
          </w:p>
        </w:tc>
      </w:tr>
      <w:tr w:rsidR="00BD37ED" w:rsidRPr="00BD37ED" w14:paraId="240DB4D7"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339CB3E"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Non-regional LN</w:t>
            </w:r>
          </w:p>
        </w:tc>
        <w:tc>
          <w:tcPr>
            <w:tcW w:w="4400" w:type="dxa"/>
            <w:tcBorders>
              <w:top w:val="nil"/>
              <w:left w:val="nil"/>
              <w:bottom w:val="single" w:sz="4" w:space="0" w:color="auto"/>
              <w:right w:val="single" w:sz="4" w:space="0" w:color="auto"/>
            </w:tcBorders>
            <w:shd w:val="clear" w:color="auto" w:fill="auto"/>
            <w:noWrap/>
            <w:vAlign w:val="center"/>
            <w:hideMark/>
          </w:tcPr>
          <w:p w14:paraId="1B36E577"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3 (2.3)</w:t>
            </w:r>
          </w:p>
        </w:tc>
      </w:tr>
      <w:tr w:rsidR="00BD37ED" w:rsidRPr="00BD37ED" w14:paraId="7955E6F4"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CDF4ED5"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Lung and non-regional LN</w:t>
            </w:r>
          </w:p>
        </w:tc>
        <w:tc>
          <w:tcPr>
            <w:tcW w:w="4400" w:type="dxa"/>
            <w:tcBorders>
              <w:top w:val="nil"/>
              <w:left w:val="nil"/>
              <w:bottom w:val="single" w:sz="4" w:space="0" w:color="auto"/>
              <w:right w:val="single" w:sz="4" w:space="0" w:color="auto"/>
            </w:tcBorders>
            <w:shd w:val="clear" w:color="auto" w:fill="auto"/>
            <w:noWrap/>
            <w:vAlign w:val="center"/>
            <w:hideMark/>
          </w:tcPr>
          <w:p w14:paraId="5DE01A18"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4 (3.1)</w:t>
            </w:r>
          </w:p>
        </w:tc>
      </w:tr>
      <w:tr w:rsidR="00BD37ED" w:rsidRPr="00BD37ED" w14:paraId="4ED730B3"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F8A0F7B"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Other</w:t>
            </w:r>
          </w:p>
        </w:tc>
        <w:tc>
          <w:tcPr>
            <w:tcW w:w="4400" w:type="dxa"/>
            <w:tcBorders>
              <w:top w:val="nil"/>
              <w:left w:val="nil"/>
              <w:bottom w:val="single" w:sz="4" w:space="0" w:color="auto"/>
              <w:right w:val="single" w:sz="4" w:space="0" w:color="auto"/>
            </w:tcBorders>
            <w:shd w:val="clear" w:color="auto" w:fill="auto"/>
            <w:noWrap/>
            <w:vAlign w:val="center"/>
            <w:hideMark/>
          </w:tcPr>
          <w:p w14:paraId="1E80D0CE"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7 (5.4)</w:t>
            </w:r>
          </w:p>
        </w:tc>
      </w:tr>
      <w:tr w:rsidR="00BD37ED" w:rsidRPr="00BD37ED" w14:paraId="745B8E17"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0740FE8"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 xml:space="preserve">Undetermined </w:t>
            </w:r>
          </w:p>
        </w:tc>
        <w:tc>
          <w:tcPr>
            <w:tcW w:w="4400" w:type="dxa"/>
            <w:tcBorders>
              <w:top w:val="nil"/>
              <w:left w:val="nil"/>
              <w:bottom w:val="single" w:sz="4" w:space="0" w:color="auto"/>
              <w:right w:val="single" w:sz="4" w:space="0" w:color="auto"/>
            </w:tcBorders>
            <w:shd w:val="clear" w:color="auto" w:fill="auto"/>
            <w:noWrap/>
            <w:vAlign w:val="center"/>
            <w:hideMark/>
          </w:tcPr>
          <w:p w14:paraId="6F92F8B1"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2 (1.6)</w:t>
            </w:r>
          </w:p>
        </w:tc>
      </w:tr>
      <w:tr w:rsidR="00BD37ED" w:rsidRPr="00BD37ED" w14:paraId="0DD95FAA" w14:textId="77777777" w:rsidTr="007224B7">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76708DB"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RT to other sites, n (%)</w:t>
            </w:r>
          </w:p>
        </w:tc>
        <w:tc>
          <w:tcPr>
            <w:tcW w:w="4400" w:type="dxa"/>
            <w:tcBorders>
              <w:top w:val="nil"/>
              <w:left w:val="nil"/>
              <w:bottom w:val="single" w:sz="4" w:space="0" w:color="auto"/>
              <w:right w:val="single" w:sz="4" w:space="0" w:color="auto"/>
            </w:tcBorders>
            <w:shd w:val="clear" w:color="auto" w:fill="auto"/>
            <w:noWrap/>
            <w:vAlign w:val="center"/>
            <w:hideMark/>
          </w:tcPr>
          <w:p w14:paraId="46CBA72E"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 </w:t>
            </w:r>
          </w:p>
        </w:tc>
      </w:tr>
      <w:tr w:rsidR="00BD37ED" w:rsidRPr="00BD37ED" w14:paraId="5DC01896"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737A8F7"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No</w:t>
            </w:r>
          </w:p>
        </w:tc>
        <w:tc>
          <w:tcPr>
            <w:tcW w:w="4400" w:type="dxa"/>
            <w:tcBorders>
              <w:top w:val="nil"/>
              <w:left w:val="nil"/>
              <w:bottom w:val="single" w:sz="4" w:space="0" w:color="auto"/>
              <w:right w:val="single" w:sz="4" w:space="0" w:color="auto"/>
            </w:tcBorders>
            <w:shd w:val="clear" w:color="auto" w:fill="auto"/>
            <w:noWrap/>
            <w:vAlign w:val="center"/>
            <w:hideMark/>
          </w:tcPr>
          <w:p w14:paraId="5D59EC03"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75 (58.1)</w:t>
            </w:r>
          </w:p>
        </w:tc>
      </w:tr>
      <w:tr w:rsidR="00BD37ED" w:rsidRPr="00BD37ED" w14:paraId="675ED2A0"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D7C291B"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Before liver RT</w:t>
            </w:r>
          </w:p>
        </w:tc>
        <w:tc>
          <w:tcPr>
            <w:tcW w:w="4400" w:type="dxa"/>
            <w:tcBorders>
              <w:top w:val="nil"/>
              <w:left w:val="nil"/>
              <w:bottom w:val="single" w:sz="4" w:space="0" w:color="auto"/>
              <w:right w:val="single" w:sz="4" w:space="0" w:color="auto"/>
            </w:tcBorders>
            <w:shd w:val="clear" w:color="auto" w:fill="auto"/>
            <w:noWrap/>
            <w:vAlign w:val="center"/>
            <w:hideMark/>
          </w:tcPr>
          <w:p w14:paraId="0F41B8E5"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28 (21.7)</w:t>
            </w:r>
          </w:p>
        </w:tc>
      </w:tr>
      <w:tr w:rsidR="00BD37ED" w:rsidRPr="00BD37ED" w14:paraId="226C27C5"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BC32F20"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After Liver RT</w:t>
            </w:r>
          </w:p>
        </w:tc>
        <w:tc>
          <w:tcPr>
            <w:tcW w:w="4400" w:type="dxa"/>
            <w:tcBorders>
              <w:top w:val="nil"/>
              <w:left w:val="nil"/>
              <w:bottom w:val="single" w:sz="4" w:space="0" w:color="auto"/>
              <w:right w:val="single" w:sz="4" w:space="0" w:color="auto"/>
            </w:tcBorders>
            <w:shd w:val="clear" w:color="auto" w:fill="auto"/>
            <w:noWrap/>
            <w:vAlign w:val="center"/>
            <w:hideMark/>
          </w:tcPr>
          <w:p w14:paraId="49F3A0C9"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21 (16.3)</w:t>
            </w:r>
          </w:p>
        </w:tc>
      </w:tr>
      <w:tr w:rsidR="00BD37ED" w:rsidRPr="00BD37ED" w14:paraId="535BF03F"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A3E87DC"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Before and after liver RT</w:t>
            </w:r>
          </w:p>
        </w:tc>
        <w:tc>
          <w:tcPr>
            <w:tcW w:w="4400" w:type="dxa"/>
            <w:tcBorders>
              <w:top w:val="nil"/>
              <w:left w:val="nil"/>
              <w:bottom w:val="single" w:sz="4" w:space="0" w:color="auto"/>
              <w:right w:val="single" w:sz="4" w:space="0" w:color="auto"/>
            </w:tcBorders>
            <w:shd w:val="clear" w:color="auto" w:fill="auto"/>
            <w:noWrap/>
            <w:vAlign w:val="center"/>
            <w:hideMark/>
          </w:tcPr>
          <w:p w14:paraId="3BEECDDA"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2 (1.6)</w:t>
            </w:r>
          </w:p>
        </w:tc>
      </w:tr>
      <w:tr w:rsidR="00BD37ED" w:rsidRPr="00BD37ED" w14:paraId="44019478"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91C88BE"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 xml:space="preserve">Undetermined </w:t>
            </w:r>
          </w:p>
        </w:tc>
        <w:tc>
          <w:tcPr>
            <w:tcW w:w="4400" w:type="dxa"/>
            <w:tcBorders>
              <w:top w:val="nil"/>
              <w:left w:val="nil"/>
              <w:bottom w:val="single" w:sz="4" w:space="0" w:color="auto"/>
              <w:right w:val="single" w:sz="4" w:space="0" w:color="auto"/>
            </w:tcBorders>
            <w:shd w:val="clear" w:color="auto" w:fill="auto"/>
            <w:noWrap/>
            <w:vAlign w:val="center"/>
            <w:hideMark/>
          </w:tcPr>
          <w:p w14:paraId="26B68B0F"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3 (2.3)</w:t>
            </w:r>
          </w:p>
        </w:tc>
      </w:tr>
      <w:tr w:rsidR="00BD37ED" w:rsidRPr="00BD37ED" w14:paraId="3DF90AB4"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BA98727"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RT fraction delivered,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01B2A88E"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6 (5-15)</w:t>
            </w:r>
          </w:p>
        </w:tc>
      </w:tr>
      <w:tr w:rsidR="00BD37ED" w:rsidRPr="00BD37ED" w14:paraId="307937E5"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61C814C"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RT dose delivered,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5E990C49"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4500 (3000 - 6000)</w:t>
            </w:r>
          </w:p>
        </w:tc>
      </w:tr>
      <w:tr w:rsidR="00BD37ED" w:rsidRPr="00BD37ED" w14:paraId="60182AD8"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5620AD5"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Dose Painting - Yes, n (%)</w:t>
            </w:r>
          </w:p>
        </w:tc>
        <w:tc>
          <w:tcPr>
            <w:tcW w:w="4400" w:type="dxa"/>
            <w:tcBorders>
              <w:top w:val="nil"/>
              <w:left w:val="nil"/>
              <w:bottom w:val="single" w:sz="4" w:space="0" w:color="auto"/>
              <w:right w:val="single" w:sz="4" w:space="0" w:color="auto"/>
            </w:tcBorders>
            <w:shd w:val="clear" w:color="auto" w:fill="auto"/>
            <w:noWrap/>
            <w:vAlign w:val="center"/>
            <w:hideMark/>
          </w:tcPr>
          <w:p w14:paraId="0D466187"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55 (42.6)</w:t>
            </w:r>
          </w:p>
        </w:tc>
      </w:tr>
      <w:tr w:rsidR="00BD37ED" w:rsidRPr="00BD37ED" w14:paraId="15962B60"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A308028"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Intended Dose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51B13048"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6000 (4000 - 6750)</w:t>
            </w:r>
          </w:p>
        </w:tc>
      </w:tr>
      <w:tr w:rsidR="00BD37ED" w:rsidRPr="00BD37ED" w14:paraId="75E996D7"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D0AC6F6"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Mean RT length ± SD (Days)</w:t>
            </w:r>
          </w:p>
        </w:tc>
        <w:tc>
          <w:tcPr>
            <w:tcW w:w="4400" w:type="dxa"/>
            <w:tcBorders>
              <w:top w:val="nil"/>
              <w:left w:val="nil"/>
              <w:bottom w:val="single" w:sz="4" w:space="0" w:color="auto"/>
              <w:right w:val="single" w:sz="4" w:space="0" w:color="auto"/>
            </w:tcBorders>
            <w:shd w:val="clear" w:color="auto" w:fill="auto"/>
            <w:noWrap/>
            <w:vAlign w:val="center"/>
            <w:hideMark/>
          </w:tcPr>
          <w:p w14:paraId="617F90F9"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11.6 (8.5)</w:t>
            </w:r>
          </w:p>
        </w:tc>
      </w:tr>
      <w:tr w:rsidR="00BD37ED" w:rsidRPr="00BD37ED" w14:paraId="50823C35"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D4CB603"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PTV volume (cm3),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22EF46F7"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94.4 (39.2 - 174.4)</w:t>
            </w:r>
          </w:p>
        </w:tc>
      </w:tr>
      <w:tr w:rsidR="00BD37ED" w:rsidRPr="00BD37ED" w14:paraId="30FC8BE3"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F4CAC39"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lastRenderedPageBreak/>
              <w:t>Mean D95 ± SD (% of intended dose)</w:t>
            </w:r>
          </w:p>
        </w:tc>
        <w:tc>
          <w:tcPr>
            <w:tcW w:w="4400" w:type="dxa"/>
            <w:tcBorders>
              <w:top w:val="nil"/>
              <w:left w:val="nil"/>
              <w:bottom w:val="single" w:sz="4" w:space="0" w:color="auto"/>
              <w:right w:val="single" w:sz="4" w:space="0" w:color="auto"/>
            </w:tcBorders>
            <w:shd w:val="clear" w:color="auto" w:fill="auto"/>
            <w:noWrap/>
            <w:vAlign w:val="center"/>
            <w:hideMark/>
          </w:tcPr>
          <w:p w14:paraId="2B77E0EC"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97.7 (11.0)</w:t>
            </w:r>
          </w:p>
        </w:tc>
      </w:tr>
      <w:tr w:rsidR="00BD37ED" w:rsidRPr="00BD37ED" w14:paraId="712F29D6"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38F483F"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Reirradiation - Yes, n (%)</w:t>
            </w:r>
          </w:p>
        </w:tc>
        <w:tc>
          <w:tcPr>
            <w:tcW w:w="4400" w:type="dxa"/>
            <w:tcBorders>
              <w:top w:val="nil"/>
              <w:left w:val="nil"/>
              <w:bottom w:val="single" w:sz="4" w:space="0" w:color="auto"/>
              <w:right w:val="single" w:sz="4" w:space="0" w:color="auto"/>
            </w:tcBorders>
            <w:shd w:val="clear" w:color="auto" w:fill="auto"/>
            <w:noWrap/>
            <w:vAlign w:val="center"/>
            <w:hideMark/>
          </w:tcPr>
          <w:p w14:paraId="0AD38F5A"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8 (6.2)</w:t>
            </w:r>
          </w:p>
        </w:tc>
      </w:tr>
      <w:tr w:rsidR="00BD37ED" w:rsidRPr="00BD37ED" w14:paraId="12620D61"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964F526"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Surgery before RT, n (%)</w:t>
            </w:r>
          </w:p>
        </w:tc>
        <w:tc>
          <w:tcPr>
            <w:tcW w:w="4400" w:type="dxa"/>
            <w:tcBorders>
              <w:top w:val="nil"/>
              <w:left w:val="nil"/>
              <w:bottom w:val="single" w:sz="4" w:space="0" w:color="auto"/>
              <w:right w:val="single" w:sz="4" w:space="0" w:color="auto"/>
            </w:tcBorders>
            <w:shd w:val="clear" w:color="auto" w:fill="auto"/>
            <w:noWrap/>
            <w:vAlign w:val="center"/>
            <w:hideMark/>
          </w:tcPr>
          <w:p w14:paraId="711D76C3"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91 (70.5)</w:t>
            </w:r>
          </w:p>
        </w:tc>
      </w:tr>
      <w:tr w:rsidR="00BD37ED" w:rsidRPr="00BD37ED" w14:paraId="0941B071"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6A80380"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Systemic before RT, n (%)</w:t>
            </w:r>
          </w:p>
        </w:tc>
        <w:tc>
          <w:tcPr>
            <w:tcW w:w="4400" w:type="dxa"/>
            <w:tcBorders>
              <w:top w:val="nil"/>
              <w:left w:val="nil"/>
              <w:bottom w:val="single" w:sz="4" w:space="0" w:color="auto"/>
              <w:right w:val="single" w:sz="4" w:space="0" w:color="auto"/>
            </w:tcBorders>
            <w:shd w:val="clear" w:color="auto" w:fill="auto"/>
            <w:noWrap/>
            <w:vAlign w:val="center"/>
            <w:hideMark/>
          </w:tcPr>
          <w:p w14:paraId="069B275C"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126 (97.7)</w:t>
            </w:r>
          </w:p>
        </w:tc>
      </w:tr>
      <w:tr w:rsidR="00BD37ED" w:rsidRPr="00BD37ED" w14:paraId="722EEA34"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81AA57C"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Pump before RT, n (%)</w:t>
            </w:r>
          </w:p>
        </w:tc>
        <w:tc>
          <w:tcPr>
            <w:tcW w:w="4400" w:type="dxa"/>
            <w:tcBorders>
              <w:top w:val="nil"/>
              <w:left w:val="nil"/>
              <w:bottom w:val="single" w:sz="4" w:space="0" w:color="auto"/>
              <w:right w:val="single" w:sz="4" w:space="0" w:color="auto"/>
            </w:tcBorders>
            <w:shd w:val="clear" w:color="auto" w:fill="auto"/>
            <w:noWrap/>
            <w:vAlign w:val="center"/>
            <w:hideMark/>
          </w:tcPr>
          <w:p w14:paraId="714B55FE"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81 (62.8)</w:t>
            </w:r>
          </w:p>
        </w:tc>
      </w:tr>
      <w:tr w:rsidR="00BD37ED" w:rsidRPr="00BD37ED" w14:paraId="19F292F8"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CDBD3B1"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Lines of Chemo,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6854D815"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3 (2 - 4)</w:t>
            </w:r>
          </w:p>
        </w:tc>
      </w:tr>
      <w:tr w:rsidR="00BD37ED" w:rsidRPr="00BD37ED" w14:paraId="178E4B5D"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9FCF8CE"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RFA before RT, n (%)</w:t>
            </w:r>
          </w:p>
        </w:tc>
        <w:tc>
          <w:tcPr>
            <w:tcW w:w="4400" w:type="dxa"/>
            <w:tcBorders>
              <w:top w:val="nil"/>
              <w:left w:val="nil"/>
              <w:bottom w:val="single" w:sz="4" w:space="0" w:color="auto"/>
              <w:right w:val="single" w:sz="4" w:space="0" w:color="auto"/>
            </w:tcBorders>
            <w:shd w:val="clear" w:color="auto" w:fill="auto"/>
            <w:noWrap/>
            <w:vAlign w:val="center"/>
            <w:hideMark/>
          </w:tcPr>
          <w:p w14:paraId="48E1BFF7"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45 (34.9)</w:t>
            </w:r>
          </w:p>
        </w:tc>
      </w:tr>
      <w:tr w:rsidR="00BD37ED" w:rsidRPr="00BD37ED" w14:paraId="59A9ABA6"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8EDE016"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RFA to RT lesions - Yes, n (%)</w:t>
            </w:r>
          </w:p>
        </w:tc>
        <w:tc>
          <w:tcPr>
            <w:tcW w:w="4400" w:type="dxa"/>
            <w:tcBorders>
              <w:top w:val="nil"/>
              <w:left w:val="nil"/>
              <w:bottom w:val="single" w:sz="4" w:space="0" w:color="auto"/>
              <w:right w:val="single" w:sz="4" w:space="0" w:color="auto"/>
            </w:tcBorders>
            <w:shd w:val="clear" w:color="auto" w:fill="auto"/>
            <w:noWrap/>
            <w:vAlign w:val="center"/>
            <w:hideMark/>
          </w:tcPr>
          <w:p w14:paraId="68BA99C3"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13 (10.1)</w:t>
            </w:r>
          </w:p>
        </w:tc>
      </w:tr>
      <w:tr w:rsidR="00BD37ED" w:rsidRPr="00BD37ED" w14:paraId="2CB40CBF"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D2AE907"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Y90 before RT - Yes, n (%)</w:t>
            </w:r>
          </w:p>
        </w:tc>
        <w:tc>
          <w:tcPr>
            <w:tcW w:w="4400" w:type="dxa"/>
            <w:tcBorders>
              <w:top w:val="nil"/>
              <w:left w:val="nil"/>
              <w:bottom w:val="single" w:sz="4" w:space="0" w:color="auto"/>
              <w:right w:val="single" w:sz="4" w:space="0" w:color="auto"/>
            </w:tcBorders>
            <w:shd w:val="clear" w:color="auto" w:fill="auto"/>
            <w:noWrap/>
            <w:vAlign w:val="center"/>
            <w:hideMark/>
          </w:tcPr>
          <w:p w14:paraId="523A96B2"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10 (7.8)</w:t>
            </w:r>
          </w:p>
        </w:tc>
      </w:tr>
      <w:tr w:rsidR="00BD37ED" w:rsidRPr="00BD37ED" w14:paraId="0653906E"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259CC50"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Embolization before RT, n (%)</w:t>
            </w:r>
          </w:p>
        </w:tc>
        <w:tc>
          <w:tcPr>
            <w:tcW w:w="4400" w:type="dxa"/>
            <w:tcBorders>
              <w:top w:val="nil"/>
              <w:left w:val="nil"/>
              <w:bottom w:val="single" w:sz="4" w:space="0" w:color="auto"/>
              <w:right w:val="single" w:sz="4" w:space="0" w:color="auto"/>
            </w:tcBorders>
            <w:shd w:val="clear" w:color="auto" w:fill="auto"/>
            <w:noWrap/>
            <w:vAlign w:val="center"/>
            <w:hideMark/>
          </w:tcPr>
          <w:p w14:paraId="19FFD322"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12 (9.3)</w:t>
            </w:r>
          </w:p>
        </w:tc>
      </w:tr>
      <w:tr w:rsidR="00BD37ED" w:rsidRPr="00BD37ED" w14:paraId="52FFD9D5"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ED86D9A"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CEA at diagnosis,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5FF19C23"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15.7 (3.38 - 176.9)</w:t>
            </w:r>
          </w:p>
        </w:tc>
      </w:tr>
      <w:tr w:rsidR="00BD37ED" w:rsidRPr="00BD37ED" w14:paraId="186DFBF6"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C54A888"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CEA at RT,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16D22F51"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18.7 (4.8 - 127.2)</w:t>
            </w:r>
          </w:p>
        </w:tc>
      </w:tr>
      <w:tr w:rsidR="00BD37ED" w:rsidRPr="00BD37ED" w14:paraId="674BC5FA" w14:textId="77777777" w:rsidTr="007224B7">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E67D56C"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 xml:space="preserve">Number of liver lesions at RT, n (%) </w:t>
            </w:r>
          </w:p>
        </w:tc>
        <w:tc>
          <w:tcPr>
            <w:tcW w:w="4400" w:type="dxa"/>
            <w:tcBorders>
              <w:top w:val="nil"/>
              <w:left w:val="nil"/>
              <w:bottom w:val="single" w:sz="4" w:space="0" w:color="auto"/>
              <w:right w:val="single" w:sz="4" w:space="0" w:color="auto"/>
            </w:tcBorders>
            <w:shd w:val="clear" w:color="auto" w:fill="auto"/>
            <w:noWrap/>
            <w:vAlign w:val="center"/>
            <w:hideMark/>
          </w:tcPr>
          <w:p w14:paraId="00736DE6"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 </w:t>
            </w:r>
          </w:p>
        </w:tc>
      </w:tr>
      <w:tr w:rsidR="00BD37ED" w:rsidRPr="00BD37ED" w14:paraId="55DE413E"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0F6F537"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1</w:t>
            </w:r>
          </w:p>
        </w:tc>
        <w:tc>
          <w:tcPr>
            <w:tcW w:w="4400" w:type="dxa"/>
            <w:tcBorders>
              <w:top w:val="nil"/>
              <w:left w:val="nil"/>
              <w:bottom w:val="single" w:sz="4" w:space="0" w:color="auto"/>
              <w:right w:val="single" w:sz="4" w:space="0" w:color="auto"/>
            </w:tcBorders>
            <w:shd w:val="clear" w:color="auto" w:fill="auto"/>
            <w:noWrap/>
            <w:vAlign w:val="center"/>
            <w:hideMark/>
          </w:tcPr>
          <w:p w14:paraId="7D2A2BC6"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57 (44.2)</w:t>
            </w:r>
          </w:p>
        </w:tc>
      </w:tr>
      <w:tr w:rsidR="00BD37ED" w:rsidRPr="00BD37ED" w14:paraId="6E2A5263"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A79BA2B"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2</w:t>
            </w:r>
          </w:p>
        </w:tc>
        <w:tc>
          <w:tcPr>
            <w:tcW w:w="4400" w:type="dxa"/>
            <w:tcBorders>
              <w:top w:val="nil"/>
              <w:left w:val="nil"/>
              <w:bottom w:val="single" w:sz="4" w:space="0" w:color="auto"/>
              <w:right w:val="single" w:sz="4" w:space="0" w:color="auto"/>
            </w:tcBorders>
            <w:shd w:val="clear" w:color="auto" w:fill="auto"/>
            <w:noWrap/>
            <w:vAlign w:val="center"/>
            <w:hideMark/>
          </w:tcPr>
          <w:p w14:paraId="3AE7EADF"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43 (33.3)</w:t>
            </w:r>
          </w:p>
        </w:tc>
      </w:tr>
      <w:tr w:rsidR="00BD37ED" w:rsidRPr="00BD37ED" w14:paraId="1DF12D16"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8A796F3"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3</w:t>
            </w:r>
          </w:p>
        </w:tc>
        <w:tc>
          <w:tcPr>
            <w:tcW w:w="4400" w:type="dxa"/>
            <w:tcBorders>
              <w:top w:val="nil"/>
              <w:left w:val="nil"/>
              <w:bottom w:val="single" w:sz="4" w:space="0" w:color="auto"/>
              <w:right w:val="single" w:sz="4" w:space="0" w:color="auto"/>
            </w:tcBorders>
            <w:shd w:val="clear" w:color="auto" w:fill="auto"/>
            <w:noWrap/>
            <w:vAlign w:val="center"/>
            <w:hideMark/>
          </w:tcPr>
          <w:p w14:paraId="0056D334"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12 (9.4)</w:t>
            </w:r>
          </w:p>
        </w:tc>
      </w:tr>
      <w:tr w:rsidR="00BD37ED" w:rsidRPr="00BD37ED" w14:paraId="5B6A927D"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85B6B80"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 4</w:t>
            </w:r>
          </w:p>
        </w:tc>
        <w:tc>
          <w:tcPr>
            <w:tcW w:w="4400" w:type="dxa"/>
            <w:tcBorders>
              <w:top w:val="nil"/>
              <w:left w:val="nil"/>
              <w:bottom w:val="single" w:sz="4" w:space="0" w:color="auto"/>
              <w:right w:val="single" w:sz="4" w:space="0" w:color="auto"/>
            </w:tcBorders>
            <w:shd w:val="clear" w:color="auto" w:fill="auto"/>
            <w:noWrap/>
            <w:vAlign w:val="center"/>
            <w:hideMark/>
          </w:tcPr>
          <w:p w14:paraId="7637F2CD"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16 (12.4)</w:t>
            </w:r>
          </w:p>
        </w:tc>
      </w:tr>
      <w:tr w:rsidR="00BD37ED" w:rsidRPr="00BD37ED" w14:paraId="44D34F12"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282B488"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0B548732"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1 (0.7)</w:t>
            </w:r>
          </w:p>
        </w:tc>
      </w:tr>
      <w:tr w:rsidR="00BD37ED" w:rsidRPr="00BD37ED" w14:paraId="0C2E9CC3" w14:textId="77777777" w:rsidTr="007224B7">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98D516F"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Other sites at RT, n (%)</w:t>
            </w:r>
          </w:p>
        </w:tc>
        <w:tc>
          <w:tcPr>
            <w:tcW w:w="4400" w:type="dxa"/>
            <w:tcBorders>
              <w:top w:val="nil"/>
              <w:left w:val="nil"/>
              <w:bottom w:val="single" w:sz="4" w:space="0" w:color="auto"/>
              <w:right w:val="single" w:sz="4" w:space="0" w:color="auto"/>
            </w:tcBorders>
            <w:shd w:val="clear" w:color="auto" w:fill="auto"/>
            <w:noWrap/>
            <w:vAlign w:val="center"/>
            <w:hideMark/>
          </w:tcPr>
          <w:p w14:paraId="3D79FEBE"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 </w:t>
            </w:r>
          </w:p>
        </w:tc>
      </w:tr>
      <w:tr w:rsidR="00BD37ED" w:rsidRPr="00BD37ED" w14:paraId="002A2A8A"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340A13B"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None</w:t>
            </w:r>
          </w:p>
        </w:tc>
        <w:tc>
          <w:tcPr>
            <w:tcW w:w="4400" w:type="dxa"/>
            <w:tcBorders>
              <w:top w:val="nil"/>
              <w:left w:val="nil"/>
              <w:bottom w:val="single" w:sz="4" w:space="0" w:color="auto"/>
              <w:right w:val="single" w:sz="4" w:space="0" w:color="auto"/>
            </w:tcBorders>
            <w:shd w:val="clear" w:color="auto" w:fill="auto"/>
            <w:noWrap/>
            <w:vAlign w:val="center"/>
            <w:hideMark/>
          </w:tcPr>
          <w:p w14:paraId="11763DB6"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52 (40.3)</w:t>
            </w:r>
          </w:p>
        </w:tc>
      </w:tr>
      <w:tr w:rsidR="00BD37ED" w:rsidRPr="00BD37ED" w14:paraId="42E7EC86"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CAEA52E"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Lung</w:t>
            </w:r>
          </w:p>
        </w:tc>
        <w:tc>
          <w:tcPr>
            <w:tcW w:w="4400" w:type="dxa"/>
            <w:tcBorders>
              <w:top w:val="nil"/>
              <w:left w:val="nil"/>
              <w:bottom w:val="single" w:sz="4" w:space="0" w:color="auto"/>
              <w:right w:val="single" w:sz="4" w:space="0" w:color="auto"/>
            </w:tcBorders>
            <w:shd w:val="clear" w:color="auto" w:fill="auto"/>
            <w:noWrap/>
            <w:vAlign w:val="center"/>
            <w:hideMark/>
          </w:tcPr>
          <w:p w14:paraId="0303C6A2"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27 (21.0)</w:t>
            </w:r>
          </w:p>
        </w:tc>
      </w:tr>
      <w:tr w:rsidR="00BD37ED" w:rsidRPr="00BD37ED" w14:paraId="7B9668E4"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669A8F2"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Non-regional LN</w:t>
            </w:r>
          </w:p>
        </w:tc>
        <w:tc>
          <w:tcPr>
            <w:tcW w:w="4400" w:type="dxa"/>
            <w:tcBorders>
              <w:top w:val="nil"/>
              <w:left w:val="nil"/>
              <w:bottom w:val="single" w:sz="4" w:space="0" w:color="auto"/>
              <w:right w:val="single" w:sz="4" w:space="0" w:color="auto"/>
            </w:tcBorders>
            <w:shd w:val="clear" w:color="auto" w:fill="auto"/>
            <w:noWrap/>
            <w:vAlign w:val="center"/>
            <w:hideMark/>
          </w:tcPr>
          <w:p w14:paraId="2E833BB5"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10 (7.8)</w:t>
            </w:r>
          </w:p>
        </w:tc>
      </w:tr>
      <w:tr w:rsidR="00BD37ED" w:rsidRPr="00BD37ED" w14:paraId="24530720"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442E05F"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Lung and non-regional LN</w:t>
            </w:r>
          </w:p>
        </w:tc>
        <w:tc>
          <w:tcPr>
            <w:tcW w:w="4400" w:type="dxa"/>
            <w:tcBorders>
              <w:top w:val="nil"/>
              <w:left w:val="nil"/>
              <w:bottom w:val="single" w:sz="4" w:space="0" w:color="auto"/>
              <w:right w:val="single" w:sz="4" w:space="0" w:color="auto"/>
            </w:tcBorders>
            <w:shd w:val="clear" w:color="auto" w:fill="auto"/>
            <w:noWrap/>
            <w:vAlign w:val="center"/>
            <w:hideMark/>
          </w:tcPr>
          <w:p w14:paraId="24A68BEF"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25 (19.3)</w:t>
            </w:r>
          </w:p>
        </w:tc>
      </w:tr>
      <w:tr w:rsidR="00BD37ED" w:rsidRPr="00BD37ED" w14:paraId="630B6E71"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0450C0D"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Other</w:t>
            </w:r>
          </w:p>
        </w:tc>
        <w:tc>
          <w:tcPr>
            <w:tcW w:w="4400" w:type="dxa"/>
            <w:tcBorders>
              <w:top w:val="nil"/>
              <w:left w:val="nil"/>
              <w:bottom w:val="single" w:sz="4" w:space="0" w:color="auto"/>
              <w:right w:val="single" w:sz="4" w:space="0" w:color="auto"/>
            </w:tcBorders>
            <w:shd w:val="clear" w:color="auto" w:fill="auto"/>
            <w:noWrap/>
            <w:vAlign w:val="center"/>
            <w:hideMark/>
          </w:tcPr>
          <w:p w14:paraId="13EC15C2"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15 (11.6)</w:t>
            </w:r>
          </w:p>
        </w:tc>
      </w:tr>
      <w:tr w:rsidR="00BD37ED" w:rsidRPr="00BD37ED" w14:paraId="42C032A4"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898E361"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Mean lesion 1 dimension 2 ± SD</w:t>
            </w:r>
          </w:p>
        </w:tc>
        <w:tc>
          <w:tcPr>
            <w:tcW w:w="4400" w:type="dxa"/>
            <w:tcBorders>
              <w:top w:val="nil"/>
              <w:left w:val="nil"/>
              <w:bottom w:val="single" w:sz="4" w:space="0" w:color="auto"/>
              <w:right w:val="single" w:sz="4" w:space="0" w:color="auto"/>
            </w:tcBorders>
            <w:shd w:val="clear" w:color="auto" w:fill="auto"/>
            <w:noWrap/>
            <w:vAlign w:val="center"/>
            <w:hideMark/>
          </w:tcPr>
          <w:p w14:paraId="2C57E385"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35.2 (22.3)</w:t>
            </w:r>
          </w:p>
        </w:tc>
      </w:tr>
      <w:tr w:rsidR="00BD37ED" w:rsidRPr="00BD37ED" w14:paraId="1C756586"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263A8CC"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Mean lesion 1 dimension 1 ± SD</w:t>
            </w:r>
          </w:p>
        </w:tc>
        <w:tc>
          <w:tcPr>
            <w:tcW w:w="4400" w:type="dxa"/>
            <w:tcBorders>
              <w:top w:val="nil"/>
              <w:left w:val="nil"/>
              <w:bottom w:val="single" w:sz="4" w:space="0" w:color="auto"/>
              <w:right w:val="single" w:sz="4" w:space="0" w:color="auto"/>
            </w:tcBorders>
            <w:shd w:val="clear" w:color="auto" w:fill="auto"/>
            <w:noWrap/>
            <w:vAlign w:val="center"/>
            <w:hideMark/>
          </w:tcPr>
          <w:p w14:paraId="244F978B"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26.0 (17.9)</w:t>
            </w:r>
          </w:p>
        </w:tc>
      </w:tr>
      <w:tr w:rsidR="00BD37ED" w:rsidRPr="00BD37ED" w14:paraId="4928595B" w14:textId="77777777" w:rsidTr="007224B7">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EC477BB"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 xml:space="preserve">Freedom from local progression (FFLP), n (%) </w:t>
            </w:r>
          </w:p>
        </w:tc>
        <w:tc>
          <w:tcPr>
            <w:tcW w:w="4400" w:type="dxa"/>
            <w:tcBorders>
              <w:top w:val="nil"/>
              <w:left w:val="nil"/>
              <w:bottom w:val="single" w:sz="4" w:space="0" w:color="auto"/>
              <w:right w:val="single" w:sz="4" w:space="0" w:color="auto"/>
            </w:tcBorders>
            <w:shd w:val="clear" w:color="auto" w:fill="auto"/>
            <w:noWrap/>
            <w:vAlign w:val="center"/>
            <w:hideMark/>
          </w:tcPr>
          <w:p w14:paraId="323227A9"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 </w:t>
            </w:r>
          </w:p>
        </w:tc>
      </w:tr>
      <w:tr w:rsidR="00BD37ED" w:rsidRPr="00BD37ED" w14:paraId="03D287D1"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BF8E588"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Progression</w:t>
            </w:r>
          </w:p>
        </w:tc>
        <w:tc>
          <w:tcPr>
            <w:tcW w:w="4400" w:type="dxa"/>
            <w:tcBorders>
              <w:top w:val="nil"/>
              <w:left w:val="nil"/>
              <w:bottom w:val="single" w:sz="4" w:space="0" w:color="auto"/>
              <w:right w:val="single" w:sz="4" w:space="0" w:color="auto"/>
            </w:tcBorders>
            <w:shd w:val="clear" w:color="auto" w:fill="auto"/>
            <w:noWrap/>
            <w:vAlign w:val="center"/>
            <w:hideMark/>
          </w:tcPr>
          <w:p w14:paraId="068A5459"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55 (42.6)</w:t>
            </w:r>
          </w:p>
        </w:tc>
      </w:tr>
      <w:tr w:rsidR="00BD37ED" w:rsidRPr="00BD37ED" w14:paraId="75D7A86B"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EB11A38"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No progression</w:t>
            </w:r>
          </w:p>
        </w:tc>
        <w:tc>
          <w:tcPr>
            <w:tcW w:w="4400" w:type="dxa"/>
            <w:tcBorders>
              <w:top w:val="nil"/>
              <w:left w:val="nil"/>
              <w:bottom w:val="single" w:sz="4" w:space="0" w:color="auto"/>
              <w:right w:val="single" w:sz="4" w:space="0" w:color="auto"/>
            </w:tcBorders>
            <w:shd w:val="clear" w:color="auto" w:fill="auto"/>
            <w:noWrap/>
            <w:vAlign w:val="center"/>
            <w:hideMark/>
          </w:tcPr>
          <w:p w14:paraId="2B47A026"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67 (52.0)</w:t>
            </w:r>
          </w:p>
        </w:tc>
      </w:tr>
      <w:tr w:rsidR="00BD37ED" w:rsidRPr="00BD37ED" w14:paraId="48ACE50D"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D65102C"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592A5933"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7 (5.4)</w:t>
            </w:r>
          </w:p>
        </w:tc>
      </w:tr>
      <w:tr w:rsidR="00BD37ED" w:rsidRPr="00BD37ED" w14:paraId="6F82BC49"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BDBF04D"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Mean FFLP (months) ± SD</w:t>
            </w:r>
          </w:p>
        </w:tc>
        <w:tc>
          <w:tcPr>
            <w:tcW w:w="4400" w:type="dxa"/>
            <w:tcBorders>
              <w:top w:val="nil"/>
              <w:left w:val="nil"/>
              <w:bottom w:val="single" w:sz="4" w:space="0" w:color="auto"/>
              <w:right w:val="single" w:sz="4" w:space="0" w:color="auto"/>
            </w:tcBorders>
            <w:shd w:val="clear" w:color="auto" w:fill="auto"/>
            <w:noWrap/>
            <w:vAlign w:val="center"/>
            <w:hideMark/>
          </w:tcPr>
          <w:p w14:paraId="2F9E85E0"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10.5 (0.4)</w:t>
            </w:r>
          </w:p>
        </w:tc>
      </w:tr>
      <w:tr w:rsidR="00BD37ED" w:rsidRPr="00BD37ED" w14:paraId="5F6A10BF" w14:textId="77777777" w:rsidTr="007224B7">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57E3B87"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 xml:space="preserve">Any hepatic progression (AHP), n (%) </w:t>
            </w:r>
          </w:p>
        </w:tc>
        <w:tc>
          <w:tcPr>
            <w:tcW w:w="4400" w:type="dxa"/>
            <w:tcBorders>
              <w:top w:val="nil"/>
              <w:left w:val="nil"/>
              <w:bottom w:val="single" w:sz="4" w:space="0" w:color="auto"/>
              <w:right w:val="single" w:sz="4" w:space="0" w:color="auto"/>
            </w:tcBorders>
            <w:shd w:val="clear" w:color="auto" w:fill="auto"/>
            <w:noWrap/>
            <w:vAlign w:val="center"/>
            <w:hideMark/>
          </w:tcPr>
          <w:p w14:paraId="56BE5906"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 </w:t>
            </w:r>
          </w:p>
        </w:tc>
      </w:tr>
      <w:tr w:rsidR="00BD37ED" w:rsidRPr="00BD37ED" w14:paraId="66CCB124"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31159DD"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Progression</w:t>
            </w:r>
          </w:p>
        </w:tc>
        <w:tc>
          <w:tcPr>
            <w:tcW w:w="4400" w:type="dxa"/>
            <w:tcBorders>
              <w:top w:val="nil"/>
              <w:left w:val="nil"/>
              <w:bottom w:val="single" w:sz="4" w:space="0" w:color="auto"/>
              <w:right w:val="single" w:sz="4" w:space="0" w:color="auto"/>
            </w:tcBorders>
            <w:shd w:val="clear" w:color="auto" w:fill="auto"/>
            <w:noWrap/>
            <w:vAlign w:val="center"/>
            <w:hideMark/>
          </w:tcPr>
          <w:p w14:paraId="4BB12B08"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99 (76.8)</w:t>
            </w:r>
          </w:p>
        </w:tc>
      </w:tr>
      <w:tr w:rsidR="00BD37ED" w:rsidRPr="00BD37ED" w14:paraId="6CAE595C"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5B49DC0"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No progression</w:t>
            </w:r>
          </w:p>
        </w:tc>
        <w:tc>
          <w:tcPr>
            <w:tcW w:w="4400" w:type="dxa"/>
            <w:tcBorders>
              <w:top w:val="nil"/>
              <w:left w:val="nil"/>
              <w:bottom w:val="single" w:sz="4" w:space="0" w:color="auto"/>
              <w:right w:val="single" w:sz="4" w:space="0" w:color="auto"/>
            </w:tcBorders>
            <w:shd w:val="clear" w:color="auto" w:fill="auto"/>
            <w:noWrap/>
            <w:vAlign w:val="center"/>
            <w:hideMark/>
          </w:tcPr>
          <w:p w14:paraId="0D14A944"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25 (19.4)</w:t>
            </w:r>
          </w:p>
        </w:tc>
      </w:tr>
      <w:tr w:rsidR="00BD37ED" w:rsidRPr="00BD37ED" w14:paraId="6014051C"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7A71F72" w14:textId="77777777" w:rsidR="00BD37ED" w:rsidRPr="00BD37ED" w:rsidRDefault="00BD37ED" w:rsidP="00BD37ED">
            <w:pPr>
              <w:spacing w:after="0" w:line="240" w:lineRule="auto"/>
              <w:jc w:val="right"/>
              <w:rPr>
                <w:rFonts w:ascii="Times New Roman" w:eastAsia="Times New Roman" w:hAnsi="Times New Roman" w:cs="Times New Roman"/>
                <w:color w:val="000000"/>
              </w:rPr>
            </w:pPr>
            <w:r w:rsidRPr="00BD37ED">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616E5086"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5 (3.8)</w:t>
            </w:r>
          </w:p>
        </w:tc>
      </w:tr>
      <w:tr w:rsidR="00BD37ED" w:rsidRPr="00BD37ED" w14:paraId="7B43AE1D" w14:textId="77777777" w:rsidTr="00BD37E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B14FA9B" w14:textId="77777777" w:rsidR="00BD37ED" w:rsidRPr="00BD37ED" w:rsidRDefault="00BD37ED" w:rsidP="00BD37ED">
            <w:pPr>
              <w:spacing w:after="0" w:line="240" w:lineRule="auto"/>
              <w:rPr>
                <w:rFonts w:ascii="Times New Roman" w:eastAsia="Times New Roman" w:hAnsi="Times New Roman" w:cs="Times New Roman"/>
                <w:color w:val="000000"/>
              </w:rPr>
            </w:pPr>
            <w:r w:rsidRPr="00BD37ED">
              <w:rPr>
                <w:rFonts w:ascii="Times New Roman" w:eastAsia="Times New Roman" w:hAnsi="Times New Roman" w:cs="Times New Roman"/>
                <w:color w:val="000000"/>
              </w:rPr>
              <w:t>Mean time to AHP (months) ± SD</w:t>
            </w:r>
          </w:p>
        </w:tc>
        <w:tc>
          <w:tcPr>
            <w:tcW w:w="4400" w:type="dxa"/>
            <w:tcBorders>
              <w:top w:val="nil"/>
              <w:left w:val="nil"/>
              <w:bottom w:val="single" w:sz="4" w:space="0" w:color="auto"/>
              <w:right w:val="single" w:sz="4" w:space="0" w:color="auto"/>
            </w:tcBorders>
            <w:shd w:val="clear" w:color="auto" w:fill="auto"/>
            <w:noWrap/>
            <w:vAlign w:val="center"/>
            <w:hideMark/>
          </w:tcPr>
          <w:p w14:paraId="6EDEFAAD" w14:textId="77777777" w:rsidR="00BD37ED" w:rsidRPr="00BD37ED" w:rsidRDefault="00BD37ED" w:rsidP="00BD37ED">
            <w:pPr>
              <w:spacing w:after="0" w:line="240" w:lineRule="auto"/>
              <w:jc w:val="center"/>
              <w:rPr>
                <w:rFonts w:ascii="Times New Roman" w:eastAsia="Times New Roman" w:hAnsi="Times New Roman" w:cs="Times New Roman"/>
                <w:color w:val="000000"/>
              </w:rPr>
            </w:pPr>
            <w:r w:rsidRPr="00BD37ED">
              <w:rPr>
                <w:rFonts w:ascii="Times New Roman" w:eastAsia="Times New Roman" w:hAnsi="Times New Roman" w:cs="Times New Roman"/>
                <w:color w:val="000000"/>
              </w:rPr>
              <w:t>7.3 (7.1)</w:t>
            </w:r>
          </w:p>
        </w:tc>
      </w:tr>
    </w:tbl>
    <w:p w14:paraId="00C0CF47" w14:textId="77777777" w:rsidR="00522139" w:rsidRDefault="00522139" w:rsidP="00522139">
      <w:pPr>
        <w:spacing w:after="0" w:line="360" w:lineRule="auto"/>
        <w:rPr>
          <w:rFonts w:ascii="Times New Roman" w:hAnsi="Times New Roman" w:cs="Times New Roman"/>
        </w:rPr>
      </w:pPr>
    </w:p>
    <w:p w14:paraId="7FDC943B" w14:textId="77777777" w:rsidR="00522139" w:rsidRDefault="00522139" w:rsidP="00522139">
      <w:pPr>
        <w:spacing w:after="0" w:line="360" w:lineRule="auto"/>
        <w:rPr>
          <w:rFonts w:ascii="Times New Roman" w:hAnsi="Times New Roman" w:cs="Times New Roman"/>
        </w:rPr>
      </w:pPr>
      <w:r>
        <w:rPr>
          <w:rFonts w:ascii="Times New Roman" w:hAnsi="Times New Roman" w:cs="Times New Roman"/>
        </w:rPr>
        <w:lastRenderedPageBreak/>
        <w:t xml:space="preserve">Abbreviations: LN = lymph node, RT = radiotherapy, PTV = planning target volume, CEA = carcinoembryonic antigen, HAIP = </w:t>
      </w:r>
      <w:r w:rsidRPr="00A608FB">
        <w:rPr>
          <w:rFonts w:ascii="Times New Roman" w:hAnsi="Times New Roman" w:cs="Times New Roman"/>
        </w:rPr>
        <w:t>hepatic arterial infusion pump</w:t>
      </w:r>
      <w:r>
        <w:rPr>
          <w:rFonts w:ascii="Times New Roman" w:hAnsi="Times New Roman" w:cs="Times New Roman"/>
        </w:rPr>
        <w:t xml:space="preserve">, TARE = </w:t>
      </w:r>
      <w:proofErr w:type="spellStart"/>
      <w:r w:rsidRPr="00A608FB">
        <w:rPr>
          <w:rFonts w:ascii="Times New Roman" w:hAnsi="Times New Roman" w:cs="Times New Roman"/>
        </w:rPr>
        <w:t>transarterial</w:t>
      </w:r>
      <w:proofErr w:type="spellEnd"/>
      <w:r w:rsidRPr="00A608FB">
        <w:rPr>
          <w:rFonts w:ascii="Times New Roman" w:hAnsi="Times New Roman" w:cs="Times New Roman"/>
        </w:rPr>
        <w:t xml:space="preserve"> radioembolization</w:t>
      </w:r>
      <w:r>
        <w:rPr>
          <w:rFonts w:ascii="Times New Roman" w:hAnsi="Times New Roman" w:cs="Times New Roman"/>
        </w:rPr>
        <w:t>.</w:t>
      </w:r>
    </w:p>
    <w:p w14:paraId="4C2F998A" w14:textId="77777777" w:rsidR="00522139" w:rsidRDefault="00522139" w:rsidP="00522139">
      <w:pPr>
        <w:spacing w:after="0" w:line="360" w:lineRule="auto"/>
        <w:rPr>
          <w:rFonts w:ascii="Times New Roman" w:hAnsi="Times New Roman" w:cs="Times New Roman"/>
        </w:rPr>
      </w:pPr>
    </w:p>
    <w:p w14:paraId="59221D1F" w14:textId="6EF8B3C0" w:rsidR="00522139" w:rsidRDefault="00522139" w:rsidP="00522139">
      <w:pPr>
        <w:spacing w:after="0" w:line="360" w:lineRule="auto"/>
        <w:rPr>
          <w:ins w:id="810" w:author="Ricky Hu" w:date="2022-05-13T18:07:00Z"/>
          <w:rFonts w:ascii="Times New Roman" w:hAnsi="Times New Roman" w:cs="Times New Roman"/>
        </w:rPr>
      </w:pPr>
      <w:del w:id="811" w:author="Ricky Hu" w:date="2022-05-18T02:36:00Z">
        <w:r w:rsidDel="00C74CBB">
          <w:rPr>
            <w:rFonts w:ascii="Times New Roman" w:hAnsi="Times New Roman" w:cs="Times New Roman"/>
          </w:rPr>
          <w:delText xml:space="preserve">Table </w:delText>
        </w:r>
      </w:del>
      <w:del w:id="812" w:author="Ricky Hu" w:date="2022-05-13T18:07:00Z">
        <w:r w:rsidDel="000F3E8E">
          <w:rPr>
            <w:rFonts w:ascii="Times New Roman" w:hAnsi="Times New Roman" w:cs="Times New Roman"/>
          </w:rPr>
          <w:delText>A.1</w:delText>
        </w:r>
      </w:del>
      <w:ins w:id="813" w:author="Ricky Hu" w:date="2022-05-18T02:36:00Z">
        <w:r w:rsidR="00C74CBB">
          <w:rPr>
            <w:rFonts w:ascii="Times New Roman" w:hAnsi="Times New Roman" w:cs="Times New Roman"/>
          </w:rPr>
          <w:t>Supplementary Table S4</w:t>
        </w:r>
      </w:ins>
      <w:r>
        <w:rPr>
          <w:rFonts w:ascii="Times New Roman" w:hAnsi="Times New Roman" w:cs="Times New Roman"/>
        </w:rPr>
        <w:t>: A table of baseline clinical variables recorded as part of standard of care</w:t>
      </w:r>
      <w:ins w:id="814" w:author="Ricky Hu" w:date="2022-05-13T18:07:00Z">
        <w:r w:rsidR="000F3E8E">
          <w:rPr>
            <w:rFonts w:ascii="Times New Roman" w:hAnsi="Times New Roman" w:cs="Times New Roman"/>
          </w:rPr>
          <w:t>, with averages computed from the set of variables per lesion</w:t>
        </w:r>
      </w:ins>
      <w:r>
        <w:rPr>
          <w:rFonts w:ascii="Times New Roman" w:hAnsi="Times New Roman" w:cs="Times New Roman"/>
        </w:rPr>
        <w:t xml:space="preserve">. The clinical variables will be utilized alongside computational radiomic features from computed tomography scans as input data to a machine learning model to predict local </w:t>
      </w:r>
      <w:del w:id="815" w:author="Ricky Hu" w:date="2022-05-17T20:42:00Z">
        <w:r w:rsidDel="00F5545C">
          <w:rPr>
            <w:rFonts w:ascii="Times New Roman" w:hAnsi="Times New Roman" w:cs="Times New Roman"/>
          </w:rPr>
          <w:delText xml:space="preserve">or any hepatic </w:delText>
        </w:r>
      </w:del>
      <w:r>
        <w:rPr>
          <w:rFonts w:ascii="Times New Roman" w:hAnsi="Times New Roman" w:cs="Times New Roman"/>
        </w:rPr>
        <w:t>progression.</w:t>
      </w:r>
    </w:p>
    <w:p w14:paraId="2657867C" w14:textId="6812B0A1" w:rsidR="000F3E8E" w:rsidRDefault="000F3E8E" w:rsidP="00522139">
      <w:pPr>
        <w:spacing w:after="0" w:line="360" w:lineRule="auto"/>
        <w:rPr>
          <w:ins w:id="816" w:author="Ricky Hu" w:date="2022-05-13T18:07:00Z"/>
          <w:rFonts w:ascii="Times New Roman" w:hAnsi="Times New Roman" w:cs="Times New Roman"/>
        </w:rPr>
      </w:pPr>
    </w:p>
    <w:p w14:paraId="4DD68D51" w14:textId="77777777" w:rsidR="009069EA" w:rsidRDefault="009069EA">
      <w:pPr>
        <w:rPr>
          <w:ins w:id="817" w:author="Ricky Hu" w:date="2022-05-18T02:39:00Z"/>
          <w:rFonts w:ascii="Times New Roman" w:hAnsi="Times New Roman" w:cs="Times New Roman"/>
          <w:b/>
          <w:bCs/>
          <w:sz w:val="24"/>
          <w:szCs w:val="24"/>
        </w:rPr>
      </w:pPr>
      <w:ins w:id="818" w:author="Ricky Hu" w:date="2022-05-18T02:39:00Z">
        <w:r>
          <w:rPr>
            <w:rFonts w:ascii="Times New Roman" w:hAnsi="Times New Roman" w:cs="Times New Roman"/>
            <w:b/>
            <w:bCs/>
            <w:sz w:val="24"/>
            <w:szCs w:val="24"/>
          </w:rPr>
          <w:br w:type="page"/>
        </w:r>
      </w:ins>
    </w:p>
    <w:p w14:paraId="5537F605" w14:textId="6DE38E4A" w:rsidR="000F3E8E" w:rsidRDefault="009069EA" w:rsidP="000F3E8E">
      <w:pPr>
        <w:spacing w:after="0" w:line="360" w:lineRule="auto"/>
        <w:rPr>
          <w:ins w:id="819" w:author="Ricky Hu" w:date="2022-05-13T18:07:00Z"/>
          <w:rFonts w:ascii="Times New Roman" w:hAnsi="Times New Roman" w:cs="Times New Roman"/>
          <w:b/>
          <w:bCs/>
          <w:sz w:val="24"/>
          <w:szCs w:val="24"/>
        </w:rPr>
      </w:pPr>
      <w:ins w:id="820" w:author="Ricky Hu" w:date="2022-05-18T02:39:00Z">
        <w:r>
          <w:rPr>
            <w:rFonts w:ascii="Times New Roman" w:hAnsi="Times New Roman" w:cs="Times New Roman"/>
            <w:b/>
            <w:bCs/>
            <w:sz w:val="24"/>
            <w:szCs w:val="24"/>
          </w:rPr>
          <w:lastRenderedPageBreak/>
          <w:t>Supplementary Table S5: Baseline variable distributions by patient</w:t>
        </w:r>
      </w:ins>
    </w:p>
    <w:p w14:paraId="5EE6013F" w14:textId="77777777" w:rsidR="000F3E8E" w:rsidRDefault="000F3E8E" w:rsidP="000F3E8E">
      <w:pPr>
        <w:spacing w:after="0" w:line="360" w:lineRule="auto"/>
        <w:rPr>
          <w:ins w:id="821" w:author="Ricky Hu" w:date="2022-05-13T18:07:00Z"/>
          <w:rFonts w:ascii="Times New Roman" w:hAnsi="Times New Roman" w:cs="Times New Roman"/>
          <w:b/>
          <w:bCs/>
          <w:sz w:val="24"/>
          <w:szCs w:val="24"/>
        </w:rPr>
      </w:pPr>
    </w:p>
    <w:tbl>
      <w:tblPr>
        <w:tblW w:w="10120" w:type="dxa"/>
        <w:tblLook w:val="04A0" w:firstRow="1" w:lastRow="0" w:firstColumn="1" w:lastColumn="0" w:noHBand="0" w:noVBand="1"/>
      </w:tblPr>
      <w:tblGrid>
        <w:gridCol w:w="5720"/>
        <w:gridCol w:w="4400"/>
      </w:tblGrid>
      <w:tr w:rsidR="000F3E8E" w:rsidRPr="00951586" w14:paraId="7FC66BD5" w14:textId="77777777" w:rsidTr="007224B7">
        <w:trPr>
          <w:trHeight w:val="315"/>
          <w:ins w:id="822" w:author="Ricky Hu" w:date="2022-05-13T18:07:00Z"/>
        </w:trPr>
        <w:tc>
          <w:tcPr>
            <w:tcW w:w="5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AA926" w14:textId="77777777" w:rsidR="000F3E8E" w:rsidRPr="00951586" w:rsidRDefault="000F3E8E" w:rsidP="00201201">
            <w:pPr>
              <w:spacing w:after="0" w:line="240" w:lineRule="auto"/>
              <w:rPr>
                <w:ins w:id="823" w:author="Ricky Hu" w:date="2022-05-13T18:07:00Z"/>
                <w:rFonts w:ascii="Times New Roman" w:eastAsia="Times New Roman" w:hAnsi="Times New Roman" w:cs="Times New Roman"/>
                <w:b/>
                <w:bCs/>
                <w:color w:val="000000"/>
              </w:rPr>
            </w:pPr>
            <w:ins w:id="824" w:author="Ricky Hu" w:date="2022-05-13T18:07:00Z">
              <w:r w:rsidRPr="00951586">
                <w:rPr>
                  <w:rFonts w:ascii="Times New Roman" w:eastAsia="Times New Roman" w:hAnsi="Times New Roman" w:cs="Times New Roman"/>
                  <w:b/>
                  <w:bCs/>
                  <w:color w:val="000000"/>
                </w:rPr>
                <w:t xml:space="preserve">Characteristics </w:t>
              </w:r>
            </w:ins>
          </w:p>
        </w:tc>
        <w:tc>
          <w:tcPr>
            <w:tcW w:w="4400" w:type="dxa"/>
            <w:tcBorders>
              <w:top w:val="single" w:sz="4" w:space="0" w:color="auto"/>
              <w:left w:val="nil"/>
              <w:bottom w:val="single" w:sz="4" w:space="0" w:color="auto"/>
              <w:right w:val="single" w:sz="4" w:space="0" w:color="auto"/>
            </w:tcBorders>
            <w:shd w:val="clear" w:color="auto" w:fill="auto"/>
            <w:noWrap/>
            <w:vAlign w:val="center"/>
            <w:hideMark/>
          </w:tcPr>
          <w:p w14:paraId="51C7F9C9" w14:textId="77777777" w:rsidR="000F3E8E" w:rsidRPr="00951586" w:rsidRDefault="000F3E8E" w:rsidP="00201201">
            <w:pPr>
              <w:spacing w:after="0" w:line="240" w:lineRule="auto"/>
              <w:jc w:val="center"/>
              <w:rPr>
                <w:ins w:id="825" w:author="Ricky Hu" w:date="2022-05-13T18:07:00Z"/>
                <w:rFonts w:ascii="Times New Roman" w:eastAsia="Times New Roman" w:hAnsi="Times New Roman" w:cs="Times New Roman"/>
                <w:b/>
                <w:bCs/>
                <w:color w:val="000000"/>
              </w:rPr>
            </w:pPr>
            <w:ins w:id="826" w:author="Ricky Hu" w:date="2022-05-13T18:07:00Z">
              <w:r w:rsidRPr="00951586">
                <w:rPr>
                  <w:rFonts w:ascii="Times New Roman" w:eastAsia="Times New Roman" w:hAnsi="Times New Roman" w:cs="Times New Roman"/>
                  <w:b/>
                  <w:bCs/>
                  <w:color w:val="000000"/>
                </w:rPr>
                <w:t>All Patients (n=97)</w:t>
              </w:r>
            </w:ins>
          </w:p>
        </w:tc>
      </w:tr>
      <w:tr w:rsidR="000F3E8E" w:rsidRPr="00951586" w14:paraId="5E2BAB5E" w14:textId="77777777" w:rsidTr="007224B7">
        <w:trPr>
          <w:trHeight w:val="315"/>
          <w:ins w:id="827"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A23C615" w14:textId="77777777" w:rsidR="000F3E8E" w:rsidRPr="00951586" w:rsidRDefault="000F3E8E" w:rsidP="00201201">
            <w:pPr>
              <w:spacing w:after="0" w:line="240" w:lineRule="auto"/>
              <w:rPr>
                <w:ins w:id="828" w:author="Ricky Hu" w:date="2022-05-13T18:07:00Z"/>
                <w:rFonts w:ascii="Times New Roman" w:eastAsia="Times New Roman" w:hAnsi="Times New Roman" w:cs="Times New Roman"/>
                <w:color w:val="000000"/>
              </w:rPr>
            </w:pPr>
            <w:ins w:id="829" w:author="Ricky Hu" w:date="2022-05-13T18:07:00Z">
              <w:r w:rsidRPr="00951586">
                <w:rPr>
                  <w:rFonts w:ascii="Times New Roman" w:eastAsia="Times New Roman" w:hAnsi="Times New Roman" w:cs="Times New Roman"/>
                  <w:color w:val="000000"/>
                </w:rPr>
                <w:t>Sex, n (%)</w:t>
              </w:r>
            </w:ins>
          </w:p>
        </w:tc>
        <w:tc>
          <w:tcPr>
            <w:tcW w:w="4400" w:type="dxa"/>
            <w:tcBorders>
              <w:top w:val="nil"/>
              <w:left w:val="nil"/>
              <w:bottom w:val="single" w:sz="4" w:space="0" w:color="auto"/>
              <w:right w:val="single" w:sz="4" w:space="0" w:color="auto"/>
            </w:tcBorders>
            <w:shd w:val="clear" w:color="auto" w:fill="auto"/>
            <w:noWrap/>
            <w:vAlign w:val="bottom"/>
            <w:hideMark/>
          </w:tcPr>
          <w:p w14:paraId="49730FA3" w14:textId="77777777" w:rsidR="000F3E8E" w:rsidRPr="00951586" w:rsidRDefault="000F3E8E" w:rsidP="00201201">
            <w:pPr>
              <w:spacing w:after="0" w:line="240" w:lineRule="auto"/>
              <w:jc w:val="center"/>
              <w:rPr>
                <w:ins w:id="830" w:author="Ricky Hu" w:date="2022-05-13T18:07:00Z"/>
                <w:rFonts w:ascii="Times New Roman" w:eastAsia="Times New Roman" w:hAnsi="Times New Roman" w:cs="Times New Roman"/>
                <w:color w:val="000000"/>
              </w:rPr>
            </w:pPr>
            <w:ins w:id="831" w:author="Ricky Hu" w:date="2022-05-13T18:07:00Z">
              <w:r w:rsidRPr="00951586">
                <w:rPr>
                  <w:rFonts w:ascii="Times New Roman" w:eastAsia="Times New Roman" w:hAnsi="Times New Roman" w:cs="Times New Roman"/>
                  <w:color w:val="000000"/>
                </w:rPr>
                <w:t> </w:t>
              </w:r>
            </w:ins>
          </w:p>
        </w:tc>
      </w:tr>
      <w:tr w:rsidR="000F3E8E" w:rsidRPr="00951586" w14:paraId="517F6621" w14:textId="77777777" w:rsidTr="00201201">
        <w:trPr>
          <w:trHeight w:val="315"/>
          <w:ins w:id="832"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C5A161B" w14:textId="77777777" w:rsidR="000F3E8E" w:rsidRPr="00951586" w:rsidRDefault="000F3E8E" w:rsidP="00201201">
            <w:pPr>
              <w:spacing w:after="0" w:line="240" w:lineRule="auto"/>
              <w:jc w:val="right"/>
              <w:rPr>
                <w:ins w:id="833" w:author="Ricky Hu" w:date="2022-05-13T18:07:00Z"/>
                <w:rFonts w:ascii="Times New Roman" w:eastAsia="Times New Roman" w:hAnsi="Times New Roman" w:cs="Times New Roman"/>
                <w:color w:val="000000"/>
              </w:rPr>
            </w:pPr>
            <w:ins w:id="834" w:author="Ricky Hu" w:date="2022-05-13T18:07:00Z">
              <w:r w:rsidRPr="00951586">
                <w:rPr>
                  <w:rFonts w:ascii="Times New Roman" w:eastAsia="Times New Roman" w:hAnsi="Times New Roman" w:cs="Times New Roman"/>
                  <w:color w:val="000000"/>
                </w:rPr>
                <w:t>Male</w:t>
              </w:r>
            </w:ins>
          </w:p>
        </w:tc>
        <w:tc>
          <w:tcPr>
            <w:tcW w:w="4400" w:type="dxa"/>
            <w:tcBorders>
              <w:top w:val="nil"/>
              <w:left w:val="nil"/>
              <w:bottom w:val="single" w:sz="4" w:space="0" w:color="auto"/>
              <w:right w:val="single" w:sz="4" w:space="0" w:color="auto"/>
            </w:tcBorders>
            <w:shd w:val="clear" w:color="auto" w:fill="auto"/>
            <w:noWrap/>
            <w:vAlign w:val="bottom"/>
            <w:hideMark/>
          </w:tcPr>
          <w:p w14:paraId="370EE54C" w14:textId="77777777" w:rsidR="000F3E8E" w:rsidRPr="00951586" w:rsidRDefault="000F3E8E" w:rsidP="00201201">
            <w:pPr>
              <w:spacing w:after="0" w:line="240" w:lineRule="auto"/>
              <w:jc w:val="center"/>
              <w:rPr>
                <w:ins w:id="835" w:author="Ricky Hu" w:date="2022-05-13T18:07:00Z"/>
                <w:rFonts w:ascii="Times New Roman" w:eastAsia="Times New Roman" w:hAnsi="Times New Roman" w:cs="Times New Roman"/>
                <w:color w:val="000000"/>
              </w:rPr>
            </w:pPr>
            <w:ins w:id="836" w:author="Ricky Hu" w:date="2022-05-13T18:07:00Z">
              <w:r w:rsidRPr="00951586">
                <w:rPr>
                  <w:rFonts w:ascii="Times New Roman" w:eastAsia="Times New Roman" w:hAnsi="Times New Roman" w:cs="Times New Roman"/>
                  <w:color w:val="000000"/>
                </w:rPr>
                <w:t>63 (64.9)</w:t>
              </w:r>
            </w:ins>
          </w:p>
        </w:tc>
      </w:tr>
      <w:tr w:rsidR="000F3E8E" w:rsidRPr="00951586" w14:paraId="7AA67556" w14:textId="77777777" w:rsidTr="00201201">
        <w:trPr>
          <w:trHeight w:val="315"/>
          <w:ins w:id="837"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F7DF1CF" w14:textId="77777777" w:rsidR="000F3E8E" w:rsidRPr="00951586" w:rsidRDefault="000F3E8E" w:rsidP="00201201">
            <w:pPr>
              <w:spacing w:after="0" w:line="240" w:lineRule="auto"/>
              <w:jc w:val="right"/>
              <w:rPr>
                <w:ins w:id="838" w:author="Ricky Hu" w:date="2022-05-13T18:07:00Z"/>
                <w:rFonts w:ascii="Times New Roman" w:eastAsia="Times New Roman" w:hAnsi="Times New Roman" w:cs="Times New Roman"/>
                <w:color w:val="000000"/>
              </w:rPr>
            </w:pPr>
            <w:ins w:id="839" w:author="Ricky Hu" w:date="2022-05-13T18:07:00Z">
              <w:r w:rsidRPr="00951586">
                <w:rPr>
                  <w:rFonts w:ascii="Times New Roman" w:eastAsia="Times New Roman" w:hAnsi="Times New Roman" w:cs="Times New Roman"/>
                  <w:color w:val="000000"/>
                </w:rPr>
                <w:t>Female</w:t>
              </w:r>
            </w:ins>
          </w:p>
        </w:tc>
        <w:tc>
          <w:tcPr>
            <w:tcW w:w="4400" w:type="dxa"/>
            <w:tcBorders>
              <w:top w:val="nil"/>
              <w:left w:val="nil"/>
              <w:bottom w:val="single" w:sz="4" w:space="0" w:color="auto"/>
              <w:right w:val="single" w:sz="4" w:space="0" w:color="auto"/>
            </w:tcBorders>
            <w:shd w:val="clear" w:color="auto" w:fill="auto"/>
            <w:noWrap/>
            <w:vAlign w:val="bottom"/>
            <w:hideMark/>
          </w:tcPr>
          <w:p w14:paraId="3DB2424E" w14:textId="77777777" w:rsidR="000F3E8E" w:rsidRPr="00951586" w:rsidRDefault="000F3E8E" w:rsidP="00201201">
            <w:pPr>
              <w:spacing w:after="0" w:line="240" w:lineRule="auto"/>
              <w:jc w:val="center"/>
              <w:rPr>
                <w:ins w:id="840" w:author="Ricky Hu" w:date="2022-05-13T18:07:00Z"/>
                <w:rFonts w:ascii="Times New Roman" w:eastAsia="Times New Roman" w:hAnsi="Times New Roman" w:cs="Times New Roman"/>
                <w:color w:val="000000"/>
              </w:rPr>
            </w:pPr>
            <w:ins w:id="841" w:author="Ricky Hu" w:date="2022-05-13T18:07:00Z">
              <w:r w:rsidRPr="00951586">
                <w:rPr>
                  <w:rFonts w:ascii="Times New Roman" w:eastAsia="Times New Roman" w:hAnsi="Times New Roman" w:cs="Times New Roman"/>
                  <w:color w:val="000000"/>
                </w:rPr>
                <w:t>34 (35.1)</w:t>
              </w:r>
            </w:ins>
          </w:p>
        </w:tc>
      </w:tr>
      <w:tr w:rsidR="000F3E8E" w:rsidRPr="00951586" w14:paraId="52C1F055" w14:textId="77777777" w:rsidTr="007224B7">
        <w:trPr>
          <w:trHeight w:val="315"/>
          <w:ins w:id="842"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EF05DA0" w14:textId="77777777" w:rsidR="000F3E8E" w:rsidRPr="00951586" w:rsidRDefault="000F3E8E" w:rsidP="00201201">
            <w:pPr>
              <w:spacing w:after="0" w:line="240" w:lineRule="auto"/>
              <w:rPr>
                <w:ins w:id="843" w:author="Ricky Hu" w:date="2022-05-13T18:07:00Z"/>
                <w:rFonts w:ascii="Times New Roman" w:eastAsia="Times New Roman" w:hAnsi="Times New Roman" w:cs="Times New Roman"/>
                <w:color w:val="000000"/>
              </w:rPr>
            </w:pPr>
            <w:ins w:id="844" w:author="Ricky Hu" w:date="2022-05-13T18:07:00Z">
              <w:r w:rsidRPr="00951586">
                <w:rPr>
                  <w:rFonts w:ascii="Times New Roman" w:eastAsia="Times New Roman" w:hAnsi="Times New Roman" w:cs="Times New Roman"/>
                  <w:color w:val="000000"/>
                </w:rPr>
                <w:t>Metastasis at time of diagnosis, n (%)</w:t>
              </w:r>
            </w:ins>
          </w:p>
        </w:tc>
        <w:tc>
          <w:tcPr>
            <w:tcW w:w="4400" w:type="dxa"/>
            <w:tcBorders>
              <w:top w:val="nil"/>
              <w:left w:val="nil"/>
              <w:bottom w:val="single" w:sz="4" w:space="0" w:color="auto"/>
              <w:right w:val="single" w:sz="4" w:space="0" w:color="auto"/>
            </w:tcBorders>
            <w:shd w:val="clear" w:color="auto" w:fill="auto"/>
            <w:noWrap/>
            <w:vAlign w:val="bottom"/>
            <w:hideMark/>
          </w:tcPr>
          <w:p w14:paraId="4644A6DB" w14:textId="77777777" w:rsidR="000F3E8E" w:rsidRPr="00951586" w:rsidRDefault="000F3E8E" w:rsidP="00201201">
            <w:pPr>
              <w:spacing w:after="0" w:line="240" w:lineRule="auto"/>
              <w:rPr>
                <w:ins w:id="845" w:author="Ricky Hu" w:date="2022-05-13T18:07:00Z"/>
                <w:rFonts w:ascii="Times New Roman" w:eastAsia="Times New Roman" w:hAnsi="Times New Roman" w:cs="Times New Roman"/>
                <w:color w:val="000000"/>
              </w:rPr>
            </w:pPr>
            <w:ins w:id="846" w:author="Ricky Hu" w:date="2022-05-13T18:07:00Z">
              <w:r w:rsidRPr="00951586">
                <w:rPr>
                  <w:rFonts w:ascii="Times New Roman" w:eastAsia="Times New Roman" w:hAnsi="Times New Roman" w:cs="Times New Roman"/>
                  <w:color w:val="000000"/>
                </w:rPr>
                <w:t> </w:t>
              </w:r>
            </w:ins>
          </w:p>
        </w:tc>
      </w:tr>
      <w:tr w:rsidR="000F3E8E" w:rsidRPr="00951586" w14:paraId="46CEE20F" w14:textId="77777777" w:rsidTr="00201201">
        <w:trPr>
          <w:trHeight w:val="315"/>
          <w:ins w:id="847"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52DBF5F" w14:textId="77777777" w:rsidR="000F3E8E" w:rsidRPr="00951586" w:rsidRDefault="000F3E8E" w:rsidP="00201201">
            <w:pPr>
              <w:spacing w:after="0" w:line="240" w:lineRule="auto"/>
              <w:jc w:val="right"/>
              <w:rPr>
                <w:ins w:id="848" w:author="Ricky Hu" w:date="2022-05-13T18:07:00Z"/>
                <w:rFonts w:ascii="Times New Roman" w:eastAsia="Times New Roman" w:hAnsi="Times New Roman" w:cs="Times New Roman"/>
                <w:color w:val="000000"/>
              </w:rPr>
            </w:pPr>
            <w:ins w:id="849" w:author="Ricky Hu" w:date="2022-05-13T18:07:00Z">
              <w:r w:rsidRPr="00951586">
                <w:rPr>
                  <w:rFonts w:ascii="Times New Roman" w:eastAsia="Times New Roman" w:hAnsi="Times New Roman" w:cs="Times New Roman"/>
                  <w:color w:val="000000"/>
                </w:rPr>
                <w:t>M0</w:t>
              </w:r>
            </w:ins>
          </w:p>
        </w:tc>
        <w:tc>
          <w:tcPr>
            <w:tcW w:w="4400" w:type="dxa"/>
            <w:tcBorders>
              <w:top w:val="nil"/>
              <w:left w:val="nil"/>
              <w:bottom w:val="single" w:sz="4" w:space="0" w:color="auto"/>
              <w:right w:val="single" w:sz="4" w:space="0" w:color="auto"/>
            </w:tcBorders>
            <w:shd w:val="clear" w:color="auto" w:fill="auto"/>
            <w:noWrap/>
            <w:vAlign w:val="bottom"/>
            <w:hideMark/>
          </w:tcPr>
          <w:p w14:paraId="77139F30" w14:textId="77777777" w:rsidR="000F3E8E" w:rsidRPr="00951586" w:rsidRDefault="000F3E8E" w:rsidP="00201201">
            <w:pPr>
              <w:spacing w:after="0" w:line="240" w:lineRule="auto"/>
              <w:jc w:val="center"/>
              <w:rPr>
                <w:ins w:id="850" w:author="Ricky Hu" w:date="2022-05-13T18:07:00Z"/>
                <w:rFonts w:ascii="Times New Roman" w:eastAsia="Times New Roman" w:hAnsi="Times New Roman" w:cs="Times New Roman"/>
                <w:color w:val="000000"/>
              </w:rPr>
            </w:pPr>
            <w:ins w:id="851" w:author="Ricky Hu" w:date="2022-05-13T18:07:00Z">
              <w:r w:rsidRPr="00951586">
                <w:rPr>
                  <w:rFonts w:ascii="Times New Roman" w:eastAsia="Times New Roman" w:hAnsi="Times New Roman" w:cs="Times New Roman"/>
                  <w:color w:val="000000"/>
                </w:rPr>
                <w:t>31 (32)</w:t>
              </w:r>
            </w:ins>
          </w:p>
        </w:tc>
      </w:tr>
      <w:tr w:rsidR="000F3E8E" w:rsidRPr="00951586" w14:paraId="76DCDA68" w14:textId="77777777" w:rsidTr="00201201">
        <w:trPr>
          <w:trHeight w:val="315"/>
          <w:ins w:id="852"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9C32967" w14:textId="77777777" w:rsidR="000F3E8E" w:rsidRPr="00951586" w:rsidRDefault="000F3E8E" w:rsidP="00201201">
            <w:pPr>
              <w:spacing w:after="0" w:line="240" w:lineRule="auto"/>
              <w:jc w:val="right"/>
              <w:rPr>
                <w:ins w:id="853" w:author="Ricky Hu" w:date="2022-05-13T18:07:00Z"/>
                <w:rFonts w:ascii="Times New Roman" w:eastAsia="Times New Roman" w:hAnsi="Times New Roman" w:cs="Times New Roman"/>
                <w:color w:val="000000"/>
              </w:rPr>
            </w:pPr>
            <w:ins w:id="854" w:author="Ricky Hu" w:date="2022-05-13T18:07:00Z">
              <w:r w:rsidRPr="00951586">
                <w:rPr>
                  <w:rFonts w:ascii="Times New Roman" w:eastAsia="Times New Roman" w:hAnsi="Times New Roman" w:cs="Times New Roman"/>
                  <w:color w:val="000000"/>
                </w:rPr>
                <w:t>M1</w:t>
              </w:r>
            </w:ins>
          </w:p>
        </w:tc>
        <w:tc>
          <w:tcPr>
            <w:tcW w:w="4400" w:type="dxa"/>
            <w:tcBorders>
              <w:top w:val="nil"/>
              <w:left w:val="nil"/>
              <w:bottom w:val="single" w:sz="4" w:space="0" w:color="auto"/>
              <w:right w:val="single" w:sz="4" w:space="0" w:color="auto"/>
            </w:tcBorders>
            <w:shd w:val="clear" w:color="auto" w:fill="auto"/>
            <w:noWrap/>
            <w:vAlign w:val="bottom"/>
            <w:hideMark/>
          </w:tcPr>
          <w:p w14:paraId="1F1800A1" w14:textId="77777777" w:rsidR="000F3E8E" w:rsidRPr="00951586" w:rsidRDefault="000F3E8E" w:rsidP="00201201">
            <w:pPr>
              <w:spacing w:after="0" w:line="240" w:lineRule="auto"/>
              <w:jc w:val="center"/>
              <w:rPr>
                <w:ins w:id="855" w:author="Ricky Hu" w:date="2022-05-13T18:07:00Z"/>
                <w:rFonts w:ascii="Times New Roman" w:eastAsia="Times New Roman" w:hAnsi="Times New Roman" w:cs="Times New Roman"/>
                <w:color w:val="000000"/>
              </w:rPr>
            </w:pPr>
            <w:ins w:id="856" w:author="Ricky Hu" w:date="2022-05-13T18:07:00Z">
              <w:r w:rsidRPr="00951586">
                <w:rPr>
                  <w:rFonts w:ascii="Times New Roman" w:eastAsia="Times New Roman" w:hAnsi="Times New Roman" w:cs="Times New Roman"/>
                  <w:color w:val="000000"/>
                </w:rPr>
                <w:t>65 (67)</w:t>
              </w:r>
            </w:ins>
          </w:p>
        </w:tc>
      </w:tr>
      <w:tr w:rsidR="000F3E8E" w:rsidRPr="00951586" w14:paraId="124E48DE" w14:textId="77777777" w:rsidTr="007224B7">
        <w:trPr>
          <w:trHeight w:val="315"/>
          <w:ins w:id="857"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1B3B149" w14:textId="77777777" w:rsidR="000F3E8E" w:rsidRPr="00951586" w:rsidRDefault="000F3E8E" w:rsidP="00201201">
            <w:pPr>
              <w:spacing w:after="0" w:line="240" w:lineRule="auto"/>
              <w:rPr>
                <w:ins w:id="858" w:author="Ricky Hu" w:date="2022-05-13T18:07:00Z"/>
                <w:rFonts w:ascii="Times New Roman" w:eastAsia="Times New Roman" w:hAnsi="Times New Roman" w:cs="Times New Roman"/>
                <w:color w:val="000000"/>
              </w:rPr>
            </w:pPr>
            <w:ins w:id="859" w:author="Ricky Hu" w:date="2022-05-13T18:07:00Z">
              <w:r w:rsidRPr="00951586">
                <w:rPr>
                  <w:rFonts w:ascii="Times New Roman" w:eastAsia="Times New Roman" w:hAnsi="Times New Roman" w:cs="Times New Roman"/>
                  <w:color w:val="000000"/>
                </w:rPr>
                <w:t>Other sites at diagnosis, n (%)</w:t>
              </w:r>
            </w:ins>
          </w:p>
        </w:tc>
        <w:tc>
          <w:tcPr>
            <w:tcW w:w="4400" w:type="dxa"/>
            <w:tcBorders>
              <w:top w:val="nil"/>
              <w:left w:val="nil"/>
              <w:bottom w:val="single" w:sz="4" w:space="0" w:color="auto"/>
              <w:right w:val="single" w:sz="4" w:space="0" w:color="auto"/>
            </w:tcBorders>
            <w:shd w:val="clear" w:color="auto" w:fill="auto"/>
            <w:noWrap/>
            <w:vAlign w:val="center"/>
            <w:hideMark/>
          </w:tcPr>
          <w:p w14:paraId="35A4E768" w14:textId="77777777" w:rsidR="000F3E8E" w:rsidRPr="00951586" w:rsidRDefault="000F3E8E" w:rsidP="00201201">
            <w:pPr>
              <w:spacing w:after="0" w:line="240" w:lineRule="auto"/>
              <w:jc w:val="center"/>
              <w:rPr>
                <w:ins w:id="860" w:author="Ricky Hu" w:date="2022-05-13T18:07:00Z"/>
                <w:rFonts w:ascii="Times New Roman" w:eastAsia="Times New Roman" w:hAnsi="Times New Roman" w:cs="Times New Roman"/>
                <w:color w:val="000000"/>
              </w:rPr>
            </w:pPr>
            <w:ins w:id="861" w:author="Ricky Hu" w:date="2022-05-13T18:07:00Z">
              <w:r w:rsidRPr="00951586">
                <w:rPr>
                  <w:rFonts w:ascii="Times New Roman" w:eastAsia="Times New Roman" w:hAnsi="Times New Roman" w:cs="Times New Roman"/>
                  <w:color w:val="000000"/>
                </w:rPr>
                <w:t> </w:t>
              </w:r>
            </w:ins>
          </w:p>
        </w:tc>
      </w:tr>
      <w:tr w:rsidR="000F3E8E" w:rsidRPr="00951586" w14:paraId="7FE7F8A5" w14:textId="77777777" w:rsidTr="00201201">
        <w:trPr>
          <w:trHeight w:val="315"/>
          <w:ins w:id="862"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04E1615" w14:textId="77777777" w:rsidR="000F3E8E" w:rsidRPr="00951586" w:rsidRDefault="000F3E8E" w:rsidP="00201201">
            <w:pPr>
              <w:spacing w:after="0" w:line="240" w:lineRule="auto"/>
              <w:jc w:val="right"/>
              <w:rPr>
                <w:ins w:id="863" w:author="Ricky Hu" w:date="2022-05-13T18:07:00Z"/>
                <w:rFonts w:ascii="Times New Roman" w:eastAsia="Times New Roman" w:hAnsi="Times New Roman" w:cs="Times New Roman"/>
                <w:color w:val="000000"/>
              </w:rPr>
            </w:pPr>
            <w:ins w:id="864" w:author="Ricky Hu" w:date="2022-05-13T18:07:00Z">
              <w:r w:rsidRPr="00951586">
                <w:rPr>
                  <w:rFonts w:ascii="Times New Roman" w:eastAsia="Times New Roman" w:hAnsi="Times New Roman" w:cs="Times New Roman"/>
                  <w:color w:val="000000"/>
                </w:rPr>
                <w:t>None</w:t>
              </w:r>
            </w:ins>
          </w:p>
        </w:tc>
        <w:tc>
          <w:tcPr>
            <w:tcW w:w="4400" w:type="dxa"/>
            <w:tcBorders>
              <w:top w:val="nil"/>
              <w:left w:val="nil"/>
              <w:bottom w:val="single" w:sz="4" w:space="0" w:color="auto"/>
              <w:right w:val="single" w:sz="4" w:space="0" w:color="auto"/>
            </w:tcBorders>
            <w:shd w:val="clear" w:color="auto" w:fill="auto"/>
            <w:noWrap/>
            <w:vAlign w:val="bottom"/>
            <w:hideMark/>
          </w:tcPr>
          <w:p w14:paraId="2EB20EA1" w14:textId="77777777" w:rsidR="000F3E8E" w:rsidRPr="00951586" w:rsidRDefault="000F3E8E" w:rsidP="00201201">
            <w:pPr>
              <w:spacing w:after="0" w:line="240" w:lineRule="auto"/>
              <w:jc w:val="center"/>
              <w:rPr>
                <w:ins w:id="865" w:author="Ricky Hu" w:date="2022-05-13T18:07:00Z"/>
                <w:rFonts w:ascii="Times New Roman" w:eastAsia="Times New Roman" w:hAnsi="Times New Roman" w:cs="Times New Roman"/>
                <w:color w:val="000000"/>
              </w:rPr>
            </w:pPr>
            <w:ins w:id="866" w:author="Ricky Hu" w:date="2022-05-13T18:07:00Z">
              <w:r w:rsidRPr="00951586">
                <w:rPr>
                  <w:rFonts w:ascii="Times New Roman" w:eastAsia="Times New Roman" w:hAnsi="Times New Roman" w:cs="Times New Roman"/>
                  <w:color w:val="000000"/>
                </w:rPr>
                <w:t>74 (76.3)</w:t>
              </w:r>
            </w:ins>
          </w:p>
        </w:tc>
      </w:tr>
      <w:tr w:rsidR="000F3E8E" w:rsidRPr="00951586" w14:paraId="7585ECE8" w14:textId="77777777" w:rsidTr="00201201">
        <w:trPr>
          <w:trHeight w:val="315"/>
          <w:ins w:id="867"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13AE10F" w14:textId="77777777" w:rsidR="000F3E8E" w:rsidRPr="00951586" w:rsidRDefault="000F3E8E" w:rsidP="00201201">
            <w:pPr>
              <w:spacing w:after="0" w:line="240" w:lineRule="auto"/>
              <w:jc w:val="right"/>
              <w:rPr>
                <w:ins w:id="868" w:author="Ricky Hu" w:date="2022-05-13T18:07:00Z"/>
                <w:rFonts w:ascii="Times New Roman" w:eastAsia="Times New Roman" w:hAnsi="Times New Roman" w:cs="Times New Roman"/>
                <w:color w:val="000000"/>
              </w:rPr>
            </w:pPr>
            <w:ins w:id="869" w:author="Ricky Hu" w:date="2022-05-13T18:07:00Z">
              <w:r w:rsidRPr="00951586">
                <w:rPr>
                  <w:rFonts w:ascii="Times New Roman" w:eastAsia="Times New Roman" w:hAnsi="Times New Roman" w:cs="Times New Roman"/>
                  <w:color w:val="000000"/>
                </w:rPr>
                <w:t>Lung</w:t>
              </w:r>
            </w:ins>
          </w:p>
        </w:tc>
        <w:tc>
          <w:tcPr>
            <w:tcW w:w="4400" w:type="dxa"/>
            <w:tcBorders>
              <w:top w:val="nil"/>
              <w:left w:val="nil"/>
              <w:bottom w:val="single" w:sz="4" w:space="0" w:color="auto"/>
              <w:right w:val="single" w:sz="4" w:space="0" w:color="auto"/>
            </w:tcBorders>
            <w:shd w:val="clear" w:color="auto" w:fill="auto"/>
            <w:noWrap/>
            <w:vAlign w:val="bottom"/>
            <w:hideMark/>
          </w:tcPr>
          <w:p w14:paraId="4AD8AD87" w14:textId="77777777" w:rsidR="000F3E8E" w:rsidRPr="00951586" w:rsidRDefault="000F3E8E" w:rsidP="00201201">
            <w:pPr>
              <w:spacing w:after="0" w:line="240" w:lineRule="auto"/>
              <w:jc w:val="center"/>
              <w:rPr>
                <w:ins w:id="870" w:author="Ricky Hu" w:date="2022-05-13T18:07:00Z"/>
                <w:rFonts w:ascii="Times New Roman" w:eastAsia="Times New Roman" w:hAnsi="Times New Roman" w:cs="Times New Roman"/>
                <w:color w:val="000000"/>
              </w:rPr>
            </w:pPr>
            <w:ins w:id="871" w:author="Ricky Hu" w:date="2022-05-13T18:07:00Z">
              <w:r w:rsidRPr="00951586">
                <w:rPr>
                  <w:rFonts w:ascii="Times New Roman" w:eastAsia="Times New Roman" w:hAnsi="Times New Roman" w:cs="Times New Roman"/>
                  <w:color w:val="000000"/>
                </w:rPr>
                <w:t>9 (9.3)</w:t>
              </w:r>
            </w:ins>
          </w:p>
        </w:tc>
      </w:tr>
      <w:tr w:rsidR="000F3E8E" w:rsidRPr="00951586" w14:paraId="2A246765" w14:textId="77777777" w:rsidTr="00201201">
        <w:trPr>
          <w:trHeight w:val="315"/>
          <w:ins w:id="872"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DDE75EC" w14:textId="77777777" w:rsidR="000F3E8E" w:rsidRPr="00951586" w:rsidRDefault="000F3E8E" w:rsidP="00201201">
            <w:pPr>
              <w:spacing w:after="0" w:line="240" w:lineRule="auto"/>
              <w:jc w:val="right"/>
              <w:rPr>
                <w:ins w:id="873" w:author="Ricky Hu" w:date="2022-05-13T18:07:00Z"/>
                <w:rFonts w:ascii="Times New Roman" w:eastAsia="Times New Roman" w:hAnsi="Times New Roman" w:cs="Times New Roman"/>
                <w:color w:val="000000"/>
              </w:rPr>
            </w:pPr>
            <w:ins w:id="874" w:author="Ricky Hu" w:date="2022-05-13T18:07:00Z">
              <w:r w:rsidRPr="00951586">
                <w:rPr>
                  <w:rFonts w:ascii="Times New Roman" w:eastAsia="Times New Roman" w:hAnsi="Times New Roman" w:cs="Times New Roman"/>
                  <w:color w:val="000000"/>
                </w:rPr>
                <w:t>Non-regional LN</w:t>
              </w:r>
            </w:ins>
          </w:p>
        </w:tc>
        <w:tc>
          <w:tcPr>
            <w:tcW w:w="4400" w:type="dxa"/>
            <w:tcBorders>
              <w:top w:val="nil"/>
              <w:left w:val="nil"/>
              <w:bottom w:val="single" w:sz="4" w:space="0" w:color="auto"/>
              <w:right w:val="single" w:sz="4" w:space="0" w:color="auto"/>
            </w:tcBorders>
            <w:shd w:val="clear" w:color="auto" w:fill="auto"/>
            <w:noWrap/>
            <w:vAlign w:val="bottom"/>
            <w:hideMark/>
          </w:tcPr>
          <w:p w14:paraId="4A5E991A" w14:textId="77777777" w:rsidR="000F3E8E" w:rsidRPr="00951586" w:rsidRDefault="000F3E8E" w:rsidP="00201201">
            <w:pPr>
              <w:spacing w:after="0" w:line="240" w:lineRule="auto"/>
              <w:jc w:val="center"/>
              <w:rPr>
                <w:ins w:id="875" w:author="Ricky Hu" w:date="2022-05-13T18:07:00Z"/>
                <w:rFonts w:ascii="Times New Roman" w:eastAsia="Times New Roman" w:hAnsi="Times New Roman" w:cs="Times New Roman"/>
                <w:color w:val="000000"/>
              </w:rPr>
            </w:pPr>
            <w:ins w:id="876" w:author="Ricky Hu" w:date="2022-05-13T18:07:00Z">
              <w:r w:rsidRPr="00951586">
                <w:rPr>
                  <w:rFonts w:ascii="Times New Roman" w:eastAsia="Times New Roman" w:hAnsi="Times New Roman" w:cs="Times New Roman"/>
                  <w:color w:val="000000"/>
                </w:rPr>
                <w:t>3 (3.1)</w:t>
              </w:r>
            </w:ins>
          </w:p>
        </w:tc>
      </w:tr>
      <w:tr w:rsidR="000F3E8E" w:rsidRPr="00951586" w14:paraId="37EACCBB" w14:textId="77777777" w:rsidTr="00201201">
        <w:trPr>
          <w:trHeight w:val="315"/>
          <w:ins w:id="877"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19F4536" w14:textId="77777777" w:rsidR="000F3E8E" w:rsidRPr="00951586" w:rsidRDefault="000F3E8E" w:rsidP="00201201">
            <w:pPr>
              <w:spacing w:after="0" w:line="240" w:lineRule="auto"/>
              <w:jc w:val="right"/>
              <w:rPr>
                <w:ins w:id="878" w:author="Ricky Hu" w:date="2022-05-13T18:07:00Z"/>
                <w:rFonts w:ascii="Times New Roman" w:eastAsia="Times New Roman" w:hAnsi="Times New Roman" w:cs="Times New Roman"/>
                <w:color w:val="000000"/>
              </w:rPr>
            </w:pPr>
            <w:ins w:id="879" w:author="Ricky Hu" w:date="2022-05-13T18:07:00Z">
              <w:r w:rsidRPr="00951586">
                <w:rPr>
                  <w:rFonts w:ascii="Times New Roman" w:eastAsia="Times New Roman" w:hAnsi="Times New Roman" w:cs="Times New Roman"/>
                  <w:color w:val="000000"/>
                </w:rPr>
                <w:t>Lung and non-regional LN</w:t>
              </w:r>
            </w:ins>
          </w:p>
        </w:tc>
        <w:tc>
          <w:tcPr>
            <w:tcW w:w="4400" w:type="dxa"/>
            <w:tcBorders>
              <w:top w:val="nil"/>
              <w:left w:val="nil"/>
              <w:bottom w:val="single" w:sz="4" w:space="0" w:color="auto"/>
              <w:right w:val="single" w:sz="4" w:space="0" w:color="auto"/>
            </w:tcBorders>
            <w:shd w:val="clear" w:color="auto" w:fill="auto"/>
            <w:noWrap/>
            <w:vAlign w:val="bottom"/>
            <w:hideMark/>
          </w:tcPr>
          <w:p w14:paraId="662F194F" w14:textId="77777777" w:rsidR="000F3E8E" w:rsidRPr="00951586" w:rsidRDefault="000F3E8E" w:rsidP="00201201">
            <w:pPr>
              <w:spacing w:after="0" w:line="240" w:lineRule="auto"/>
              <w:jc w:val="center"/>
              <w:rPr>
                <w:ins w:id="880" w:author="Ricky Hu" w:date="2022-05-13T18:07:00Z"/>
                <w:rFonts w:ascii="Times New Roman" w:eastAsia="Times New Roman" w:hAnsi="Times New Roman" w:cs="Times New Roman"/>
                <w:color w:val="000000"/>
              </w:rPr>
            </w:pPr>
            <w:ins w:id="881" w:author="Ricky Hu" w:date="2022-05-13T18:07:00Z">
              <w:r w:rsidRPr="00951586">
                <w:rPr>
                  <w:rFonts w:ascii="Times New Roman" w:eastAsia="Times New Roman" w:hAnsi="Times New Roman" w:cs="Times New Roman"/>
                  <w:color w:val="000000"/>
                </w:rPr>
                <w:t>4 (4.1)</w:t>
              </w:r>
            </w:ins>
          </w:p>
        </w:tc>
      </w:tr>
      <w:tr w:rsidR="000F3E8E" w:rsidRPr="00951586" w14:paraId="5D72FAC2" w14:textId="77777777" w:rsidTr="00201201">
        <w:trPr>
          <w:trHeight w:val="315"/>
          <w:ins w:id="882"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5BD0464" w14:textId="77777777" w:rsidR="000F3E8E" w:rsidRPr="00951586" w:rsidRDefault="000F3E8E" w:rsidP="00201201">
            <w:pPr>
              <w:spacing w:after="0" w:line="240" w:lineRule="auto"/>
              <w:jc w:val="right"/>
              <w:rPr>
                <w:ins w:id="883" w:author="Ricky Hu" w:date="2022-05-13T18:07:00Z"/>
                <w:rFonts w:ascii="Times New Roman" w:eastAsia="Times New Roman" w:hAnsi="Times New Roman" w:cs="Times New Roman"/>
                <w:color w:val="000000"/>
              </w:rPr>
            </w:pPr>
            <w:ins w:id="884" w:author="Ricky Hu" w:date="2022-05-13T18:07:00Z">
              <w:r w:rsidRPr="00951586">
                <w:rPr>
                  <w:rFonts w:ascii="Times New Roman" w:eastAsia="Times New Roman" w:hAnsi="Times New Roman" w:cs="Times New Roman"/>
                  <w:color w:val="000000"/>
                </w:rPr>
                <w:t>Other</w:t>
              </w:r>
            </w:ins>
          </w:p>
        </w:tc>
        <w:tc>
          <w:tcPr>
            <w:tcW w:w="4400" w:type="dxa"/>
            <w:tcBorders>
              <w:top w:val="nil"/>
              <w:left w:val="nil"/>
              <w:bottom w:val="single" w:sz="4" w:space="0" w:color="auto"/>
              <w:right w:val="single" w:sz="4" w:space="0" w:color="auto"/>
            </w:tcBorders>
            <w:shd w:val="clear" w:color="auto" w:fill="auto"/>
            <w:noWrap/>
            <w:vAlign w:val="bottom"/>
            <w:hideMark/>
          </w:tcPr>
          <w:p w14:paraId="7F5E3DBA" w14:textId="77777777" w:rsidR="000F3E8E" w:rsidRPr="00951586" w:rsidRDefault="000F3E8E" w:rsidP="00201201">
            <w:pPr>
              <w:spacing w:after="0" w:line="240" w:lineRule="auto"/>
              <w:jc w:val="center"/>
              <w:rPr>
                <w:ins w:id="885" w:author="Ricky Hu" w:date="2022-05-13T18:07:00Z"/>
                <w:rFonts w:ascii="Times New Roman" w:eastAsia="Times New Roman" w:hAnsi="Times New Roman" w:cs="Times New Roman"/>
                <w:color w:val="000000"/>
              </w:rPr>
            </w:pPr>
            <w:ins w:id="886" w:author="Ricky Hu" w:date="2022-05-13T18:07:00Z">
              <w:r w:rsidRPr="00951586">
                <w:rPr>
                  <w:rFonts w:ascii="Times New Roman" w:eastAsia="Times New Roman" w:hAnsi="Times New Roman" w:cs="Times New Roman"/>
                  <w:color w:val="000000"/>
                </w:rPr>
                <w:t>5 (5.2)</w:t>
              </w:r>
            </w:ins>
          </w:p>
        </w:tc>
      </w:tr>
      <w:tr w:rsidR="000F3E8E" w:rsidRPr="00951586" w14:paraId="22BA818D" w14:textId="77777777" w:rsidTr="00201201">
        <w:trPr>
          <w:trHeight w:val="315"/>
          <w:ins w:id="887"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F0ADDCA" w14:textId="77777777" w:rsidR="000F3E8E" w:rsidRPr="00951586" w:rsidRDefault="000F3E8E" w:rsidP="00201201">
            <w:pPr>
              <w:spacing w:after="0" w:line="240" w:lineRule="auto"/>
              <w:jc w:val="right"/>
              <w:rPr>
                <w:ins w:id="888" w:author="Ricky Hu" w:date="2022-05-13T18:07:00Z"/>
                <w:rFonts w:ascii="Times New Roman" w:eastAsia="Times New Roman" w:hAnsi="Times New Roman" w:cs="Times New Roman"/>
                <w:color w:val="000000"/>
              </w:rPr>
            </w:pPr>
            <w:ins w:id="889" w:author="Ricky Hu" w:date="2022-05-13T18:07:00Z">
              <w:r w:rsidRPr="00951586">
                <w:rPr>
                  <w:rFonts w:ascii="Times New Roman" w:eastAsia="Times New Roman" w:hAnsi="Times New Roman" w:cs="Times New Roman"/>
                  <w:color w:val="000000"/>
                </w:rPr>
                <w:t xml:space="preserve">Undetermined </w:t>
              </w:r>
            </w:ins>
          </w:p>
        </w:tc>
        <w:tc>
          <w:tcPr>
            <w:tcW w:w="4400" w:type="dxa"/>
            <w:tcBorders>
              <w:top w:val="nil"/>
              <w:left w:val="nil"/>
              <w:bottom w:val="single" w:sz="4" w:space="0" w:color="auto"/>
              <w:right w:val="single" w:sz="4" w:space="0" w:color="auto"/>
            </w:tcBorders>
            <w:shd w:val="clear" w:color="auto" w:fill="auto"/>
            <w:noWrap/>
            <w:vAlign w:val="bottom"/>
            <w:hideMark/>
          </w:tcPr>
          <w:p w14:paraId="7EEB44C7" w14:textId="77777777" w:rsidR="000F3E8E" w:rsidRPr="00951586" w:rsidRDefault="000F3E8E" w:rsidP="00201201">
            <w:pPr>
              <w:spacing w:after="0" w:line="240" w:lineRule="auto"/>
              <w:jc w:val="center"/>
              <w:rPr>
                <w:ins w:id="890" w:author="Ricky Hu" w:date="2022-05-13T18:07:00Z"/>
                <w:rFonts w:ascii="Times New Roman" w:eastAsia="Times New Roman" w:hAnsi="Times New Roman" w:cs="Times New Roman"/>
                <w:color w:val="000000"/>
              </w:rPr>
            </w:pPr>
            <w:ins w:id="891" w:author="Ricky Hu" w:date="2022-05-13T18:07:00Z">
              <w:r w:rsidRPr="00951586">
                <w:rPr>
                  <w:rFonts w:ascii="Times New Roman" w:eastAsia="Times New Roman" w:hAnsi="Times New Roman" w:cs="Times New Roman"/>
                  <w:color w:val="000000"/>
                </w:rPr>
                <w:t>2 (2.1)</w:t>
              </w:r>
            </w:ins>
          </w:p>
        </w:tc>
      </w:tr>
      <w:tr w:rsidR="000F3E8E" w:rsidRPr="00951586" w14:paraId="202BD097" w14:textId="77777777" w:rsidTr="007224B7">
        <w:trPr>
          <w:trHeight w:val="315"/>
          <w:ins w:id="892"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808D06B" w14:textId="77777777" w:rsidR="000F3E8E" w:rsidRPr="00951586" w:rsidRDefault="000F3E8E" w:rsidP="00201201">
            <w:pPr>
              <w:spacing w:after="0" w:line="240" w:lineRule="auto"/>
              <w:rPr>
                <w:ins w:id="893" w:author="Ricky Hu" w:date="2022-05-13T18:07:00Z"/>
                <w:rFonts w:ascii="Times New Roman" w:eastAsia="Times New Roman" w:hAnsi="Times New Roman" w:cs="Times New Roman"/>
                <w:color w:val="000000"/>
              </w:rPr>
            </w:pPr>
            <w:ins w:id="894" w:author="Ricky Hu" w:date="2022-05-13T18:07:00Z">
              <w:r w:rsidRPr="00951586">
                <w:rPr>
                  <w:rFonts w:ascii="Times New Roman" w:eastAsia="Times New Roman" w:hAnsi="Times New Roman" w:cs="Times New Roman"/>
                  <w:color w:val="000000"/>
                </w:rPr>
                <w:t>RT to other sites, n (%)</w:t>
              </w:r>
            </w:ins>
          </w:p>
        </w:tc>
        <w:tc>
          <w:tcPr>
            <w:tcW w:w="4400" w:type="dxa"/>
            <w:tcBorders>
              <w:top w:val="nil"/>
              <w:left w:val="nil"/>
              <w:bottom w:val="single" w:sz="4" w:space="0" w:color="auto"/>
              <w:right w:val="single" w:sz="4" w:space="0" w:color="auto"/>
            </w:tcBorders>
            <w:shd w:val="clear" w:color="auto" w:fill="auto"/>
            <w:noWrap/>
            <w:vAlign w:val="center"/>
            <w:hideMark/>
          </w:tcPr>
          <w:p w14:paraId="35307CAD" w14:textId="77777777" w:rsidR="000F3E8E" w:rsidRPr="00951586" w:rsidRDefault="000F3E8E" w:rsidP="00201201">
            <w:pPr>
              <w:spacing w:after="0" w:line="240" w:lineRule="auto"/>
              <w:jc w:val="center"/>
              <w:rPr>
                <w:ins w:id="895" w:author="Ricky Hu" w:date="2022-05-13T18:07:00Z"/>
                <w:rFonts w:ascii="Times New Roman" w:eastAsia="Times New Roman" w:hAnsi="Times New Roman" w:cs="Times New Roman"/>
                <w:color w:val="000000"/>
              </w:rPr>
            </w:pPr>
            <w:ins w:id="896" w:author="Ricky Hu" w:date="2022-05-13T18:07:00Z">
              <w:r w:rsidRPr="00951586">
                <w:rPr>
                  <w:rFonts w:ascii="Times New Roman" w:eastAsia="Times New Roman" w:hAnsi="Times New Roman" w:cs="Times New Roman"/>
                  <w:color w:val="000000"/>
                </w:rPr>
                <w:t> </w:t>
              </w:r>
            </w:ins>
          </w:p>
        </w:tc>
      </w:tr>
      <w:tr w:rsidR="000F3E8E" w:rsidRPr="00951586" w14:paraId="3E59135C" w14:textId="77777777" w:rsidTr="00201201">
        <w:trPr>
          <w:trHeight w:val="315"/>
          <w:ins w:id="897"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BEDFF3B" w14:textId="77777777" w:rsidR="000F3E8E" w:rsidRPr="00951586" w:rsidRDefault="000F3E8E" w:rsidP="00201201">
            <w:pPr>
              <w:spacing w:after="0" w:line="240" w:lineRule="auto"/>
              <w:jc w:val="right"/>
              <w:rPr>
                <w:ins w:id="898" w:author="Ricky Hu" w:date="2022-05-13T18:07:00Z"/>
                <w:rFonts w:ascii="Times New Roman" w:eastAsia="Times New Roman" w:hAnsi="Times New Roman" w:cs="Times New Roman"/>
                <w:color w:val="000000"/>
              </w:rPr>
            </w:pPr>
            <w:ins w:id="899" w:author="Ricky Hu" w:date="2022-05-13T18:07:00Z">
              <w:r w:rsidRPr="00951586">
                <w:rPr>
                  <w:rFonts w:ascii="Times New Roman" w:eastAsia="Times New Roman" w:hAnsi="Times New Roman" w:cs="Times New Roman"/>
                  <w:color w:val="000000"/>
                </w:rPr>
                <w:t>No</w:t>
              </w:r>
            </w:ins>
          </w:p>
        </w:tc>
        <w:tc>
          <w:tcPr>
            <w:tcW w:w="4400" w:type="dxa"/>
            <w:tcBorders>
              <w:top w:val="nil"/>
              <w:left w:val="nil"/>
              <w:bottom w:val="single" w:sz="4" w:space="0" w:color="auto"/>
              <w:right w:val="single" w:sz="4" w:space="0" w:color="auto"/>
            </w:tcBorders>
            <w:shd w:val="clear" w:color="auto" w:fill="auto"/>
            <w:noWrap/>
            <w:vAlign w:val="bottom"/>
            <w:hideMark/>
          </w:tcPr>
          <w:p w14:paraId="04655420" w14:textId="77777777" w:rsidR="000F3E8E" w:rsidRPr="00951586" w:rsidRDefault="000F3E8E" w:rsidP="00201201">
            <w:pPr>
              <w:spacing w:after="0" w:line="240" w:lineRule="auto"/>
              <w:jc w:val="center"/>
              <w:rPr>
                <w:ins w:id="900" w:author="Ricky Hu" w:date="2022-05-13T18:07:00Z"/>
                <w:rFonts w:ascii="Times New Roman" w:eastAsia="Times New Roman" w:hAnsi="Times New Roman" w:cs="Times New Roman"/>
                <w:color w:val="000000"/>
              </w:rPr>
            </w:pPr>
            <w:ins w:id="901" w:author="Ricky Hu" w:date="2022-05-13T18:07:00Z">
              <w:r w:rsidRPr="00951586">
                <w:rPr>
                  <w:rFonts w:ascii="Times New Roman" w:eastAsia="Times New Roman" w:hAnsi="Times New Roman" w:cs="Times New Roman"/>
                  <w:color w:val="000000"/>
                </w:rPr>
                <w:t>57 (58.8)</w:t>
              </w:r>
            </w:ins>
          </w:p>
        </w:tc>
      </w:tr>
      <w:tr w:rsidR="000F3E8E" w:rsidRPr="00951586" w14:paraId="2A749742" w14:textId="77777777" w:rsidTr="00201201">
        <w:trPr>
          <w:trHeight w:val="315"/>
          <w:ins w:id="902"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A48920D" w14:textId="77777777" w:rsidR="000F3E8E" w:rsidRPr="00951586" w:rsidRDefault="000F3E8E" w:rsidP="00201201">
            <w:pPr>
              <w:spacing w:after="0" w:line="240" w:lineRule="auto"/>
              <w:jc w:val="right"/>
              <w:rPr>
                <w:ins w:id="903" w:author="Ricky Hu" w:date="2022-05-13T18:07:00Z"/>
                <w:rFonts w:ascii="Times New Roman" w:eastAsia="Times New Roman" w:hAnsi="Times New Roman" w:cs="Times New Roman"/>
                <w:color w:val="000000"/>
              </w:rPr>
            </w:pPr>
            <w:ins w:id="904" w:author="Ricky Hu" w:date="2022-05-13T18:07:00Z">
              <w:r w:rsidRPr="00951586">
                <w:rPr>
                  <w:rFonts w:ascii="Times New Roman" w:eastAsia="Times New Roman" w:hAnsi="Times New Roman" w:cs="Times New Roman"/>
                  <w:color w:val="000000"/>
                </w:rPr>
                <w:t>Before liver RT</w:t>
              </w:r>
            </w:ins>
          </w:p>
        </w:tc>
        <w:tc>
          <w:tcPr>
            <w:tcW w:w="4400" w:type="dxa"/>
            <w:tcBorders>
              <w:top w:val="nil"/>
              <w:left w:val="nil"/>
              <w:bottom w:val="single" w:sz="4" w:space="0" w:color="auto"/>
              <w:right w:val="single" w:sz="4" w:space="0" w:color="auto"/>
            </w:tcBorders>
            <w:shd w:val="clear" w:color="auto" w:fill="auto"/>
            <w:noWrap/>
            <w:vAlign w:val="bottom"/>
            <w:hideMark/>
          </w:tcPr>
          <w:p w14:paraId="4D17F090" w14:textId="77777777" w:rsidR="000F3E8E" w:rsidRPr="00951586" w:rsidRDefault="000F3E8E" w:rsidP="00201201">
            <w:pPr>
              <w:spacing w:after="0" w:line="240" w:lineRule="auto"/>
              <w:jc w:val="center"/>
              <w:rPr>
                <w:ins w:id="905" w:author="Ricky Hu" w:date="2022-05-13T18:07:00Z"/>
                <w:rFonts w:ascii="Times New Roman" w:eastAsia="Times New Roman" w:hAnsi="Times New Roman" w:cs="Times New Roman"/>
                <w:color w:val="000000"/>
              </w:rPr>
            </w:pPr>
            <w:ins w:id="906" w:author="Ricky Hu" w:date="2022-05-13T18:07:00Z">
              <w:r w:rsidRPr="00951586">
                <w:rPr>
                  <w:rFonts w:ascii="Times New Roman" w:eastAsia="Times New Roman" w:hAnsi="Times New Roman" w:cs="Times New Roman"/>
                  <w:color w:val="000000"/>
                </w:rPr>
                <w:t>23 (23.7)</w:t>
              </w:r>
            </w:ins>
          </w:p>
        </w:tc>
      </w:tr>
      <w:tr w:rsidR="000F3E8E" w:rsidRPr="00951586" w14:paraId="44BAF7B5" w14:textId="77777777" w:rsidTr="00201201">
        <w:trPr>
          <w:trHeight w:val="315"/>
          <w:ins w:id="907"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5DB9BBD" w14:textId="77777777" w:rsidR="000F3E8E" w:rsidRPr="00951586" w:rsidRDefault="000F3E8E" w:rsidP="00201201">
            <w:pPr>
              <w:spacing w:after="0" w:line="240" w:lineRule="auto"/>
              <w:jc w:val="right"/>
              <w:rPr>
                <w:ins w:id="908" w:author="Ricky Hu" w:date="2022-05-13T18:07:00Z"/>
                <w:rFonts w:ascii="Times New Roman" w:eastAsia="Times New Roman" w:hAnsi="Times New Roman" w:cs="Times New Roman"/>
                <w:color w:val="000000"/>
              </w:rPr>
            </w:pPr>
            <w:ins w:id="909" w:author="Ricky Hu" w:date="2022-05-13T18:07:00Z">
              <w:r w:rsidRPr="00951586">
                <w:rPr>
                  <w:rFonts w:ascii="Times New Roman" w:eastAsia="Times New Roman" w:hAnsi="Times New Roman" w:cs="Times New Roman"/>
                  <w:color w:val="000000"/>
                </w:rPr>
                <w:t>After Liver RT</w:t>
              </w:r>
            </w:ins>
          </w:p>
        </w:tc>
        <w:tc>
          <w:tcPr>
            <w:tcW w:w="4400" w:type="dxa"/>
            <w:tcBorders>
              <w:top w:val="nil"/>
              <w:left w:val="nil"/>
              <w:bottom w:val="single" w:sz="4" w:space="0" w:color="auto"/>
              <w:right w:val="single" w:sz="4" w:space="0" w:color="auto"/>
            </w:tcBorders>
            <w:shd w:val="clear" w:color="auto" w:fill="auto"/>
            <w:noWrap/>
            <w:vAlign w:val="bottom"/>
            <w:hideMark/>
          </w:tcPr>
          <w:p w14:paraId="64F2768D" w14:textId="77777777" w:rsidR="000F3E8E" w:rsidRPr="00951586" w:rsidRDefault="000F3E8E" w:rsidP="00201201">
            <w:pPr>
              <w:spacing w:after="0" w:line="240" w:lineRule="auto"/>
              <w:jc w:val="center"/>
              <w:rPr>
                <w:ins w:id="910" w:author="Ricky Hu" w:date="2022-05-13T18:07:00Z"/>
                <w:rFonts w:ascii="Times New Roman" w:eastAsia="Times New Roman" w:hAnsi="Times New Roman" w:cs="Times New Roman"/>
                <w:color w:val="000000"/>
              </w:rPr>
            </w:pPr>
            <w:ins w:id="911" w:author="Ricky Hu" w:date="2022-05-13T18:07:00Z">
              <w:r w:rsidRPr="00951586">
                <w:rPr>
                  <w:rFonts w:ascii="Times New Roman" w:eastAsia="Times New Roman" w:hAnsi="Times New Roman" w:cs="Times New Roman"/>
                  <w:color w:val="000000"/>
                </w:rPr>
                <w:t>13 (13.4)</w:t>
              </w:r>
            </w:ins>
          </w:p>
        </w:tc>
      </w:tr>
      <w:tr w:rsidR="000F3E8E" w:rsidRPr="00951586" w14:paraId="14841BD9" w14:textId="77777777" w:rsidTr="00201201">
        <w:trPr>
          <w:trHeight w:val="315"/>
          <w:ins w:id="912"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3BDB797" w14:textId="77777777" w:rsidR="000F3E8E" w:rsidRPr="00951586" w:rsidRDefault="000F3E8E" w:rsidP="00201201">
            <w:pPr>
              <w:spacing w:after="0" w:line="240" w:lineRule="auto"/>
              <w:jc w:val="right"/>
              <w:rPr>
                <w:ins w:id="913" w:author="Ricky Hu" w:date="2022-05-13T18:07:00Z"/>
                <w:rFonts w:ascii="Times New Roman" w:eastAsia="Times New Roman" w:hAnsi="Times New Roman" w:cs="Times New Roman"/>
                <w:color w:val="000000"/>
              </w:rPr>
            </w:pPr>
            <w:ins w:id="914" w:author="Ricky Hu" w:date="2022-05-13T18:07:00Z">
              <w:r w:rsidRPr="00951586">
                <w:rPr>
                  <w:rFonts w:ascii="Times New Roman" w:eastAsia="Times New Roman" w:hAnsi="Times New Roman" w:cs="Times New Roman"/>
                  <w:color w:val="000000"/>
                </w:rPr>
                <w:t>Before and after liver RT</w:t>
              </w:r>
            </w:ins>
          </w:p>
        </w:tc>
        <w:tc>
          <w:tcPr>
            <w:tcW w:w="4400" w:type="dxa"/>
            <w:tcBorders>
              <w:top w:val="nil"/>
              <w:left w:val="nil"/>
              <w:bottom w:val="single" w:sz="4" w:space="0" w:color="auto"/>
              <w:right w:val="single" w:sz="4" w:space="0" w:color="auto"/>
            </w:tcBorders>
            <w:shd w:val="clear" w:color="auto" w:fill="auto"/>
            <w:noWrap/>
            <w:vAlign w:val="bottom"/>
            <w:hideMark/>
          </w:tcPr>
          <w:p w14:paraId="3038F7B8" w14:textId="77777777" w:rsidR="000F3E8E" w:rsidRPr="00951586" w:rsidRDefault="000F3E8E" w:rsidP="00201201">
            <w:pPr>
              <w:spacing w:after="0" w:line="240" w:lineRule="auto"/>
              <w:jc w:val="center"/>
              <w:rPr>
                <w:ins w:id="915" w:author="Ricky Hu" w:date="2022-05-13T18:07:00Z"/>
                <w:rFonts w:ascii="Times New Roman" w:eastAsia="Times New Roman" w:hAnsi="Times New Roman" w:cs="Times New Roman"/>
                <w:color w:val="000000"/>
              </w:rPr>
            </w:pPr>
            <w:ins w:id="916" w:author="Ricky Hu" w:date="2022-05-13T18:07:00Z">
              <w:r w:rsidRPr="00951586">
                <w:rPr>
                  <w:rFonts w:ascii="Times New Roman" w:eastAsia="Times New Roman" w:hAnsi="Times New Roman" w:cs="Times New Roman"/>
                  <w:color w:val="000000"/>
                </w:rPr>
                <w:t>2 (2.1)</w:t>
              </w:r>
            </w:ins>
          </w:p>
        </w:tc>
      </w:tr>
      <w:tr w:rsidR="000F3E8E" w:rsidRPr="00951586" w14:paraId="5BE639FB" w14:textId="77777777" w:rsidTr="00201201">
        <w:trPr>
          <w:trHeight w:val="315"/>
          <w:ins w:id="917"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B2D0AAE" w14:textId="77777777" w:rsidR="000F3E8E" w:rsidRPr="00951586" w:rsidRDefault="000F3E8E" w:rsidP="00201201">
            <w:pPr>
              <w:spacing w:after="0" w:line="240" w:lineRule="auto"/>
              <w:jc w:val="right"/>
              <w:rPr>
                <w:ins w:id="918" w:author="Ricky Hu" w:date="2022-05-13T18:07:00Z"/>
                <w:rFonts w:ascii="Times New Roman" w:eastAsia="Times New Roman" w:hAnsi="Times New Roman" w:cs="Times New Roman"/>
                <w:color w:val="000000"/>
              </w:rPr>
            </w:pPr>
            <w:ins w:id="919" w:author="Ricky Hu" w:date="2022-05-13T18:07:00Z">
              <w:r w:rsidRPr="00951586">
                <w:rPr>
                  <w:rFonts w:ascii="Times New Roman" w:eastAsia="Times New Roman" w:hAnsi="Times New Roman" w:cs="Times New Roman"/>
                  <w:color w:val="000000"/>
                </w:rPr>
                <w:t xml:space="preserve">Undetermined </w:t>
              </w:r>
            </w:ins>
          </w:p>
        </w:tc>
        <w:tc>
          <w:tcPr>
            <w:tcW w:w="4400" w:type="dxa"/>
            <w:tcBorders>
              <w:top w:val="nil"/>
              <w:left w:val="nil"/>
              <w:bottom w:val="single" w:sz="4" w:space="0" w:color="auto"/>
              <w:right w:val="single" w:sz="4" w:space="0" w:color="auto"/>
            </w:tcBorders>
            <w:shd w:val="clear" w:color="auto" w:fill="auto"/>
            <w:noWrap/>
            <w:vAlign w:val="bottom"/>
            <w:hideMark/>
          </w:tcPr>
          <w:p w14:paraId="79FF8D8C" w14:textId="77777777" w:rsidR="000F3E8E" w:rsidRPr="00951586" w:rsidRDefault="000F3E8E" w:rsidP="00201201">
            <w:pPr>
              <w:spacing w:after="0" w:line="240" w:lineRule="auto"/>
              <w:jc w:val="center"/>
              <w:rPr>
                <w:ins w:id="920" w:author="Ricky Hu" w:date="2022-05-13T18:07:00Z"/>
                <w:rFonts w:ascii="Times New Roman" w:eastAsia="Times New Roman" w:hAnsi="Times New Roman" w:cs="Times New Roman"/>
                <w:color w:val="000000"/>
              </w:rPr>
            </w:pPr>
            <w:ins w:id="921" w:author="Ricky Hu" w:date="2022-05-13T18:07:00Z">
              <w:r w:rsidRPr="00951586">
                <w:rPr>
                  <w:rFonts w:ascii="Times New Roman" w:eastAsia="Times New Roman" w:hAnsi="Times New Roman" w:cs="Times New Roman"/>
                  <w:color w:val="000000"/>
                </w:rPr>
                <w:t>1 (1)</w:t>
              </w:r>
            </w:ins>
          </w:p>
        </w:tc>
      </w:tr>
      <w:tr w:rsidR="000F3E8E" w:rsidRPr="00951586" w14:paraId="04A253B7" w14:textId="77777777" w:rsidTr="007224B7">
        <w:trPr>
          <w:trHeight w:val="315"/>
          <w:ins w:id="922"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A4B316B" w14:textId="77777777" w:rsidR="000F3E8E" w:rsidRPr="00951586" w:rsidRDefault="000F3E8E" w:rsidP="00201201">
            <w:pPr>
              <w:spacing w:after="0" w:line="240" w:lineRule="auto"/>
              <w:rPr>
                <w:ins w:id="923" w:author="Ricky Hu" w:date="2022-05-13T18:07:00Z"/>
                <w:rFonts w:ascii="Times New Roman" w:eastAsia="Times New Roman" w:hAnsi="Times New Roman" w:cs="Times New Roman"/>
                <w:color w:val="000000"/>
              </w:rPr>
            </w:pPr>
            <w:ins w:id="924" w:author="Ricky Hu" w:date="2022-05-13T18:07:00Z">
              <w:r w:rsidRPr="00951586">
                <w:rPr>
                  <w:rFonts w:ascii="Times New Roman" w:eastAsia="Times New Roman" w:hAnsi="Times New Roman" w:cs="Times New Roman"/>
                  <w:color w:val="000000"/>
                </w:rPr>
                <w:t xml:space="preserve">Number of liver lesions at RT, n (%) </w:t>
              </w:r>
            </w:ins>
          </w:p>
        </w:tc>
        <w:tc>
          <w:tcPr>
            <w:tcW w:w="4400" w:type="dxa"/>
            <w:tcBorders>
              <w:top w:val="nil"/>
              <w:left w:val="nil"/>
              <w:bottom w:val="single" w:sz="4" w:space="0" w:color="auto"/>
              <w:right w:val="single" w:sz="4" w:space="0" w:color="auto"/>
            </w:tcBorders>
            <w:shd w:val="clear" w:color="auto" w:fill="auto"/>
            <w:noWrap/>
            <w:vAlign w:val="center"/>
            <w:hideMark/>
          </w:tcPr>
          <w:p w14:paraId="21B3AA8B" w14:textId="77777777" w:rsidR="000F3E8E" w:rsidRPr="00951586" w:rsidRDefault="000F3E8E" w:rsidP="00201201">
            <w:pPr>
              <w:spacing w:after="0" w:line="240" w:lineRule="auto"/>
              <w:jc w:val="center"/>
              <w:rPr>
                <w:ins w:id="925" w:author="Ricky Hu" w:date="2022-05-13T18:07:00Z"/>
                <w:rFonts w:ascii="Times New Roman" w:eastAsia="Times New Roman" w:hAnsi="Times New Roman" w:cs="Times New Roman"/>
                <w:color w:val="000000"/>
              </w:rPr>
            </w:pPr>
            <w:ins w:id="926" w:author="Ricky Hu" w:date="2022-05-13T18:07:00Z">
              <w:r w:rsidRPr="00951586">
                <w:rPr>
                  <w:rFonts w:ascii="Times New Roman" w:eastAsia="Times New Roman" w:hAnsi="Times New Roman" w:cs="Times New Roman"/>
                  <w:color w:val="000000"/>
                </w:rPr>
                <w:t> </w:t>
              </w:r>
            </w:ins>
          </w:p>
        </w:tc>
      </w:tr>
      <w:tr w:rsidR="000F3E8E" w:rsidRPr="00951586" w14:paraId="081EEFD4" w14:textId="77777777" w:rsidTr="00201201">
        <w:trPr>
          <w:trHeight w:val="315"/>
          <w:ins w:id="927"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2725651" w14:textId="77777777" w:rsidR="000F3E8E" w:rsidRPr="00951586" w:rsidRDefault="000F3E8E" w:rsidP="00201201">
            <w:pPr>
              <w:spacing w:after="0" w:line="240" w:lineRule="auto"/>
              <w:jc w:val="right"/>
              <w:rPr>
                <w:ins w:id="928" w:author="Ricky Hu" w:date="2022-05-13T18:07:00Z"/>
                <w:rFonts w:ascii="Times New Roman" w:eastAsia="Times New Roman" w:hAnsi="Times New Roman" w:cs="Times New Roman"/>
                <w:color w:val="000000"/>
              </w:rPr>
            </w:pPr>
            <w:ins w:id="929" w:author="Ricky Hu" w:date="2022-05-13T18:07:00Z">
              <w:r w:rsidRPr="00951586">
                <w:rPr>
                  <w:rFonts w:ascii="Times New Roman" w:eastAsia="Times New Roman" w:hAnsi="Times New Roman" w:cs="Times New Roman"/>
                  <w:color w:val="000000"/>
                </w:rPr>
                <w:t>1</w:t>
              </w:r>
            </w:ins>
          </w:p>
        </w:tc>
        <w:tc>
          <w:tcPr>
            <w:tcW w:w="4400" w:type="dxa"/>
            <w:tcBorders>
              <w:top w:val="nil"/>
              <w:left w:val="nil"/>
              <w:bottom w:val="single" w:sz="4" w:space="0" w:color="auto"/>
              <w:right w:val="single" w:sz="4" w:space="0" w:color="auto"/>
            </w:tcBorders>
            <w:shd w:val="clear" w:color="auto" w:fill="auto"/>
            <w:noWrap/>
            <w:vAlign w:val="bottom"/>
            <w:hideMark/>
          </w:tcPr>
          <w:p w14:paraId="57663C2A" w14:textId="77777777" w:rsidR="000F3E8E" w:rsidRPr="00951586" w:rsidRDefault="000F3E8E" w:rsidP="00201201">
            <w:pPr>
              <w:spacing w:after="0" w:line="240" w:lineRule="auto"/>
              <w:jc w:val="center"/>
              <w:rPr>
                <w:ins w:id="930" w:author="Ricky Hu" w:date="2022-05-13T18:07:00Z"/>
                <w:rFonts w:ascii="Times New Roman" w:eastAsia="Times New Roman" w:hAnsi="Times New Roman" w:cs="Times New Roman"/>
                <w:color w:val="000000"/>
              </w:rPr>
            </w:pPr>
            <w:ins w:id="931" w:author="Ricky Hu" w:date="2022-05-13T18:07:00Z">
              <w:r w:rsidRPr="00951586">
                <w:rPr>
                  <w:rFonts w:ascii="Times New Roman" w:eastAsia="Times New Roman" w:hAnsi="Times New Roman" w:cs="Times New Roman"/>
                  <w:color w:val="000000"/>
                </w:rPr>
                <w:t>56 (57.7)</w:t>
              </w:r>
            </w:ins>
          </w:p>
        </w:tc>
      </w:tr>
      <w:tr w:rsidR="000F3E8E" w:rsidRPr="00951586" w14:paraId="56AD25A4" w14:textId="77777777" w:rsidTr="00201201">
        <w:trPr>
          <w:trHeight w:val="315"/>
          <w:ins w:id="932"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5E33FF4" w14:textId="77777777" w:rsidR="000F3E8E" w:rsidRPr="00951586" w:rsidRDefault="000F3E8E" w:rsidP="00201201">
            <w:pPr>
              <w:spacing w:after="0" w:line="240" w:lineRule="auto"/>
              <w:jc w:val="right"/>
              <w:rPr>
                <w:ins w:id="933" w:author="Ricky Hu" w:date="2022-05-13T18:07:00Z"/>
                <w:rFonts w:ascii="Times New Roman" w:eastAsia="Times New Roman" w:hAnsi="Times New Roman" w:cs="Times New Roman"/>
                <w:color w:val="000000"/>
              </w:rPr>
            </w:pPr>
            <w:ins w:id="934" w:author="Ricky Hu" w:date="2022-05-13T18:07:00Z">
              <w:r w:rsidRPr="00951586">
                <w:rPr>
                  <w:rFonts w:ascii="Times New Roman" w:eastAsia="Times New Roman" w:hAnsi="Times New Roman" w:cs="Times New Roman"/>
                  <w:color w:val="000000"/>
                </w:rPr>
                <w:t>2</w:t>
              </w:r>
            </w:ins>
          </w:p>
        </w:tc>
        <w:tc>
          <w:tcPr>
            <w:tcW w:w="4400" w:type="dxa"/>
            <w:tcBorders>
              <w:top w:val="nil"/>
              <w:left w:val="nil"/>
              <w:bottom w:val="single" w:sz="4" w:space="0" w:color="auto"/>
              <w:right w:val="single" w:sz="4" w:space="0" w:color="auto"/>
            </w:tcBorders>
            <w:shd w:val="clear" w:color="auto" w:fill="auto"/>
            <w:noWrap/>
            <w:vAlign w:val="bottom"/>
            <w:hideMark/>
          </w:tcPr>
          <w:p w14:paraId="1A19465D" w14:textId="77777777" w:rsidR="000F3E8E" w:rsidRPr="00951586" w:rsidRDefault="000F3E8E" w:rsidP="00201201">
            <w:pPr>
              <w:spacing w:after="0" w:line="240" w:lineRule="auto"/>
              <w:jc w:val="center"/>
              <w:rPr>
                <w:ins w:id="935" w:author="Ricky Hu" w:date="2022-05-13T18:07:00Z"/>
                <w:rFonts w:ascii="Times New Roman" w:eastAsia="Times New Roman" w:hAnsi="Times New Roman" w:cs="Times New Roman"/>
                <w:color w:val="000000"/>
              </w:rPr>
            </w:pPr>
            <w:ins w:id="936" w:author="Ricky Hu" w:date="2022-05-13T18:07:00Z">
              <w:r w:rsidRPr="00951586">
                <w:rPr>
                  <w:rFonts w:ascii="Times New Roman" w:eastAsia="Times New Roman" w:hAnsi="Times New Roman" w:cs="Times New Roman"/>
                  <w:color w:val="000000"/>
                </w:rPr>
                <w:t>25 (25.8)</w:t>
              </w:r>
            </w:ins>
          </w:p>
        </w:tc>
      </w:tr>
      <w:tr w:rsidR="000F3E8E" w:rsidRPr="00951586" w14:paraId="1C592110" w14:textId="77777777" w:rsidTr="00201201">
        <w:trPr>
          <w:trHeight w:val="315"/>
          <w:ins w:id="937"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B89E5D6" w14:textId="77777777" w:rsidR="000F3E8E" w:rsidRPr="00951586" w:rsidRDefault="000F3E8E" w:rsidP="00201201">
            <w:pPr>
              <w:spacing w:after="0" w:line="240" w:lineRule="auto"/>
              <w:jc w:val="right"/>
              <w:rPr>
                <w:ins w:id="938" w:author="Ricky Hu" w:date="2022-05-13T18:07:00Z"/>
                <w:rFonts w:ascii="Times New Roman" w:eastAsia="Times New Roman" w:hAnsi="Times New Roman" w:cs="Times New Roman"/>
                <w:color w:val="000000"/>
              </w:rPr>
            </w:pPr>
            <w:ins w:id="939" w:author="Ricky Hu" w:date="2022-05-13T18:07:00Z">
              <w:r w:rsidRPr="00951586">
                <w:rPr>
                  <w:rFonts w:ascii="Times New Roman" w:eastAsia="Times New Roman" w:hAnsi="Times New Roman" w:cs="Times New Roman"/>
                  <w:color w:val="000000"/>
                </w:rPr>
                <w:t>3</w:t>
              </w:r>
            </w:ins>
          </w:p>
        </w:tc>
        <w:tc>
          <w:tcPr>
            <w:tcW w:w="4400" w:type="dxa"/>
            <w:tcBorders>
              <w:top w:val="nil"/>
              <w:left w:val="nil"/>
              <w:bottom w:val="single" w:sz="4" w:space="0" w:color="auto"/>
              <w:right w:val="single" w:sz="4" w:space="0" w:color="auto"/>
            </w:tcBorders>
            <w:shd w:val="clear" w:color="auto" w:fill="auto"/>
            <w:noWrap/>
            <w:vAlign w:val="bottom"/>
            <w:hideMark/>
          </w:tcPr>
          <w:p w14:paraId="044313BE" w14:textId="77777777" w:rsidR="000F3E8E" w:rsidRPr="00951586" w:rsidRDefault="000F3E8E" w:rsidP="00201201">
            <w:pPr>
              <w:spacing w:after="0" w:line="240" w:lineRule="auto"/>
              <w:jc w:val="center"/>
              <w:rPr>
                <w:ins w:id="940" w:author="Ricky Hu" w:date="2022-05-13T18:07:00Z"/>
                <w:rFonts w:ascii="Times New Roman" w:eastAsia="Times New Roman" w:hAnsi="Times New Roman" w:cs="Times New Roman"/>
                <w:color w:val="000000"/>
              </w:rPr>
            </w:pPr>
            <w:ins w:id="941" w:author="Ricky Hu" w:date="2022-05-13T18:07:00Z">
              <w:r w:rsidRPr="00951586">
                <w:rPr>
                  <w:rFonts w:ascii="Times New Roman" w:eastAsia="Times New Roman" w:hAnsi="Times New Roman" w:cs="Times New Roman"/>
                  <w:color w:val="000000"/>
                </w:rPr>
                <w:t>6 (6.2)</w:t>
              </w:r>
            </w:ins>
          </w:p>
        </w:tc>
      </w:tr>
      <w:tr w:rsidR="000F3E8E" w:rsidRPr="00951586" w14:paraId="629B51CD" w14:textId="77777777" w:rsidTr="00201201">
        <w:trPr>
          <w:trHeight w:val="315"/>
          <w:ins w:id="942"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2562FC4" w14:textId="77777777" w:rsidR="000F3E8E" w:rsidRPr="00951586" w:rsidRDefault="000F3E8E" w:rsidP="00201201">
            <w:pPr>
              <w:spacing w:after="0" w:line="240" w:lineRule="auto"/>
              <w:jc w:val="right"/>
              <w:rPr>
                <w:ins w:id="943" w:author="Ricky Hu" w:date="2022-05-13T18:07:00Z"/>
                <w:rFonts w:ascii="Times New Roman" w:eastAsia="Times New Roman" w:hAnsi="Times New Roman" w:cs="Times New Roman"/>
                <w:color w:val="000000"/>
              </w:rPr>
            </w:pPr>
            <w:ins w:id="944" w:author="Ricky Hu" w:date="2022-05-13T18:07:00Z">
              <w:r w:rsidRPr="00951586">
                <w:rPr>
                  <w:rFonts w:ascii="Times New Roman" w:eastAsia="Times New Roman" w:hAnsi="Times New Roman" w:cs="Times New Roman"/>
                  <w:color w:val="000000"/>
                </w:rPr>
                <w:t>≥ 4</w:t>
              </w:r>
            </w:ins>
          </w:p>
        </w:tc>
        <w:tc>
          <w:tcPr>
            <w:tcW w:w="4400" w:type="dxa"/>
            <w:tcBorders>
              <w:top w:val="nil"/>
              <w:left w:val="nil"/>
              <w:bottom w:val="single" w:sz="4" w:space="0" w:color="auto"/>
              <w:right w:val="single" w:sz="4" w:space="0" w:color="auto"/>
            </w:tcBorders>
            <w:shd w:val="clear" w:color="auto" w:fill="auto"/>
            <w:noWrap/>
            <w:vAlign w:val="bottom"/>
            <w:hideMark/>
          </w:tcPr>
          <w:p w14:paraId="5F733A95" w14:textId="77777777" w:rsidR="000F3E8E" w:rsidRPr="00951586" w:rsidRDefault="000F3E8E" w:rsidP="00201201">
            <w:pPr>
              <w:spacing w:after="0" w:line="240" w:lineRule="auto"/>
              <w:jc w:val="center"/>
              <w:rPr>
                <w:ins w:id="945" w:author="Ricky Hu" w:date="2022-05-13T18:07:00Z"/>
                <w:rFonts w:ascii="Times New Roman" w:eastAsia="Times New Roman" w:hAnsi="Times New Roman" w:cs="Times New Roman"/>
                <w:color w:val="000000"/>
              </w:rPr>
            </w:pPr>
            <w:ins w:id="946" w:author="Ricky Hu" w:date="2022-05-13T18:07:00Z">
              <w:r w:rsidRPr="00951586">
                <w:rPr>
                  <w:rFonts w:ascii="Times New Roman" w:eastAsia="Times New Roman" w:hAnsi="Times New Roman" w:cs="Times New Roman"/>
                  <w:color w:val="000000"/>
                </w:rPr>
                <w:t>9 (9.3)</w:t>
              </w:r>
            </w:ins>
          </w:p>
        </w:tc>
      </w:tr>
      <w:tr w:rsidR="000F3E8E" w:rsidRPr="00951586" w14:paraId="7789CBC6" w14:textId="77777777" w:rsidTr="00201201">
        <w:trPr>
          <w:trHeight w:val="315"/>
          <w:ins w:id="947"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B9DFFFC" w14:textId="77777777" w:rsidR="000F3E8E" w:rsidRPr="00951586" w:rsidRDefault="000F3E8E" w:rsidP="00201201">
            <w:pPr>
              <w:spacing w:after="0" w:line="240" w:lineRule="auto"/>
              <w:jc w:val="right"/>
              <w:rPr>
                <w:ins w:id="948" w:author="Ricky Hu" w:date="2022-05-13T18:07:00Z"/>
                <w:rFonts w:ascii="Times New Roman" w:eastAsia="Times New Roman" w:hAnsi="Times New Roman" w:cs="Times New Roman"/>
                <w:color w:val="000000"/>
              </w:rPr>
            </w:pPr>
            <w:ins w:id="949" w:author="Ricky Hu" w:date="2022-05-13T18:07:00Z">
              <w:r w:rsidRPr="00951586">
                <w:rPr>
                  <w:rFonts w:ascii="Times New Roman" w:eastAsia="Times New Roman" w:hAnsi="Times New Roman" w:cs="Times New Roman"/>
                  <w:color w:val="000000"/>
                </w:rPr>
                <w:t>Undetermined</w:t>
              </w:r>
            </w:ins>
          </w:p>
        </w:tc>
        <w:tc>
          <w:tcPr>
            <w:tcW w:w="4400" w:type="dxa"/>
            <w:tcBorders>
              <w:top w:val="nil"/>
              <w:left w:val="nil"/>
              <w:bottom w:val="single" w:sz="4" w:space="0" w:color="auto"/>
              <w:right w:val="single" w:sz="4" w:space="0" w:color="auto"/>
            </w:tcBorders>
            <w:shd w:val="clear" w:color="auto" w:fill="auto"/>
            <w:noWrap/>
            <w:vAlign w:val="bottom"/>
            <w:hideMark/>
          </w:tcPr>
          <w:p w14:paraId="77725091" w14:textId="77777777" w:rsidR="000F3E8E" w:rsidRPr="00951586" w:rsidRDefault="000F3E8E" w:rsidP="00201201">
            <w:pPr>
              <w:spacing w:after="0" w:line="240" w:lineRule="auto"/>
              <w:jc w:val="center"/>
              <w:rPr>
                <w:ins w:id="950" w:author="Ricky Hu" w:date="2022-05-13T18:07:00Z"/>
                <w:rFonts w:ascii="Times New Roman" w:eastAsia="Times New Roman" w:hAnsi="Times New Roman" w:cs="Times New Roman"/>
                <w:color w:val="000000"/>
              </w:rPr>
            </w:pPr>
            <w:ins w:id="951" w:author="Ricky Hu" w:date="2022-05-13T18:07:00Z">
              <w:r w:rsidRPr="00951586">
                <w:rPr>
                  <w:rFonts w:ascii="Times New Roman" w:eastAsia="Times New Roman" w:hAnsi="Times New Roman" w:cs="Times New Roman"/>
                  <w:color w:val="000000"/>
                </w:rPr>
                <w:t>1 (1)</w:t>
              </w:r>
            </w:ins>
          </w:p>
        </w:tc>
      </w:tr>
      <w:tr w:rsidR="000F3E8E" w:rsidRPr="00951586" w14:paraId="2BAE0644" w14:textId="77777777" w:rsidTr="007224B7">
        <w:trPr>
          <w:trHeight w:val="315"/>
          <w:ins w:id="952"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C5B69EE" w14:textId="77777777" w:rsidR="000F3E8E" w:rsidRPr="00951586" w:rsidRDefault="000F3E8E" w:rsidP="00201201">
            <w:pPr>
              <w:spacing w:after="0" w:line="240" w:lineRule="auto"/>
              <w:rPr>
                <w:ins w:id="953" w:author="Ricky Hu" w:date="2022-05-13T18:07:00Z"/>
                <w:rFonts w:ascii="Times New Roman" w:eastAsia="Times New Roman" w:hAnsi="Times New Roman" w:cs="Times New Roman"/>
                <w:color w:val="000000"/>
              </w:rPr>
            </w:pPr>
            <w:ins w:id="954" w:author="Ricky Hu" w:date="2022-05-13T18:07:00Z">
              <w:r w:rsidRPr="00951586">
                <w:rPr>
                  <w:rFonts w:ascii="Times New Roman" w:eastAsia="Times New Roman" w:hAnsi="Times New Roman" w:cs="Times New Roman"/>
                  <w:color w:val="000000"/>
                </w:rPr>
                <w:t>Other sites at RT, n (%)</w:t>
              </w:r>
            </w:ins>
          </w:p>
        </w:tc>
        <w:tc>
          <w:tcPr>
            <w:tcW w:w="4400" w:type="dxa"/>
            <w:tcBorders>
              <w:top w:val="nil"/>
              <w:left w:val="nil"/>
              <w:bottom w:val="single" w:sz="4" w:space="0" w:color="auto"/>
              <w:right w:val="single" w:sz="4" w:space="0" w:color="auto"/>
            </w:tcBorders>
            <w:shd w:val="clear" w:color="auto" w:fill="auto"/>
            <w:noWrap/>
            <w:vAlign w:val="center"/>
            <w:hideMark/>
          </w:tcPr>
          <w:p w14:paraId="59FBCB2B" w14:textId="77777777" w:rsidR="000F3E8E" w:rsidRPr="00951586" w:rsidRDefault="000F3E8E" w:rsidP="00201201">
            <w:pPr>
              <w:spacing w:after="0" w:line="240" w:lineRule="auto"/>
              <w:jc w:val="center"/>
              <w:rPr>
                <w:ins w:id="955" w:author="Ricky Hu" w:date="2022-05-13T18:07:00Z"/>
                <w:rFonts w:ascii="Times New Roman" w:eastAsia="Times New Roman" w:hAnsi="Times New Roman" w:cs="Times New Roman"/>
                <w:color w:val="000000"/>
              </w:rPr>
            </w:pPr>
            <w:ins w:id="956" w:author="Ricky Hu" w:date="2022-05-13T18:07:00Z">
              <w:r w:rsidRPr="00951586">
                <w:rPr>
                  <w:rFonts w:ascii="Times New Roman" w:eastAsia="Times New Roman" w:hAnsi="Times New Roman" w:cs="Times New Roman"/>
                  <w:color w:val="000000"/>
                </w:rPr>
                <w:t> </w:t>
              </w:r>
            </w:ins>
          </w:p>
        </w:tc>
      </w:tr>
      <w:tr w:rsidR="000F3E8E" w:rsidRPr="00951586" w14:paraId="1750148D" w14:textId="77777777" w:rsidTr="00201201">
        <w:trPr>
          <w:trHeight w:val="315"/>
          <w:ins w:id="957"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E3329C8" w14:textId="77777777" w:rsidR="000F3E8E" w:rsidRPr="00951586" w:rsidRDefault="000F3E8E" w:rsidP="00201201">
            <w:pPr>
              <w:spacing w:after="0" w:line="240" w:lineRule="auto"/>
              <w:jc w:val="right"/>
              <w:rPr>
                <w:ins w:id="958" w:author="Ricky Hu" w:date="2022-05-13T18:07:00Z"/>
                <w:rFonts w:ascii="Times New Roman" w:eastAsia="Times New Roman" w:hAnsi="Times New Roman" w:cs="Times New Roman"/>
                <w:color w:val="000000"/>
              </w:rPr>
            </w:pPr>
            <w:ins w:id="959" w:author="Ricky Hu" w:date="2022-05-13T18:07:00Z">
              <w:r w:rsidRPr="00951586">
                <w:rPr>
                  <w:rFonts w:ascii="Times New Roman" w:eastAsia="Times New Roman" w:hAnsi="Times New Roman" w:cs="Times New Roman"/>
                  <w:color w:val="000000"/>
                </w:rPr>
                <w:t>None</w:t>
              </w:r>
            </w:ins>
          </w:p>
        </w:tc>
        <w:tc>
          <w:tcPr>
            <w:tcW w:w="4400" w:type="dxa"/>
            <w:tcBorders>
              <w:top w:val="nil"/>
              <w:left w:val="nil"/>
              <w:bottom w:val="single" w:sz="4" w:space="0" w:color="auto"/>
              <w:right w:val="single" w:sz="4" w:space="0" w:color="auto"/>
            </w:tcBorders>
            <w:shd w:val="clear" w:color="auto" w:fill="auto"/>
            <w:noWrap/>
            <w:vAlign w:val="bottom"/>
            <w:hideMark/>
          </w:tcPr>
          <w:p w14:paraId="1BD6B7A6" w14:textId="77777777" w:rsidR="000F3E8E" w:rsidRPr="00951586" w:rsidRDefault="000F3E8E" w:rsidP="00201201">
            <w:pPr>
              <w:spacing w:after="0" w:line="240" w:lineRule="auto"/>
              <w:jc w:val="center"/>
              <w:rPr>
                <w:ins w:id="960" w:author="Ricky Hu" w:date="2022-05-13T18:07:00Z"/>
                <w:rFonts w:ascii="Times New Roman" w:eastAsia="Times New Roman" w:hAnsi="Times New Roman" w:cs="Times New Roman"/>
                <w:color w:val="000000"/>
              </w:rPr>
            </w:pPr>
            <w:ins w:id="961" w:author="Ricky Hu" w:date="2022-05-13T18:07:00Z">
              <w:r w:rsidRPr="00951586">
                <w:rPr>
                  <w:rFonts w:ascii="Times New Roman" w:eastAsia="Times New Roman" w:hAnsi="Times New Roman" w:cs="Times New Roman"/>
                  <w:color w:val="000000"/>
                </w:rPr>
                <w:t>37 (38.1)</w:t>
              </w:r>
            </w:ins>
          </w:p>
        </w:tc>
      </w:tr>
      <w:tr w:rsidR="000F3E8E" w:rsidRPr="00951586" w14:paraId="6315E544" w14:textId="77777777" w:rsidTr="00201201">
        <w:trPr>
          <w:trHeight w:val="315"/>
          <w:ins w:id="962"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631365E" w14:textId="77777777" w:rsidR="000F3E8E" w:rsidRPr="00951586" w:rsidRDefault="000F3E8E" w:rsidP="00201201">
            <w:pPr>
              <w:spacing w:after="0" w:line="240" w:lineRule="auto"/>
              <w:jc w:val="right"/>
              <w:rPr>
                <w:ins w:id="963" w:author="Ricky Hu" w:date="2022-05-13T18:07:00Z"/>
                <w:rFonts w:ascii="Times New Roman" w:eastAsia="Times New Roman" w:hAnsi="Times New Roman" w:cs="Times New Roman"/>
                <w:color w:val="000000"/>
              </w:rPr>
            </w:pPr>
            <w:ins w:id="964" w:author="Ricky Hu" w:date="2022-05-13T18:07:00Z">
              <w:r w:rsidRPr="00951586">
                <w:rPr>
                  <w:rFonts w:ascii="Times New Roman" w:eastAsia="Times New Roman" w:hAnsi="Times New Roman" w:cs="Times New Roman"/>
                  <w:color w:val="000000"/>
                </w:rPr>
                <w:t>Lung</w:t>
              </w:r>
            </w:ins>
          </w:p>
        </w:tc>
        <w:tc>
          <w:tcPr>
            <w:tcW w:w="4400" w:type="dxa"/>
            <w:tcBorders>
              <w:top w:val="nil"/>
              <w:left w:val="nil"/>
              <w:bottom w:val="single" w:sz="4" w:space="0" w:color="auto"/>
              <w:right w:val="single" w:sz="4" w:space="0" w:color="auto"/>
            </w:tcBorders>
            <w:shd w:val="clear" w:color="auto" w:fill="auto"/>
            <w:noWrap/>
            <w:vAlign w:val="bottom"/>
            <w:hideMark/>
          </w:tcPr>
          <w:p w14:paraId="58FFA97C" w14:textId="77777777" w:rsidR="000F3E8E" w:rsidRPr="00951586" w:rsidRDefault="000F3E8E" w:rsidP="00201201">
            <w:pPr>
              <w:spacing w:after="0" w:line="240" w:lineRule="auto"/>
              <w:jc w:val="center"/>
              <w:rPr>
                <w:ins w:id="965" w:author="Ricky Hu" w:date="2022-05-13T18:07:00Z"/>
                <w:rFonts w:ascii="Times New Roman" w:eastAsia="Times New Roman" w:hAnsi="Times New Roman" w:cs="Times New Roman"/>
                <w:color w:val="000000"/>
              </w:rPr>
            </w:pPr>
            <w:ins w:id="966" w:author="Ricky Hu" w:date="2022-05-13T18:07:00Z">
              <w:r w:rsidRPr="00951586">
                <w:rPr>
                  <w:rFonts w:ascii="Times New Roman" w:eastAsia="Times New Roman" w:hAnsi="Times New Roman" w:cs="Times New Roman"/>
                  <w:color w:val="000000"/>
                </w:rPr>
                <w:t>21 (21.6)</w:t>
              </w:r>
            </w:ins>
          </w:p>
        </w:tc>
      </w:tr>
      <w:tr w:rsidR="000F3E8E" w:rsidRPr="00951586" w14:paraId="18656614" w14:textId="77777777" w:rsidTr="00201201">
        <w:trPr>
          <w:trHeight w:val="315"/>
          <w:ins w:id="967"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A095F22" w14:textId="77777777" w:rsidR="000F3E8E" w:rsidRPr="00951586" w:rsidRDefault="000F3E8E" w:rsidP="00201201">
            <w:pPr>
              <w:spacing w:after="0" w:line="240" w:lineRule="auto"/>
              <w:jc w:val="right"/>
              <w:rPr>
                <w:ins w:id="968" w:author="Ricky Hu" w:date="2022-05-13T18:07:00Z"/>
                <w:rFonts w:ascii="Times New Roman" w:eastAsia="Times New Roman" w:hAnsi="Times New Roman" w:cs="Times New Roman"/>
                <w:color w:val="000000"/>
              </w:rPr>
            </w:pPr>
            <w:ins w:id="969" w:author="Ricky Hu" w:date="2022-05-13T18:07:00Z">
              <w:r w:rsidRPr="00951586">
                <w:rPr>
                  <w:rFonts w:ascii="Times New Roman" w:eastAsia="Times New Roman" w:hAnsi="Times New Roman" w:cs="Times New Roman"/>
                  <w:color w:val="000000"/>
                </w:rPr>
                <w:t>Non-regional LN</w:t>
              </w:r>
            </w:ins>
          </w:p>
        </w:tc>
        <w:tc>
          <w:tcPr>
            <w:tcW w:w="4400" w:type="dxa"/>
            <w:tcBorders>
              <w:top w:val="nil"/>
              <w:left w:val="nil"/>
              <w:bottom w:val="single" w:sz="4" w:space="0" w:color="auto"/>
              <w:right w:val="single" w:sz="4" w:space="0" w:color="auto"/>
            </w:tcBorders>
            <w:shd w:val="clear" w:color="auto" w:fill="auto"/>
            <w:noWrap/>
            <w:vAlign w:val="bottom"/>
            <w:hideMark/>
          </w:tcPr>
          <w:p w14:paraId="349377BD" w14:textId="77777777" w:rsidR="000F3E8E" w:rsidRPr="00951586" w:rsidRDefault="000F3E8E" w:rsidP="00201201">
            <w:pPr>
              <w:spacing w:after="0" w:line="240" w:lineRule="auto"/>
              <w:jc w:val="center"/>
              <w:rPr>
                <w:ins w:id="970" w:author="Ricky Hu" w:date="2022-05-13T18:07:00Z"/>
                <w:rFonts w:ascii="Times New Roman" w:eastAsia="Times New Roman" w:hAnsi="Times New Roman" w:cs="Times New Roman"/>
                <w:color w:val="000000"/>
              </w:rPr>
            </w:pPr>
            <w:ins w:id="971" w:author="Ricky Hu" w:date="2022-05-13T18:07:00Z">
              <w:r w:rsidRPr="00951586">
                <w:rPr>
                  <w:rFonts w:ascii="Times New Roman" w:eastAsia="Times New Roman" w:hAnsi="Times New Roman" w:cs="Times New Roman"/>
                  <w:color w:val="000000"/>
                </w:rPr>
                <w:t>8 (8.2)</w:t>
              </w:r>
            </w:ins>
          </w:p>
        </w:tc>
      </w:tr>
      <w:tr w:rsidR="000F3E8E" w:rsidRPr="00951586" w14:paraId="18DA4D40" w14:textId="77777777" w:rsidTr="00201201">
        <w:trPr>
          <w:trHeight w:val="315"/>
          <w:ins w:id="972"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509CDA2" w14:textId="77777777" w:rsidR="000F3E8E" w:rsidRPr="00951586" w:rsidRDefault="000F3E8E" w:rsidP="00201201">
            <w:pPr>
              <w:spacing w:after="0" w:line="240" w:lineRule="auto"/>
              <w:jc w:val="right"/>
              <w:rPr>
                <w:ins w:id="973" w:author="Ricky Hu" w:date="2022-05-13T18:07:00Z"/>
                <w:rFonts w:ascii="Times New Roman" w:eastAsia="Times New Roman" w:hAnsi="Times New Roman" w:cs="Times New Roman"/>
                <w:color w:val="000000"/>
              </w:rPr>
            </w:pPr>
            <w:ins w:id="974" w:author="Ricky Hu" w:date="2022-05-13T18:07:00Z">
              <w:r w:rsidRPr="00951586">
                <w:rPr>
                  <w:rFonts w:ascii="Times New Roman" w:eastAsia="Times New Roman" w:hAnsi="Times New Roman" w:cs="Times New Roman"/>
                  <w:color w:val="000000"/>
                </w:rPr>
                <w:t>Lung and non-regional LN</w:t>
              </w:r>
            </w:ins>
          </w:p>
        </w:tc>
        <w:tc>
          <w:tcPr>
            <w:tcW w:w="4400" w:type="dxa"/>
            <w:tcBorders>
              <w:top w:val="nil"/>
              <w:left w:val="nil"/>
              <w:bottom w:val="single" w:sz="4" w:space="0" w:color="auto"/>
              <w:right w:val="single" w:sz="4" w:space="0" w:color="auto"/>
            </w:tcBorders>
            <w:shd w:val="clear" w:color="auto" w:fill="auto"/>
            <w:noWrap/>
            <w:vAlign w:val="bottom"/>
            <w:hideMark/>
          </w:tcPr>
          <w:p w14:paraId="64227473" w14:textId="77777777" w:rsidR="000F3E8E" w:rsidRPr="00951586" w:rsidRDefault="000F3E8E" w:rsidP="00201201">
            <w:pPr>
              <w:spacing w:after="0" w:line="240" w:lineRule="auto"/>
              <w:jc w:val="center"/>
              <w:rPr>
                <w:ins w:id="975" w:author="Ricky Hu" w:date="2022-05-13T18:07:00Z"/>
                <w:rFonts w:ascii="Times New Roman" w:eastAsia="Times New Roman" w:hAnsi="Times New Roman" w:cs="Times New Roman"/>
                <w:color w:val="000000"/>
              </w:rPr>
            </w:pPr>
            <w:ins w:id="976" w:author="Ricky Hu" w:date="2022-05-13T18:07:00Z">
              <w:r w:rsidRPr="00951586">
                <w:rPr>
                  <w:rFonts w:ascii="Times New Roman" w:eastAsia="Times New Roman" w:hAnsi="Times New Roman" w:cs="Times New Roman"/>
                  <w:color w:val="000000"/>
                </w:rPr>
                <w:t>17 (17.5)</w:t>
              </w:r>
            </w:ins>
          </w:p>
        </w:tc>
      </w:tr>
      <w:tr w:rsidR="000F3E8E" w:rsidRPr="00951586" w14:paraId="14C7E0D0" w14:textId="77777777" w:rsidTr="00201201">
        <w:trPr>
          <w:trHeight w:val="315"/>
          <w:ins w:id="977"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9D25231" w14:textId="77777777" w:rsidR="000F3E8E" w:rsidRPr="00951586" w:rsidRDefault="000F3E8E" w:rsidP="00201201">
            <w:pPr>
              <w:spacing w:after="0" w:line="240" w:lineRule="auto"/>
              <w:jc w:val="right"/>
              <w:rPr>
                <w:ins w:id="978" w:author="Ricky Hu" w:date="2022-05-13T18:07:00Z"/>
                <w:rFonts w:ascii="Times New Roman" w:eastAsia="Times New Roman" w:hAnsi="Times New Roman" w:cs="Times New Roman"/>
                <w:color w:val="000000"/>
              </w:rPr>
            </w:pPr>
            <w:ins w:id="979" w:author="Ricky Hu" w:date="2022-05-13T18:07:00Z">
              <w:r w:rsidRPr="00951586">
                <w:rPr>
                  <w:rFonts w:ascii="Times New Roman" w:eastAsia="Times New Roman" w:hAnsi="Times New Roman" w:cs="Times New Roman"/>
                  <w:color w:val="000000"/>
                </w:rPr>
                <w:t>Other</w:t>
              </w:r>
            </w:ins>
          </w:p>
        </w:tc>
        <w:tc>
          <w:tcPr>
            <w:tcW w:w="4400" w:type="dxa"/>
            <w:tcBorders>
              <w:top w:val="nil"/>
              <w:left w:val="nil"/>
              <w:bottom w:val="single" w:sz="4" w:space="0" w:color="auto"/>
              <w:right w:val="single" w:sz="4" w:space="0" w:color="auto"/>
            </w:tcBorders>
            <w:shd w:val="clear" w:color="auto" w:fill="auto"/>
            <w:noWrap/>
            <w:vAlign w:val="bottom"/>
            <w:hideMark/>
          </w:tcPr>
          <w:p w14:paraId="64A7CF48" w14:textId="77777777" w:rsidR="000F3E8E" w:rsidRPr="00951586" w:rsidRDefault="000F3E8E" w:rsidP="00201201">
            <w:pPr>
              <w:spacing w:after="0" w:line="240" w:lineRule="auto"/>
              <w:jc w:val="center"/>
              <w:rPr>
                <w:ins w:id="980" w:author="Ricky Hu" w:date="2022-05-13T18:07:00Z"/>
                <w:rFonts w:ascii="Times New Roman" w:eastAsia="Times New Roman" w:hAnsi="Times New Roman" w:cs="Times New Roman"/>
                <w:color w:val="000000"/>
              </w:rPr>
            </w:pPr>
            <w:ins w:id="981" w:author="Ricky Hu" w:date="2022-05-13T18:07:00Z">
              <w:r w:rsidRPr="00951586">
                <w:rPr>
                  <w:rFonts w:ascii="Times New Roman" w:eastAsia="Times New Roman" w:hAnsi="Times New Roman" w:cs="Times New Roman"/>
                  <w:color w:val="000000"/>
                </w:rPr>
                <w:t>14 (14.4)</w:t>
              </w:r>
            </w:ins>
          </w:p>
        </w:tc>
      </w:tr>
      <w:tr w:rsidR="000F3E8E" w:rsidRPr="00951586" w14:paraId="3645B125" w14:textId="77777777" w:rsidTr="007224B7">
        <w:trPr>
          <w:trHeight w:val="315"/>
          <w:ins w:id="982"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308555E" w14:textId="77777777" w:rsidR="000F3E8E" w:rsidRPr="00951586" w:rsidRDefault="000F3E8E" w:rsidP="00201201">
            <w:pPr>
              <w:spacing w:after="0" w:line="240" w:lineRule="auto"/>
              <w:rPr>
                <w:ins w:id="983" w:author="Ricky Hu" w:date="2022-05-13T18:07:00Z"/>
                <w:rFonts w:ascii="Times New Roman" w:eastAsia="Times New Roman" w:hAnsi="Times New Roman" w:cs="Times New Roman"/>
                <w:color w:val="000000"/>
              </w:rPr>
            </w:pPr>
            <w:ins w:id="984" w:author="Ricky Hu" w:date="2022-05-13T18:07:00Z">
              <w:r w:rsidRPr="00951586">
                <w:rPr>
                  <w:rFonts w:ascii="Times New Roman" w:eastAsia="Times New Roman" w:hAnsi="Times New Roman" w:cs="Times New Roman"/>
                  <w:color w:val="000000"/>
                </w:rPr>
                <w:t xml:space="preserve">Freedom from local progression (FFLP), n (%) </w:t>
              </w:r>
            </w:ins>
          </w:p>
        </w:tc>
        <w:tc>
          <w:tcPr>
            <w:tcW w:w="4400" w:type="dxa"/>
            <w:tcBorders>
              <w:top w:val="nil"/>
              <w:left w:val="nil"/>
              <w:bottom w:val="single" w:sz="4" w:space="0" w:color="auto"/>
              <w:right w:val="single" w:sz="4" w:space="0" w:color="auto"/>
            </w:tcBorders>
            <w:shd w:val="clear" w:color="auto" w:fill="auto"/>
            <w:noWrap/>
            <w:vAlign w:val="center"/>
            <w:hideMark/>
          </w:tcPr>
          <w:p w14:paraId="01BFCDC5" w14:textId="77777777" w:rsidR="000F3E8E" w:rsidRPr="00951586" w:rsidRDefault="000F3E8E" w:rsidP="00201201">
            <w:pPr>
              <w:spacing w:after="0" w:line="240" w:lineRule="auto"/>
              <w:jc w:val="center"/>
              <w:rPr>
                <w:ins w:id="985" w:author="Ricky Hu" w:date="2022-05-13T18:07:00Z"/>
                <w:rFonts w:ascii="Times New Roman" w:eastAsia="Times New Roman" w:hAnsi="Times New Roman" w:cs="Times New Roman"/>
                <w:color w:val="000000"/>
              </w:rPr>
            </w:pPr>
            <w:ins w:id="986" w:author="Ricky Hu" w:date="2022-05-13T18:07:00Z">
              <w:r w:rsidRPr="00951586">
                <w:rPr>
                  <w:rFonts w:ascii="Times New Roman" w:eastAsia="Times New Roman" w:hAnsi="Times New Roman" w:cs="Times New Roman"/>
                  <w:color w:val="000000"/>
                </w:rPr>
                <w:t> </w:t>
              </w:r>
            </w:ins>
          </w:p>
        </w:tc>
      </w:tr>
      <w:tr w:rsidR="000F3E8E" w:rsidRPr="00951586" w14:paraId="779203AD" w14:textId="77777777" w:rsidTr="00201201">
        <w:trPr>
          <w:trHeight w:val="315"/>
          <w:ins w:id="987"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AA9A339" w14:textId="77777777" w:rsidR="000F3E8E" w:rsidRPr="00951586" w:rsidRDefault="000F3E8E" w:rsidP="00201201">
            <w:pPr>
              <w:spacing w:after="0" w:line="240" w:lineRule="auto"/>
              <w:jc w:val="right"/>
              <w:rPr>
                <w:ins w:id="988" w:author="Ricky Hu" w:date="2022-05-13T18:07:00Z"/>
                <w:rFonts w:ascii="Times New Roman" w:eastAsia="Times New Roman" w:hAnsi="Times New Roman" w:cs="Times New Roman"/>
                <w:color w:val="000000"/>
              </w:rPr>
            </w:pPr>
            <w:ins w:id="989" w:author="Ricky Hu" w:date="2022-05-13T18:07:00Z">
              <w:r w:rsidRPr="00951586">
                <w:rPr>
                  <w:rFonts w:ascii="Times New Roman" w:eastAsia="Times New Roman" w:hAnsi="Times New Roman" w:cs="Times New Roman"/>
                  <w:color w:val="000000"/>
                </w:rPr>
                <w:t>Progression</w:t>
              </w:r>
            </w:ins>
          </w:p>
        </w:tc>
        <w:tc>
          <w:tcPr>
            <w:tcW w:w="4400" w:type="dxa"/>
            <w:tcBorders>
              <w:top w:val="nil"/>
              <w:left w:val="nil"/>
              <w:bottom w:val="single" w:sz="4" w:space="0" w:color="auto"/>
              <w:right w:val="single" w:sz="4" w:space="0" w:color="auto"/>
            </w:tcBorders>
            <w:shd w:val="clear" w:color="auto" w:fill="auto"/>
            <w:noWrap/>
            <w:vAlign w:val="bottom"/>
            <w:hideMark/>
          </w:tcPr>
          <w:p w14:paraId="48E796D3" w14:textId="77777777" w:rsidR="000F3E8E" w:rsidRPr="00951586" w:rsidRDefault="000F3E8E" w:rsidP="00201201">
            <w:pPr>
              <w:spacing w:after="0" w:line="240" w:lineRule="auto"/>
              <w:jc w:val="center"/>
              <w:rPr>
                <w:ins w:id="990" w:author="Ricky Hu" w:date="2022-05-13T18:07:00Z"/>
                <w:rFonts w:ascii="Times New Roman" w:eastAsia="Times New Roman" w:hAnsi="Times New Roman" w:cs="Times New Roman"/>
                <w:color w:val="000000"/>
              </w:rPr>
            </w:pPr>
            <w:ins w:id="991" w:author="Ricky Hu" w:date="2022-05-13T18:07:00Z">
              <w:r w:rsidRPr="00951586">
                <w:rPr>
                  <w:rFonts w:ascii="Times New Roman" w:eastAsia="Times New Roman" w:hAnsi="Times New Roman" w:cs="Times New Roman"/>
                  <w:color w:val="000000"/>
                </w:rPr>
                <w:t>50 (51.5)</w:t>
              </w:r>
            </w:ins>
          </w:p>
        </w:tc>
      </w:tr>
      <w:tr w:rsidR="000F3E8E" w:rsidRPr="00951586" w14:paraId="0AF05F7E" w14:textId="77777777" w:rsidTr="00201201">
        <w:trPr>
          <w:trHeight w:val="315"/>
          <w:ins w:id="992"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7A3FAAF" w14:textId="77777777" w:rsidR="000F3E8E" w:rsidRPr="00951586" w:rsidRDefault="000F3E8E" w:rsidP="00201201">
            <w:pPr>
              <w:spacing w:after="0" w:line="240" w:lineRule="auto"/>
              <w:jc w:val="right"/>
              <w:rPr>
                <w:ins w:id="993" w:author="Ricky Hu" w:date="2022-05-13T18:07:00Z"/>
                <w:rFonts w:ascii="Times New Roman" w:eastAsia="Times New Roman" w:hAnsi="Times New Roman" w:cs="Times New Roman"/>
                <w:color w:val="000000"/>
              </w:rPr>
            </w:pPr>
            <w:ins w:id="994" w:author="Ricky Hu" w:date="2022-05-13T18:07:00Z">
              <w:r w:rsidRPr="00951586">
                <w:rPr>
                  <w:rFonts w:ascii="Times New Roman" w:eastAsia="Times New Roman" w:hAnsi="Times New Roman" w:cs="Times New Roman"/>
                  <w:color w:val="000000"/>
                </w:rPr>
                <w:t>No progression</w:t>
              </w:r>
            </w:ins>
          </w:p>
        </w:tc>
        <w:tc>
          <w:tcPr>
            <w:tcW w:w="4400" w:type="dxa"/>
            <w:tcBorders>
              <w:top w:val="nil"/>
              <w:left w:val="nil"/>
              <w:bottom w:val="single" w:sz="4" w:space="0" w:color="auto"/>
              <w:right w:val="single" w:sz="4" w:space="0" w:color="auto"/>
            </w:tcBorders>
            <w:shd w:val="clear" w:color="auto" w:fill="auto"/>
            <w:noWrap/>
            <w:vAlign w:val="bottom"/>
            <w:hideMark/>
          </w:tcPr>
          <w:p w14:paraId="28D4E8B6" w14:textId="77777777" w:rsidR="000F3E8E" w:rsidRPr="00951586" w:rsidRDefault="000F3E8E" w:rsidP="00201201">
            <w:pPr>
              <w:spacing w:after="0" w:line="240" w:lineRule="auto"/>
              <w:jc w:val="center"/>
              <w:rPr>
                <w:ins w:id="995" w:author="Ricky Hu" w:date="2022-05-13T18:07:00Z"/>
                <w:rFonts w:ascii="Times New Roman" w:eastAsia="Times New Roman" w:hAnsi="Times New Roman" w:cs="Times New Roman"/>
                <w:color w:val="000000"/>
              </w:rPr>
            </w:pPr>
            <w:ins w:id="996" w:author="Ricky Hu" w:date="2022-05-13T18:07:00Z">
              <w:r w:rsidRPr="00951586">
                <w:rPr>
                  <w:rFonts w:ascii="Times New Roman" w:eastAsia="Times New Roman" w:hAnsi="Times New Roman" w:cs="Times New Roman"/>
                  <w:color w:val="000000"/>
                </w:rPr>
                <w:t>40 (41.2)</w:t>
              </w:r>
            </w:ins>
          </w:p>
        </w:tc>
      </w:tr>
      <w:tr w:rsidR="000F3E8E" w:rsidRPr="00951586" w14:paraId="1456447A" w14:textId="77777777" w:rsidTr="00201201">
        <w:trPr>
          <w:trHeight w:val="315"/>
          <w:ins w:id="997"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28C224A" w14:textId="77777777" w:rsidR="000F3E8E" w:rsidRPr="00951586" w:rsidRDefault="000F3E8E" w:rsidP="00201201">
            <w:pPr>
              <w:spacing w:after="0" w:line="240" w:lineRule="auto"/>
              <w:jc w:val="right"/>
              <w:rPr>
                <w:ins w:id="998" w:author="Ricky Hu" w:date="2022-05-13T18:07:00Z"/>
                <w:rFonts w:ascii="Times New Roman" w:eastAsia="Times New Roman" w:hAnsi="Times New Roman" w:cs="Times New Roman"/>
                <w:color w:val="000000"/>
              </w:rPr>
            </w:pPr>
            <w:ins w:id="999" w:author="Ricky Hu" w:date="2022-05-13T18:07:00Z">
              <w:r w:rsidRPr="00951586">
                <w:rPr>
                  <w:rFonts w:ascii="Times New Roman" w:eastAsia="Times New Roman" w:hAnsi="Times New Roman" w:cs="Times New Roman"/>
                  <w:color w:val="000000"/>
                </w:rPr>
                <w:t>Undetermined</w:t>
              </w:r>
            </w:ins>
          </w:p>
        </w:tc>
        <w:tc>
          <w:tcPr>
            <w:tcW w:w="4400" w:type="dxa"/>
            <w:tcBorders>
              <w:top w:val="nil"/>
              <w:left w:val="nil"/>
              <w:bottom w:val="single" w:sz="4" w:space="0" w:color="auto"/>
              <w:right w:val="single" w:sz="4" w:space="0" w:color="auto"/>
            </w:tcBorders>
            <w:shd w:val="clear" w:color="auto" w:fill="auto"/>
            <w:noWrap/>
            <w:vAlign w:val="bottom"/>
            <w:hideMark/>
          </w:tcPr>
          <w:p w14:paraId="150C4F98" w14:textId="77777777" w:rsidR="000F3E8E" w:rsidRPr="00951586" w:rsidRDefault="000F3E8E" w:rsidP="00201201">
            <w:pPr>
              <w:spacing w:after="0" w:line="240" w:lineRule="auto"/>
              <w:jc w:val="center"/>
              <w:rPr>
                <w:ins w:id="1000" w:author="Ricky Hu" w:date="2022-05-13T18:07:00Z"/>
                <w:rFonts w:ascii="Times New Roman" w:eastAsia="Times New Roman" w:hAnsi="Times New Roman" w:cs="Times New Roman"/>
                <w:color w:val="000000"/>
              </w:rPr>
            </w:pPr>
            <w:ins w:id="1001" w:author="Ricky Hu" w:date="2022-05-13T18:07:00Z">
              <w:r w:rsidRPr="00951586">
                <w:rPr>
                  <w:rFonts w:ascii="Times New Roman" w:eastAsia="Times New Roman" w:hAnsi="Times New Roman" w:cs="Times New Roman"/>
                  <w:color w:val="000000"/>
                </w:rPr>
                <w:t>7 (7.2)</w:t>
              </w:r>
            </w:ins>
          </w:p>
        </w:tc>
      </w:tr>
      <w:tr w:rsidR="000F3E8E" w:rsidRPr="00951586" w14:paraId="7BE46DB7" w14:textId="77777777" w:rsidTr="00201201">
        <w:trPr>
          <w:trHeight w:val="315"/>
          <w:ins w:id="1002"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C8DB005" w14:textId="77777777" w:rsidR="000F3E8E" w:rsidRPr="00951586" w:rsidRDefault="000F3E8E" w:rsidP="00201201">
            <w:pPr>
              <w:spacing w:after="0" w:line="240" w:lineRule="auto"/>
              <w:rPr>
                <w:ins w:id="1003" w:author="Ricky Hu" w:date="2022-05-13T18:07:00Z"/>
                <w:rFonts w:ascii="Times New Roman" w:eastAsia="Times New Roman" w:hAnsi="Times New Roman" w:cs="Times New Roman"/>
                <w:color w:val="000000"/>
              </w:rPr>
            </w:pPr>
            <w:ins w:id="1004" w:author="Ricky Hu" w:date="2022-05-13T18:07:00Z">
              <w:r w:rsidRPr="00951586">
                <w:rPr>
                  <w:rFonts w:ascii="Times New Roman" w:eastAsia="Times New Roman" w:hAnsi="Times New Roman" w:cs="Times New Roman"/>
                  <w:color w:val="000000"/>
                </w:rPr>
                <w:t>Mean time to FFLP (months) ± SD</w:t>
              </w:r>
            </w:ins>
          </w:p>
        </w:tc>
        <w:tc>
          <w:tcPr>
            <w:tcW w:w="4400" w:type="dxa"/>
            <w:tcBorders>
              <w:top w:val="nil"/>
              <w:left w:val="nil"/>
              <w:bottom w:val="single" w:sz="4" w:space="0" w:color="auto"/>
              <w:right w:val="single" w:sz="4" w:space="0" w:color="auto"/>
            </w:tcBorders>
            <w:shd w:val="clear" w:color="auto" w:fill="auto"/>
            <w:noWrap/>
            <w:vAlign w:val="bottom"/>
            <w:hideMark/>
          </w:tcPr>
          <w:p w14:paraId="72A69664" w14:textId="77777777" w:rsidR="000F3E8E" w:rsidRPr="00951586" w:rsidRDefault="000F3E8E" w:rsidP="00201201">
            <w:pPr>
              <w:spacing w:after="0" w:line="240" w:lineRule="auto"/>
              <w:jc w:val="center"/>
              <w:rPr>
                <w:ins w:id="1005" w:author="Ricky Hu" w:date="2022-05-13T18:07:00Z"/>
                <w:rFonts w:ascii="Times New Roman" w:eastAsia="Times New Roman" w:hAnsi="Times New Roman" w:cs="Times New Roman"/>
                <w:color w:val="000000"/>
              </w:rPr>
            </w:pPr>
            <w:ins w:id="1006" w:author="Ricky Hu" w:date="2022-05-13T18:07:00Z">
              <w:r w:rsidRPr="00951586">
                <w:rPr>
                  <w:rFonts w:ascii="Times New Roman" w:eastAsia="Times New Roman" w:hAnsi="Times New Roman" w:cs="Times New Roman"/>
                  <w:color w:val="000000"/>
                </w:rPr>
                <w:t>10.5 (8.8)</w:t>
              </w:r>
            </w:ins>
          </w:p>
        </w:tc>
      </w:tr>
      <w:tr w:rsidR="000F3E8E" w:rsidRPr="00951586" w14:paraId="6B7F2D74" w14:textId="77777777" w:rsidTr="007224B7">
        <w:trPr>
          <w:trHeight w:val="315"/>
          <w:ins w:id="1007"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551FB32" w14:textId="77777777" w:rsidR="000F3E8E" w:rsidRPr="00951586" w:rsidRDefault="000F3E8E" w:rsidP="00201201">
            <w:pPr>
              <w:spacing w:after="0" w:line="240" w:lineRule="auto"/>
              <w:rPr>
                <w:ins w:id="1008" w:author="Ricky Hu" w:date="2022-05-13T18:07:00Z"/>
                <w:rFonts w:ascii="Times New Roman" w:eastAsia="Times New Roman" w:hAnsi="Times New Roman" w:cs="Times New Roman"/>
                <w:color w:val="000000"/>
              </w:rPr>
            </w:pPr>
            <w:ins w:id="1009" w:author="Ricky Hu" w:date="2022-05-13T18:07:00Z">
              <w:r w:rsidRPr="00951586">
                <w:rPr>
                  <w:rFonts w:ascii="Times New Roman" w:eastAsia="Times New Roman" w:hAnsi="Times New Roman" w:cs="Times New Roman"/>
                  <w:color w:val="000000"/>
                </w:rPr>
                <w:lastRenderedPageBreak/>
                <w:t xml:space="preserve">Any hepatic progression (AHP), n (%) </w:t>
              </w:r>
            </w:ins>
          </w:p>
        </w:tc>
        <w:tc>
          <w:tcPr>
            <w:tcW w:w="4400" w:type="dxa"/>
            <w:tcBorders>
              <w:top w:val="nil"/>
              <w:left w:val="nil"/>
              <w:bottom w:val="single" w:sz="4" w:space="0" w:color="auto"/>
              <w:right w:val="single" w:sz="4" w:space="0" w:color="auto"/>
            </w:tcBorders>
            <w:shd w:val="clear" w:color="auto" w:fill="auto"/>
            <w:noWrap/>
            <w:vAlign w:val="center"/>
            <w:hideMark/>
          </w:tcPr>
          <w:p w14:paraId="351E6E6D" w14:textId="77777777" w:rsidR="000F3E8E" w:rsidRPr="00951586" w:rsidRDefault="000F3E8E" w:rsidP="00201201">
            <w:pPr>
              <w:spacing w:after="0" w:line="240" w:lineRule="auto"/>
              <w:jc w:val="center"/>
              <w:rPr>
                <w:ins w:id="1010" w:author="Ricky Hu" w:date="2022-05-13T18:07:00Z"/>
                <w:rFonts w:ascii="Times New Roman" w:eastAsia="Times New Roman" w:hAnsi="Times New Roman" w:cs="Times New Roman"/>
                <w:color w:val="000000"/>
              </w:rPr>
            </w:pPr>
            <w:ins w:id="1011" w:author="Ricky Hu" w:date="2022-05-13T18:07:00Z">
              <w:r w:rsidRPr="00951586">
                <w:rPr>
                  <w:rFonts w:ascii="Times New Roman" w:eastAsia="Times New Roman" w:hAnsi="Times New Roman" w:cs="Times New Roman"/>
                  <w:color w:val="000000"/>
                </w:rPr>
                <w:t> </w:t>
              </w:r>
            </w:ins>
          </w:p>
        </w:tc>
      </w:tr>
      <w:tr w:rsidR="000F3E8E" w:rsidRPr="00951586" w14:paraId="4120DC5B" w14:textId="77777777" w:rsidTr="00201201">
        <w:trPr>
          <w:trHeight w:val="315"/>
          <w:ins w:id="1012"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8FF9D86" w14:textId="77777777" w:rsidR="000F3E8E" w:rsidRPr="00951586" w:rsidRDefault="000F3E8E" w:rsidP="00201201">
            <w:pPr>
              <w:spacing w:after="0" w:line="240" w:lineRule="auto"/>
              <w:jc w:val="right"/>
              <w:rPr>
                <w:ins w:id="1013" w:author="Ricky Hu" w:date="2022-05-13T18:07:00Z"/>
                <w:rFonts w:ascii="Times New Roman" w:eastAsia="Times New Roman" w:hAnsi="Times New Roman" w:cs="Times New Roman"/>
                <w:color w:val="000000"/>
              </w:rPr>
            </w:pPr>
            <w:ins w:id="1014" w:author="Ricky Hu" w:date="2022-05-13T18:07:00Z">
              <w:r w:rsidRPr="00951586">
                <w:rPr>
                  <w:rFonts w:ascii="Times New Roman" w:eastAsia="Times New Roman" w:hAnsi="Times New Roman" w:cs="Times New Roman"/>
                  <w:color w:val="000000"/>
                </w:rPr>
                <w:t>Progression</w:t>
              </w:r>
            </w:ins>
          </w:p>
        </w:tc>
        <w:tc>
          <w:tcPr>
            <w:tcW w:w="4400" w:type="dxa"/>
            <w:tcBorders>
              <w:top w:val="nil"/>
              <w:left w:val="nil"/>
              <w:bottom w:val="single" w:sz="4" w:space="0" w:color="auto"/>
              <w:right w:val="single" w:sz="4" w:space="0" w:color="auto"/>
            </w:tcBorders>
            <w:shd w:val="clear" w:color="auto" w:fill="auto"/>
            <w:noWrap/>
            <w:vAlign w:val="bottom"/>
            <w:hideMark/>
          </w:tcPr>
          <w:p w14:paraId="514AE430" w14:textId="77777777" w:rsidR="000F3E8E" w:rsidRPr="00951586" w:rsidRDefault="000F3E8E" w:rsidP="00201201">
            <w:pPr>
              <w:spacing w:after="0" w:line="240" w:lineRule="auto"/>
              <w:jc w:val="center"/>
              <w:rPr>
                <w:ins w:id="1015" w:author="Ricky Hu" w:date="2022-05-13T18:07:00Z"/>
                <w:rFonts w:ascii="Times New Roman" w:eastAsia="Times New Roman" w:hAnsi="Times New Roman" w:cs="Times New Roman"/>
                <w:color w:val="000000"/>
              </w:rPr>
            </w:pPr>
            <w:ins w:id="1016" w:author="Ricky Hu" w:date="2022-05-13T18:07:00Z">
              <w:r w:rsidRPr="00951586">
                <w:rPr>
                  <w:rFonts w:ascii="Times New Roman" w:eastAsia="Times New Roman" w:hAnsi="Times New Roman" w:cs="Times New Roman"/>
                  <w:color w:val="000000"/>
                </w:rPr>
                <w:t>76 (78.4)</w:t>
              </w:r>
            </w:ins>
          </w:p>
        </w:tc>
      </w:tr>
      <w:tr w:rsidR="000F3E8E" w:rsidRPr="00951586" w14:paraId="2525D815" w14:textId="77777777" w:rsidTr="00201201">
        <w:trPr>
          <w:trHeight w:val="315"/>
          <w:ins w:id="1017"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4B25D83" w14:textId="77777777" w:rsidR="000F3E8E" w:rsidRPr="00951586" w:rsidRDefault="000F3E8E" w:rsidP="00201201">
            <w:pPr>
              <w:spacing w:after="0" w:line="240" w:lineRule="auto"/>
              <w:jc w:val="right"/>
              <w:rPr>
                <w:ins w:id="1018" w:author="Ricky Hu" w:date="2022-05-13T18:07:00Z"/>
                <w:rFonts w:ascii="Times New Roman" w:eastAsia="Times New Roman" w:hAnsi="Times New Roman" w:cs="Times New Roman"/>
                <w:color w:val="000000"/>
              </w:rPr>
            </w:pPr>
            <w:ins w:id="1019" w:author="Ricky Hu" w:date="2022-05-13T18:07:00Z">
              <w:r w:rsidRPr="00951586">
                <w:rPr>
                  <w:rFonts w:ascii="Times New Roman" w:eastAsia="Times New Roman" w:hAnsi="Times New Roman" w:cs="Times New Roman"/>
                  <w:color w:val="000000"/>
                </w:rPr>
                <w:t>No progression</w:t>
              </w:r>
            </w:ins>
          </w:p>
        </w:tc>
        <w:tc>
          <w:tcPr>
            <w:tcW w:w="4400" w:type="dxa"/>
            <w:tcBorders>
              <w:top w:val="nil"/>
              <w:left w:val="nil"/>
              <w:bottom w:val="single" w:sz="4" w:space="0" w:color="auto"/>
              <w:right w:val="single" w:sz="4" w:space="0" w:color="auto"/>
            </w:tcBorders>
            <w:shd w:val="clear" w:color="auto" w:fill="auto"/>
            <w:noWrap/>
            <w:vAlign w:val="bottom"/>
            <w:hideMark/>
          </w:tcPr>
          <w:p w14:paraId="69BA24E2" w14:textId="77777777" w:rsidR="000F3E8E" w:rsidRPr="00951586" w:rsidRDefault="000F3E8E" w:rsidP="00201201">
            <w:pPr>
              <w:spacing w:after="0" w:line="240" w:lineRule="auto"/>
              <w:jc w:val="center"/>
              <w:rPr>
                <w:ins w:id="1020" w:author="Ricky Hu" w:date="2022-05-13T18:07:00Z"/>
                <w:rFonts w:ascii="Times New Roman" w:eastAsia="Times New Roman" w:hAnsi="Times New Roman" w:cs="Times New Roman"/>
                <w:color w:val="000000"/>
              </w:rPr>
            </w:pPr>
            <w:ins w:id="1021" w:author="Ricky Hu" w:date="2022-05-13T18:07:00Z">
              <w:r w:rsidRPr="00951586">
                <w:rPr>
                  <w:rFonts w:ascii="Times New Roman" w:eastAsia="Times New Roman" w:hAnsi="Times New Roman" w:cs="Times New Roman"/>
                  <w:color w:val="000000"/>
                </w:rPr>
                <w:t>16 (16.5)</w:t>
              </w:r>
            </w:ins>
          </w:p>
        </w:tc>
      </w:tr>
      <w:tr w:rsidR="000F3E8E" w:rsidRPr="00951586" w14:paraId="112C4029" w14:textId="77777777" w:rsidTr="00201201">
        <w:trPr>
          <w:trHeight w:val="315"/>
          <w:ins w:id="1022"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7DF5946" w14:textId="77777777" w:rsidR="000F3E8E" w:rsidRPr="00951586" w:rsidRDefault="000F3E8E" w:rsidP="00201201">
            <w:pPr>
              <w:spacing w:after="0" w:line="240" w:lineRule="auto"/>
              <w:jc w:val="right"/>
              <w:rPr>
                <w:ins w:id="1023" w:author="Ricky Hu" w:date="2022-05-13T18:07:00Z"/>
                <w:rFonts w:ascii="Times New Roman" w:eastAsia="Times New Roman" w:hAnsi="Times New Roman" w:cs="Times New Roman"/>
                <w:color w:val="000000"/>
              </w:rPr>
            </w:pPr>
            <w:ins w:id="1024" w:author="Ricky Hu" w:date="2022-05-13T18:07:00Z">
              <w:r w:rsidRPr="00951586">
                <w:rPr>
                  <w:rFonts w:ascii="Times New Roman" w:eastAsia="Times New Roman" w:hAnsi="Times New Roman" w:cs="Times New Roman"/>
                  <w:color w:val="000000"/>
                </w:rPr>
                <w:t>Undetermined</w:t>
              </w:r>
            </w:ins>
          </w:p>
        </w:tc>
        <w:tc>
          <w:tcPr>
            <w:tcW w:w="4400" w:type="dxa"/>
            <w:tcBorders>
              <w:top w:val="nil"/>
              <w:left w:val="nil"/>
              <w:bottom w:val="single" w:sz="4" w:space="0" w:color="auto"/>
              <w:right w:val="single" w:sz="4" w:space="0" w:color="auto"/>
            </w:tcBorders>
            <w:shd w:val="clear" w:color="auto" w:fill="auto"/>
            <w:noWrap/>
            <w:vAlign w:val="bottom"/>
            <w:hideMark/>
          </w:tcPr>
          <w:p w14:paraId="0E709C63" w14:textId="77777777" w:rsidR="000F3E8E" w:rsidRPr="00951586" w:rsidRDefault="000F3E8E" w:rsidP="00201201">
            <w:pPr>
              <w:spacing w:after="0" w:line="240" w:lineRule="auto"/>
              <w:jc w:val="center"/>
              <w:rPr>
                <w:ins w:id="1025" w:author="Ricky Hu" w:date="2022-05-13T18:07:00Z"/>
                <w:rFonts w:ascii="Times New Roman" w:eastAsia="Times New Roman" w:hAnsi="Times New Roman" w:cs="Times New Roman"/>
                <w:color w:val="000000"/>
              </w:rPr>
            </w:pPr>
            <w:ins w:id="1026" w:author="Ricky Hu" w:date="2022-05-13T18:07:00Z">
              <w:r w:rsidRPr="00951586">
                <w:rPr>
                  <w:rFonts w:ascii="Times New Roman" w:eastAsia="Times New Roman" w:hAnsi="Times New Roman" w:cs="Times New Roman"/>
                  <w:color w:val="000000"/>
                </w:rPr>
                <w:t>5 (5.2)</w:t>
              </w:r>
            </w:ins>
          </w:p>
        </w:tc>
      </w:tr>
      <w:tr w:rsidR="000F3E8E" w:rsidRPr="00951586" w14:paraId="658E5BCD" w14:textId="77777777" w:rsidTr="00201201">
        <w:trPr>
          <w:trHeight w:val="315"/>
          <w:ins w:id="1027" w:author="Ricky Hu" w:date="2022-05-13T18:07: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9A60F3A" w14:textId="77777777" w:rsidR="000F3E8E" w:rsidRPr="00951586" w:rsidRDefault="000F3E8E" w:rsidP="00201201">
            <w:pPr>
              <w:spacing w:after="0" w:line="240" w:lineRule="auto"/>
              <w:rPr>
                <w:ins w:id="1028" w:author="Ricky Hu" w:date="2022-05-13T18:07:00Z"/>
                <w:rFonts w:ascii="Times New Roman" w:eastAsia="Times New Roman" w:hAnsi="Times New Roman" w:cs="Times New Roman"/>
                <w:color w:val="000000"/>
              </w:rPr>
            </w:pPr>
            <w:ins w:id="1029" w:author="Ricky Hu" w:date="2022-05-13T18:07:00Z">
              <w:r w:rsidRPr="00951586">
                <w:rPr>
                  <w:rFonts w:ascii="Times New Roman" w:eastAsia="Times New Roman" w:hAnsi="Times New Roman" w:cs="Times New Roman"/>
                  <w:color w:val="000000"/>
                </w:rPr>
                <w:t>Mean time to AHP (months) ± SD</w:t>
              </w:r>
            </w:ins>
          </w:p>
        </w:tc>
        <w:tc>
          <w:tcPr>
            <w:tcW w:w="4400" w:type="dxa"/>
            <w:tcBorders>
              <w:top w:val="nil"/>
              <w:left w:val="nil"/>
              <w:bottom w:val="single" w:sz="4" w:space="0" w:color="auto"/>
              <w:right w:val="single" w:sz="4" w:space="0" w:color="auto"/>
            </w:tcBorders>
            <w:shd w:val="clear" w:color="auto" w:fill="auto"/>
            <w:noWrap/>
            <w:vAlign w:val="bottom"/>
            <w:hideMark/>
          </w:tcPr>
          <w:p w14:paraId="22A315F7" w14:textId="77777777" w:rsidR="000F3E8E" w:rsidRPr="00951586" w:rsidRDefault="000F3E8E" w:rsidP="00201201">
            <w:pPr>
              <w:spacing w:after="0" w:line="240" w:lineRule="auto"/>
              <w:jc w:val="center"/>
              <w:rPr>
                <w:ins w:id="1030" w:author="Ricky Hu" w:date="2022-05-13T18:07:00Z"/>
                <w:rFonts w:ascii="Times New Roman" w:eastAsia="Times New Roman" w:hAnsi="Times New Roman" w:cs="Times New Roman"/>
                <w:color w:val="000000"/>
              </w:rPr>
            </w:pPr>
            <w:ins w:id="1031" w:author="Ricky Hu" w:date="2022-05-13T18:07:00Z">
              <w:r w:rsidRPr="00951586">
                <w:rPr>
                  <w:rFonts w:ascii="Times New Roman" w:eastAsia="Times New Roman" w:hAnsi="Times New Roman" w:cs="Times New Roman"/>
                  <w:color w:val="000000"/>
                </w:rPr>
                <w:t>7.4 (6.9)</w:t>
              </w:r>
            </w:ins>
          </w:p>
        </w:tc>
      </w:tr>
    </w:tbl>
    <w:p w14:paraId="6655AB90" w14:textId="77777777" w:rsidR="00A87A7E" w:rsidRDefault="00A87A7E" w:rsidP="000F3E8E">
      <w:pPr>
        <w:spacing w:after="0" w:line="360" w:lineRule="auto"/>
        <w:rPr>
          <w:rFonts w:ascii="Times New Roman" w:hAnsi="Times New Roman" w:cs="Times New Roman"/>
        </w:rPr>
      </w:pPr>
    </w:p>
    <w:p w14:paraId="671D1594" w14:textId="2F90F00B" w:rsidR="000F3E8E" w:rsidRDefault="000F3E8E" w:rsidP="000F3E8E">
      <w:pPr>
        <w:spacing w:after="0" w:line="360" w:lineRule="auto"/>
        <w:rPr>
          <w:ins w:id="1032" w:author="Ricky Hu" w:date="2022-05-13T18:07:00Z"/>
          <w:rFonts w:ascii="Times New Roman" w:hAnsi="Times New Roman" w:cs="Times New Roman"/>
        </w:rPr>
      </w:pPr>
      <w:ins w:id="1033" w:author="Ricky Hu" w:date="2022-05-13T18:07:00Z">
        <w:r>
          <w:rPr>
            <w:rFonts w:ascii="Times New Roman" w:hAnsi="Times New Roman" w:cs="Times New Roman"/>
          </w:rPr>
          <w:t>Abbreviations: LN = lymph node, RT = radiotherapy</w:t>
        </w:r>
      </w:ins>
    </w:p>
    <w:p w14:paraId="61D1BCD5" w14:textId="77777777" w:rsidR="000F3E8E" w:rsidRDefault="000F3E8E" w:rsidP="000F3E8E">
      <w:pPr>
        <w:spacing w:after="0" w:line="360" w:lineRule="auto"/>
        <w:rPr>
          <w:ins w:id="1034" w:author="Ricky Hu" w:date="2022-05-13T18:07:00Z"/>
          <w:rFonts w:ascii="Times New Roman" w:hAnsi="Times New Roman" w:cs="Times New Roman"/>
        </w:rPr>
      </w:pPr>
    </w:p>
    <w:p w14:paraId="46463110" w14:textId="2837E944" w:rsidR="00D647A1" w:rsidRDefault="00C74CBB" w:rsidP="000F3E8E">
      <w:pPr>
        <w:spacing w:after="0" w:line="360" w:lineRule="auto"/>
        <w:rPr>
          <w:ins w:id="1035" w:author="Ricky Hu" w:date="2022-05-25T17:08:00Z"/>
          <w:rFonts w:ascii="Times New Roman" w:hAnsi="Times New Roman" w:cs="Times New Roman"/>
        </w:rPr>
      </w:pPr>
      <w:ins w:id="1036" w:author="Ricky Hu" w:date="2022-05-18T02:36:00Z">
        <w:r>
          <w:rPr>
            <w:rFonts w:ascii="Times New Roman" w:hAnsi="Times New Roman" w:cs="Times New Roman"/>
          </w:rPr>
          <w:t xml:space="preserve">Supplementary Table </w:t>
        </w:r>
      </w:ins>
      <w:ins w:id="1037" w:author="Ricky Hu" w:date="2022-05-13T18:07:00Z">
        <w:r w:rsidR="000F3E8E">
          <w:rPr>
            <w:rFonts w:ascii="Times New Roman" w:hAnsi="Times New Roman" w:cs="Times New Roman"/>
          </w:rPr>
          <w:t>S</w:t>
        </w:r>
      </w:ins>
      <w:ins w:id="1038" w:author="Ricky Hu" w:date="2022-05-18T02:36:00Z">
        <w:r>
          <w:rPr>
            <w:rFonts w:ascii="Times New Roman" w:hAnsi="Times New Roman" w:cs="Times New Roman"/>
          </w:rPr>
          <w:t>5</w:t>
        </w:r>
      </w:ins>
      <w:ins w:id="1039" w:author="Ricky Hu" w:date="2022-05-13T18:07:00Z">
        <w:r w:rsidR="000F3E8E">
          <w:rPr>
            <w:rFonts w:ascii="Times New Roman" w:hAnsi="Times New Roman" w:cs="Times New Roman"/>
          </w:rPr>
          <w:t>: A table of baseline clinical variables recorded as part of standard of care, with averages computed from t</w:t>
        </w:r>
      </w:ins>
      <w:ins w:id="1040" w:author="Ricky Hu" w:date="2022-05-13T18:08:00Z">
        <w:r w:rsidR="000F3E8E">
          <w:rPr>
            <w:rFonts w:ascii="Times New Roman" w:hAnsi="Times New Roman" w:cs="Times New Roman"/>
          </w:rPr>
          <w:t>he set of variables per patient</w:t>
        </w:r>
      </w:ins>
      <w:ins w:id="1041" w:author="Ricky Hu" w:date="2022-05-13T18:07:00Z">
        <w:r w:rsidR="000F3E8E">
          <w:rPr>
            <w:rFonts w:ascii="Times New Roman" w:hAnsi="Times New Roman" w:cs="Times New Roman"/>
          </w:rPr>
          <w:t>.</w:t>
        </w:r>
      </w:ins>
      <w:ins w:id="1042" w:author="Ricky Hu" w:date="2022-05-13T18:08:00Z">
        <w:r w:rsidR="000F3E8E">
          <w:rPr>
            <w:rFonts w:ascii="Times New Roman" w:hAnsi="Times New Roman" w:cs="Times New Roman"/>
          </w:rPr>
          <w:t xml:space="preserve"> Lesion-specific variables were excluded.</w:t>
        </w:r>
      </w:ins>
    </w:p>
    <w:p w14:paraId="03FC9732" w14:textId="77777777" w:rsidR="00D647A1" w:rsidRDefault="00D647A1">
      <w:pPr>
        <w:rPr>
          <w:ins w:id="1043" w:author="Ricky Hu" w:date="2022-05-25T17:08:00Z"/>
          <w:rFonts w:ascii="Times New Roman" w:hAnsi="Times New Roman" w:cs="Times New Roman"/>
        </w:rPr>
      </w:pPr>
      <w:ins w:id="1044" w:author="Ricky Hu" w:date="2022-05-25T17:08:00Z">
        <w:r>
          <w:rPr>
            <w:rFonts w:ascii="Times New Roman" w:hAnsi="Times New Roman" w:cs="Times New Roman"/>
          </w:rPr>
          <w:br w:type="page"/>
        </w:r>
      </w:ins>
    </w:p>
    <w:p w14:paraId="2D17D5A8" w14:textId="77777777" w:rsidR="00D647A1" w:rsidRPr="0025214C" w:rsidRDefault="00D647A1" w:rsidP="00D647A1">
      <w:pPr>
        <w:spacing w:after="0" w:line="360" w:lineRule="auto"/>
        <w:rPr>
          <w:ins w:id="1045" w:author="Ricky Hu" w:date="2022-05-25T17:08:00Z"/>
          <w:rFonts w:ascii="Times New Roman" w:hAnsi="Times New Roman" w:cs="Times New Roman"/>
          <w:b/>
          <w:bCs/>
        </w:rPr>
      </w:pPr>
      <w:ins w:id="1046" w:author="Ricky Hu" w:date="2022-05-25T17:08:00Z">
        <w:r w:rsidRPr="0025214C">
          <w:rPr>
            <w:rFonts w:ascii="Times New Roman" w:hAnsi="Times New Roman" w:cs="Times New Roman"/>
            <w:b/>
            <w:bCs/>
          </w:rPr>
          <w:lastRenderedPageBreak/>
          <w:t>Supplementary Table S6: Dosages and number of fractions to liver metastases</w:t>
        </w:r>
      </w:ins>
    </w:p>
    <w:p w14:paraId="066C6481" w14:textId="77777777" w:rsidR="00D647A1" w:rsidRPr="0025214C" w:rsidRDefault="00D647A1" w:rsidP="00D647A1">
      <w:pPr>
        <w:spacing w:after="0" w:line="360" w:lineRule="auto"/>
        <w:rPr>
          <w:ins w:id="1047" w:author="Ricky Hu" w:date="2022-05-25T17:08:00Z"/>
          <w:rFonts w:ascii="Times New Roman" w:hAnsi="Times New Roman" w:cs="Times New Roman"/>
          <w:b/>
          <w:bCs/>
        </w:rPr>
      </w:pPr>
    </w:p>
    <w:tbl>
      <w:tblPr>
        <w:tblW w:w="8319" w:type="dxa"/>
        <w:tblCellMar>
          <w:top w:w="15" w:type="dxa"/>
          <w:left w:w="15" w:type="dxa"/>
          <w:bottom w:w="15" w:type="dxa"/>
          <w:right w:w="15" w:type="dxa"/>
        </w:tblCellMar>
        <w:tblLook w:val="04A0" w:firstRow="1" w:lastRow="0" w:firstColumn="1" w:lastColumn="0" w:noHBand="0" w:noVBand="1"/>
      </w:tblPr>
      <w:tblGrid>
        <w:gridCol w:w="2524"/>
        <w:gridCol w:w="1632"/>
        <w:gridCol w:w="1903"/>
        <w:gridCol w:w="2260"/>
      </w:tblGrid>
      <w:tr w:rsidR="00D647A1" w:rsidRPr="0025214C" w14:paraId="6A981FA9" w14:textId="77777777" w:rsidTr="003A2582">
        <w:trPr>
          <w:trHeight w:val="226"/>
          <w:ins w:id="1048" w:author="Ricky Hu" w:date="2022-05-25T17:0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84D82" w14:textId="77777777" w:rsidR="00D647A1" w:rsidRPr="0025214C" w:rsidRDefault="00D647A1" w:rsidP="003A2582">
            <w:pPr>
              <w:spacing w:after="0" w:line="240" w:lineRule="auto"/>
              <w:rPr>
                <w:ins w:id="1049" w:author="Ricky Hu" w:date="2022-05-25T17:08:00Z"/>
                <w:rFonts w:ascii="Times New Roman" w:eastAsia="Times New Roman" w:hAnsi="Times New Roman" w:cs="Times New Roman"/>
              </w:rPr>
            </w:pPr>
            <w:ins w:id="1050" w:author="Ricky Hu" w:date="2022-05-25T17:08:00Z">
              <w:r w:rsidRPr="0025214C">
                <w:rPr>
                  <w:rFonts w:ascii="Times New Roman" w:eastAsia="Times New Roman" w:hAnsi="Times New Roman" w:cs="Times New Roman"/>
                  <w:b/>
                  <w:bCs/>
                  <w:color w:val="000000"/>
                </w:rPr>
                <w:t>Total Dose (</w:t>
              </w:r>
              <w:proofErr w:type="spellStart"/>
              <w:r w:rsidRPr="0025214C">
                <w:rPr>
                  <w:rFonts w:ascii="Times New Roman" w:eastAsia="Times New Roman" w:hAnsi="Times New Roman" w:cs="Times New Roman"/>
                  <w:b/>
                  <w:bCs/>
                  <w:color w:val="000000"/>
                </w:rPr>
                <w:t>Gy</w:t>
              </w:r>
              <w:proofErr w:type="spellEnd"/>
              <w:r w:rsidRPr="0025214C">
                <w:rPr>
                  <w:rFonts w:ascii="Times New Roman" w:eastAsia="Times New Roman" w:hAnsi="Times New Roman" w:cs="Times New Roman"/>
                  <w:b/>
                  <w:bCs/>
                  <w:color w:val="000000"/>
                </w:rPr>
                <w: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220E2" w14:textId="77777777" w:rsidR="00D647A1" w:rsidRPr="0025214C" w:rsidRDefault="00D647A1" w:rsidP="003A2582">
            <w:pPr>
              <w:spacing w:after="0" w:line="240" w:lineRule="auto"/>
              <w:rPr>
                <w:ins w:id="1051" w:author="Ricky Hu" w:date="2022-05-25T17:08:00Z"/>
                <w:rFonts w:ascii="Times New Roman" w:eastAsia="Times New Roman" w:hAnsi="Times New Roman" w:cs="Times New Roman"/>
              </w:rPr>
            </w:pPr>
            <w:ins w:id="1052" w:author="Ricky Hu" w:date="2022-05-25T17:08:00Z">
              <w:r w:rsidRPr="0025214C">
                <w:rPr>
                  <w:rFonts w:ascii="Times New Roman" w:eastAsia="Times New Roman" w:hAnsi="Times New Roman" w:cs="Times New Roman"/>
                  <w:b/>
                  <w:bCs/>
                  <w:color w:val="000000"/>
                </w:rPr>
                <w:t>Fractions</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461D5" w14:textId="77777777" w:rsidR="00D647A1" w:rsidRPr="0025214C" w:rsidRDefault="00D647A1" w:rsidP="003A2582">
            <w:pPr>
              <w:spacing w:after="0" w:line="240" w:lineRule="auto"/>
              <w:rPr>
                <w:ins w:id="1053" w:author="Ricky Hu" w:date="2022-05-25T17:08:00Z"/>
                <w:rFonts w:ascii="Times New Roman" w:eastAsia="Times New Roman" w:hAnsi="Times New Roman" w:cs="Times New Roman"/>
              </w:rPr>
            </w:pPr>
            <w:ins w:id="1054" w:author="Ricky Hu" w:date="2022-05-25T17:08:00Z">
              <w:r w:rsidRPr="0025214C">
                <w:rPr>
                  <w:rFonts w:ascii="Times New Roman" w:eastAsia="Times New Roman" w:hAnsi="Times New Roman" w:cs="Times New Roman"/>
                  <w:b/>
                  <w:bCs/>
                  <w:color w:val="000000"/>
                </w:rPr>
                <w:t>BED</w:t>
              </w:r>
              <w:r w:rsidRPr="0025214C">
                <w:rPr>
                  <w:rFonts w:ascii="Times New Roman" w:eastAsia="Times New Roman" w:hAnsi="Times New Roman" w:cs="Times New Roman"/>
                  <w:b/>
                  <w:bCs/>
                  <w:color w:val="000000"/>
                  <w:vertAlign w:val="subscript"/>
                </w:rPr>
                <w:t>10</w:t>
              </w:r>
              <w:r w:rsidRPr="0025214C">
                <w:rPr>
                  <w:rFonts w:ascii="Times New Roman" w:eastAsia="Times New Roman" w:hAnsi="Times New Roman" w:cs="Times New Roman"/>
                  <w:b/>
                  <w:bCs/>
                  <w:color w:val="000000"/>
                </w:rPr>
                <w:t xml:space="preserve"> (</w:t>
              </w:r>
              <w:proofErr w:type="spellStart"/>
              <w:r w:rsidRPr="0025214C">
                <w:rPr>
                  <w:rFonts w:ascii="Times New Roman" w:eastAsia="Times New Roman" w:hAnsi="Times New Roman" w:cs="Times New Roman"/>
                  <w:b/>
                  <w:bCs/>
                  <w:color w:val="000000"/>
                </w:rPr>
                <w:t>Gy</w:t>
              </w:r>
              <w:proofErr w:type="spellEnd"/>
              <w:r w:rsidRPr="0025214C">
                <w:rPr>
                  <w:rFonts w:ascii="Times New Roman" w:eastAsia="Times New Roman" w:hAnsi="Times New Roman" w:cs="Times New Roman"/>
                  <w:b/>
                  <w:bCs/>
                  <w:color w:val="000000"/>
                </w:rPr>
                <w: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9F927" w14:textId="77777777" w:rsidR="00D647A1" w:rsidRPr="0025214C" w:rsidRDefault="00D647A1" w:rsidP="003A2582">
            <w:pPr>
              <w:spacing w:after="0" w:line="240" w:lineRule="auto"/>
              <w:rPr>
                <w:ins w:id="1055" w:author="Ricky Hu" w:date="2022-05-25T17:08:00Z"/>
                <w:rFonts w:ascii="Times New Roman" w:eastAsia="Times New Roman" w:hAnsi="Times New Roman" w:cs="Times New Roman"/>
              </w:rPr>
            </w:pPr>
            <w:ins w:id="1056" w:author="Ricky Hu" w:date="2022-05-25T17:08:00Z">
              <w:r w:rsidRPr="0025214C">
                <w:rPr>
                  <w:rFonts w:ascii="Times New Roman" w:eastAsia="Times New Roman" w:hAnsi="Times New Roman" w:cs="Times New Roman"/>
                  <w:b/>
                  <w:bCs/>
                  <w:color w:val="000000"/>
                </w:rPr>
                <w:t>Patient Count</w:t>
              </w:r>
            </w:ins>
          </w:p>
        </w:tc>
      </w:tr>
      <w:tr w:rsidR="00D647A1" w:rsidRPr="0025214C" w14:paraId="1713ED07" w14:textId="77777777" w:rsidTr="003A2582">
        <w:trPr>
          <w:trHeight w:val="327"/>
          <w:ins w:id="1057" w:author="Ricky Hu" w:date="2022-05-25T17:0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39612" w14:textId="77777777" w:rsidR="00D647A1" w:rsidRPr="0025214C" w:rsidRDefault="00D647A1" w:rsidP="003A2582">
            <w:pPr>
              <w:spacing w:after="0" w:line="240" w:lineRule="auto"/>
              <w:rPr>
                <w:ins w:id="1058" w:author="Ricky Hu" w:date="2022-05-25T17:08:00Z"/>
                <w:rFonts w:ascii="Times New Roman" w:eastAsia="Times New Roman" w:hAnsi="Times New Roman" w:cs="Times New Roman"/>
              </w:rPr>
            </w:pPr>
            <w:ins w:id="1059" w:author="Ricky Hu" w:date="2022-05-25T17:08:00Z">
              <w:r w:rsidRPr="0025214C">
                <w:rPr>
                  <w:rFonts w:ascii="Times New Roman" w:eastAsia="Times New Roman" w:hAnsi="Times New Roman" w:cs="Times New Roman"/>
                  <w:color w:val="000000"/>
                </w:rPr>
                <w:t>24</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11E29" w14:textId="77777777" w:rsidR="00D647A1" w:rsidRPr="0025214C" w:rsidRDefault="00D647A1" w:rsidP="003A2582">
            <w:pPr>
              <w:spacing w:after="0" w:line="240" w:lineRule="auto"/>
              <w:rPr>
                <w:ins w:id="1060" w:author="Ricky Hu" w:date="2022-05-25T17:08:00Z"/>
                <w:rFonts w:ascii="Times New Roman" w:eastAsia="Times New Roman" w:hAnsi="Times New Roman" w:cs="Times New Roman"/>
              </w:rPr>
            </w:pPr>
            <w:ins w:id="1061" w:author="Ricky Hu" w:date="2022-05-25T17:08:00Z">
              <w:r w:rsidRPr="0025214C">
                <w:rPr>
                  <w:rFonts w:ascii="Times New Roman" w:eastAsia="Times New Roman" w:hAnsi="Times New Roman" w:cs="Times New Roman"/>
                  <w:color w:val="000000"/>
                </w:rPr>
                <w:t>1</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EDAC5" w14:textId="77777777" w:rsidR="00D647A1" w:rsidRPr="0025214C" w:rsidRDefault="00D647A1" w:rsidP="003A2582">
            <w:pPr>
              <w:spacing w:after="0" w:line="240" w:lineRule="auto"/>
              <w:rPr>
                <w:ins w:id="1062" w:author="Ricky Hu" w:date="2022-05-25T17:08:00Z"/>
                <w:rFonts w:ascii="Times New Roman" w:eastAsia="Times New Roman" w:hAnsi="Times New Roman" w:cs="Times New Roman"/>
              </w:rPr>
            </w:pPr>
            <w:ins w:id="1063" w:author="Ricky Hu" w:date="2022-05-25T17:08:00Z">
              <w:r w:rsidRPr="0025214C">
                <w:rPr>
                  <w:rFonts w:ascii="Times New Roman" w:eastAsia="Times New Roman" w:hAnsi="Times New Roman" w:cs="Times New Roman"/>
                  <w:color w:val="000000"/>
                </w:rPr>
                <w:t>82</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B832B" w14:textId="77777777" w:rsidR="00D647A1" w:rsidRPr="0025214C" w:rsidRDefault="00D647A1" w:rsidP="003A2582">
            <w:pPr>
              <w:spacing w:after="0" w:line="240" w:lineRule="auto"/>
              <w:rPr>
                <w:ins w:id="1064" w:author="Ricky Hu" w:date="2022-05-25T17:08:00Z"/>
                <w:rFonts w:ascii="Times New Roman" w:eastAsia="Times New Roman" w:hAnsi="Times New Roman" w:cs="Times New Roman"/>
              </w:rPr>
            </w:pPr>
            <w:ins w:id="1065" w:author="Ricky Hu" w:date="2022-05-25T17:08:00Z">
              <w:r w:rsidRPr="0025214C">
                <w:rPr>
                  <w:rFonts w:ascii="Times New Roman" w:eastAsia="Times New Roman" w:hAnsi="Times New Roman" w:cs="Times New Roman"/>
                  <w:color w:val="000000"/>
                </w:rPr>
                <w:t>9</w:t>
              </w:r>
            </w:ins>
          </w:p>
        </w:tc>
      </w:tr>
      <w:tr w:rsidR="00D647A1" w:rsidRPr="0025214C" w14:paraId="7426F1D5" w14:textId="77777777" w:rsidTr="003A2582">
        <w:trPr>
          <w:trHeight w:val="226"/>
          <w:ins w:id="1066" w:author="Ricky Hu" w:date="2022-05-25T17:0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8E84D" w14:textId="77777777" w:rsidR="00D647A1" w:rsidRPr="0025214C" w:rsidRDefault="00D647A1" w:rsidP="003A2582">
            <w:pPr>
              <w:spacing w:after="0" w:line="240" w:lineRule="auto"/>
              <w:rPr>
                <w:ins w:id="1067" w:author="Ricky Hu" w:date="2022-05-25T17:08:00Z"/>
                <w:rFonts w:ascii="Times New Roman" w:eastAsia="Times New Roman" w:hAnsi="Times New Roman" w:cs="Times New Roman"/>
              </w:rPr>
            </w:pPr>
            <w:ins w:id="1068" w:author="Ricky Hu" w:date="2022-05-25T17:08:00Z">
              <w:r w:rsidRPr="0025214C">
                <w:rPr>
                  <w:rFonts w:ascii="Times New Roman" w:eastAsia="Times New Roman" w:hAnsi="Times New Roman" w:cs="Times New Roman"/>
                  <w:color w:val="000000"/>
                </w:rPr>
                <w:t>24</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4CC1C" w14:textId="77777777" w:rsidR="00D647A1" w:rsidRPr="0025214C" w:rsidRDefault="00D647A1" w:rsidP="003A2582">
            <w:pPr>
              <w:spacing w:after="0" w:line="240" w:lineRule="auto"/>
              <w:rPr>
                <w:ins w:id="1069" w:author="Ricky Hu" w:date="2022-05-25T17:08:00Z"/>
                <w:rFonts w:ascii="Times New Roman" w:eastAsia="Times New Roman" w:hAnsi="Times New Roman" w:cs="Times New Roman"/>
              </w:rPr>
            </w:pPr>
            <w:ins w:id="1070" w:author="Ricky Hu" w:date="2022-05-25T17:08:00Z">
              <w:r w:rsidRPr="0025214C">
                <w:rPr>
                  <w:rFonts w:ascii="Times New Roman" w:eastAsia="Times New Roman" w:hAnsi="Times New Roman" w:cs="Times New Roman"/>
                  <w:color w:val="000000"/>
                </w:rPr>
                <w:t>3</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704A5" w14:textId="77777777" w:rsidR="00D647A1" w:rsidRPr="0025214C" w:rsidRDefault="00D647A1" w:rsidP="003A2582">
            <w:pPr>
              <w:spacing w:after="0" w:line="240" w:lineRule="auto"/>
              <w:rPr>
                <w:ins w:id="1071" w:author="Ricky Hu" w:date="2022-05-25T17:08:00Z"/>
                <w:rFonts w:ascii="Times New Roman" w:eastAsia="Times New Roman" w:hAnsi="Times New Roman" w:cs="Times New Roman"/>
              </w:rPr>
            </w:pPr>
            <w:ins w:id="1072" w:author="Ricky Hu" w:date="2022-05-25T17:08:00Z">
              <w:r w:rsidRPr="0025214C">
                <w:rPr>
                  <w:rFonts w:ascii="Times New Roman" w:eastAsia="Times New Roman" w:hAnsi="Times New Roman" w:cs="Times New Roman"/>
                  <w:color w:val="000000"/>
                </w:rPr>
                <w:t>43</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A09CE" w14:textId="77777777" w:rsidR="00D647A1" w:rsidRPr="0025214C" w:rsidRDefault="00D647A1" w:rsidP="003A2582">
            <w:pPr>
              <w:spacing w:after="0" w:line="240" w:lineRule="auto"/>
              <w:rPr>
                <w:ins w:id="1073" w:author="Ricky Hu" w:date="2022-05-25T17:08:00Z"/>
                <w:rFonts w:ascii="Times New Roman" w:eastAsia="Times New Roman" w:hAnsi="Times New Roman" w:cs="Times New Roman"/>
              </w:rPr>
            </w:pPr>
            <w:ins w:id="1074" w:author="Ricky Hu" w:date="2022-05-25T17:08:00Z">
              <w:r w:rsidRPr="0025214C">
                <w:rPr>
                  <w:rFonts w:ascii="Times New Roman" w:eastAsia="Times New Roman" w:hAnsi="Times New Roman" w:cs="Times New Roman"/>
                  <w:color w:val="000000"/>
                </w:rPr>
                <w:t>1</w:t>
              </w:r>
            </w:ins>
          </w:p>
        </w:tc>
      </w:tr>
      <w:tr w:rsidR="00D647A1" w:rsidRPr="0025214C" w14:paraId="31388EF3" w14:textId="77777777" w:rsidTr="003A2582">
        <w:trPr>
          <w:trHeight w:val="327"/>
          <w:ins w:id="1075" w:author="Ricky Hu" w:date="2022-05-25T17:0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87BF5" w14:textId="77777777" w:rsidR="00D647A1" w:rsidRPr="0025214C" w:rsidRDefault="00D647A1" w:rsidP="003A2582">
            <w:pPr>
              <w:spacing w:after="0" w:line="240" w:lineRule="auto"/>
              <w:rPr>
                <w:ins w:id="1076" w:author="Ricky Hu" w:date="2022-05-25T17:08:00Z"/>
                <w:rFonts w:ascii="Times New Roman" w:eastAsia="Times New Roman" w:hAnsi="Times New Roman" w:cs="Times New Roman"/>
              </w:rPr>
            </w:pPr>
            <w:ins w:id="1077" w:author="Ricky Hu" w:date="2022-05-25T17:08:00Z">
              <w:r w:rsidRPr="0025214C">
                <w:rPr>
                  <w:rFonts w:ascii="Times New Roman" w:eastAsia="Times New Roman" w:hAnsi="Times New Roman" w:cs="Times New Roman"/>
                  <w:color w:val="000000"/>
                </w:rPr>
                <w:t>27</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817FB" w14:textId="77777777" w:rsidR="00D647A1" w:rsidRPr="0025214C" w:rsidRDefault="00D647A1" w:rsidP="003A2582">
            <w:pPr>
              <w:spacing w:after="0" w:line="240" w:lineRule="auto"/>
              <w:rPr>
                <w:ins w:id="1078" w:author="Ricky Hu" w:date="2022-05-25T17:08:00Z"/>
                <w:rFonts w:ascii="Times New Roman" w:eastAsia="Times New Roman" w:hAnsi="Times New Roman" w:cs="Times New Roman"/>
              </w:rPr>
            </w:pPr>
            <w:ins w:id="1079" w:author="Ricky Hu" w:date="2022-05-25T17:08:00Z">
              <w:r w:rsidRPr="0025214C">
                <w:rPr>
                  <w:rFonts w:ascii="Times New Roman" w:eastAsia="Times New Roman" w:hAnsi="Times New Roman" w:cs="Times New Roman"/>
                  <w:color w:val="000000"/>
                </w:rPr>
                <w:t>3</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CD7F1" w14:textId="77777777" w:rsidR="00D647A1" w:rsidRPr="0025214C" w:rsidRDefault="00D647A1" w:rsidP="003A2582">
            <w:pPr>
              <w:spacing w:after="0" w:line="240" w:lineRule="auto"/>
              <w:rPr>
                <w:ins w:id="1080" w:author="Ricky Hu" w:date="2022-05-25T17:08:00Z"/>
                <w:rFonts w:ascii="Times New Roman" w:eastAsia="Times New Roman" w:hAnsi="Times New Roman" w:cs="Times New Roman"/>
              </w:rPr>
            </w:pPr>
            <w:ins w:id="1081" w:author="Ricky Hu" w:date="2022-05-25T17:08:00Z">
              <w:r w:rsidRPr="0025214C">
                <w:rPr>
                  <w:rFonts w:ascii="Times New Roman" w:eastAsia="Times New Roman" w:hAnsi="Times New Roman" w:cs="Times New Roman"/>
                  <w:color w:val="000000"/>
                </w:rPr>
                <w:t>51</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517A2" w14:textId="77777777" w:rsidR="00D647A1" w:rsidRPr="0025214C" w:rsidRDefault="00D647A1" w:rsidP="003A2582">
            <w:pPr>
              <w:spacing w:after="0" w:line="240" w:lineRule="auto"/>
              <w:rPr>
                <w:ins w:id="1082" w:author="Ricky Hu" w:date="2022-05-25T17:08:00Z"/>
                <w:rFonts w:ascii="Times New Roman" w:eastAsia="Times New Roman" w:hAnsi="Times New Roman" w:cs="Times New Roman"/>
              </w:rPr>
            </w:pPr>
            <w:ins w:id="1083" w:author="Ricky Hu" w:date="2022-05-25T17:08:00Z">
              <w:r w:rsidRPr="0025214C">
                <w:rPr>
                  <w:rFonts w:ascii="Times New Roman" w:eastAsia="Times New Roman" w:hAnsi="Times New Roman" w:cs="Times New Roman"/>
                  <w:color w:val="000000"/>
                </w:rPr>
                <w:t>1</w:t>
              </w:r>
            </w:ins>
          </w:p>
        </w:tc>
      </w:tr>
      <w:tr w:rsidR="00D647A1" w:rsidRPr="0025214C" w14:paraId="1B739ED3" w14:textId="77777777" w:rsidTr="003A2582">
        <w:trPr>
          <w:trHeight w:val="226"/>
          <w:ins w:id="1084" w:author="Ricky Hu" w:date="2022-05-25T17:0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0C5BC" w14:textId="77777777" w:rsidR="00D647A1" w:rsidRPr="0025214C" w:rsidRDefault="00D647A1" w:rsidP="003A2582">
            <w:pPr>
              <w:spacing w:after="0" w:line="240" w:lineRule="auto"/>
              <w:rPr>
                <w:ins w:id="1085" w:author="Ricky Hu" w:date="2022-05-25T17:08:00Z"/>
                <w:rFonts w:ascii="Times New Roman" w:eastAsia="Times New Roman" w:hAnsi="Times New Roman" w:cs="Times New Roman"/>
              </w:rPr>
            </w:pPr>
            <w:ins w:id="1086" w:author="Ricky Hu" w:date="2022-05-25T17:08:00Z">
              <w:r w:rsidRPr="0025214C">
                <w:rPr>
                  <w:rFonts w:ascii="Times New Roman" w:eastAsia="Times New Roman" w:hAnsi="Times New Roman" w:cs="Times New Roman"/>
                  <w:color w:val="000000"/>
                </w:rPr>
                <w:t>30</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EA5C0" w14:textId="77777777" w:rsidR="00D647A1" w:rsidRPr="0025214C" w:rsidRDefault="00D647A1" w:rsidP="003A2582">
            <w:pPr>
              <w:spacing w:after="0" w:line="240" w:lineRule="auto"/>
              <w:rPr>
                <w:ins w:id="1087" w:author="Ricky Hu" w:date="2022-05-25T17:08:00Z"/>
                <w:rFonts w:ascii="Times New Roman" w:eastAsia="Times New Roman" w:hAnsi="Times New Roman" w:cs="Times New Roman"/>
              </w:rPr>
            </w:pPr>
            <w:ins w:id="1088" w:author="Ricky Hu" w:date="2022-05-25T17:08:00Z">
              <w:r w:rsidRPr="0025214C">
                <w:rPr>
                  <w:rFonts w:ascii="Times New Roman" w:eastAsia="Times New Roman" w:hAnsi="Times New Roman" w:cs="Times New Roman"/>
                  <w:color w:val="000000"/>
                </w:rPr>
                <w:t>3</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9722A" w14:textId="77777777" w:rsidR="00D647A1" w:rsidRPr="0025214C" w:rsidRDefault="00D647A1" w:rsidP="003A2582">
            <w:pPr>
              <w:spacing w:after="0" w:line="240" w:lineRule="auto"/>
              <w:rPr>
                <w:ins w:id="1089" w:author="Ricky Hu" w:date="2022-05-25T17:08:00Z"/>
                <w:rFonts w:ascii="Times New Roman" w:eastAsia="Times New Roman" w:hAnsi="Times New Roman" w:cs="Times New Roman"/>
              </w:rPr>
            </w:pPr>
            <w:ins w:id="1090" w:author="Ricky Hu" w:date="2022-05-25T17:08:00Z">
              <w:r w:rsidRPr="0025214C">
                <w:rPr>
                  <w:rFonts w:ascii="Times New Roman" w:eastAsia="Times New Roman" w:hAnsi="Times New Roman" w:cs="Times New Roman"/>
                  <w:color w:val="000000"/>
                </w:rPr>
                <w:t>60</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DB709" w14:textId="77777777" w:rsidR="00D647A1" w:rsidRPr="0025214C" w:rsidRDefault="00D647A1" w:rsidP="003A2582">
            <w:pPr>
              <w:spacing w:after="0" w:line="240" w:lineRule="auto"/>
              <w:rPr>
                <w:ins w:id="1091" w:author="Ricky Hu" w:date="2022-05-25T17:08:00Z"/>
                <w:rFonts w:ascii="Times New Roman" w:eastAsia="Times New Roman" w:hAnsi="Times New Roman" w:cs="Times New Roman"/>
              </w:rPr>
            </w:pPr>
            <w:ins w:id="1092" w:author="Ricky Hu" w:date="2022-05-25T17:08:00Z">
              <w:r w:rsidRPr="0025214C">
                <w:rPr>
                  <w:rFonts w:ascii="Times New Roman" w:eastAsia="Times New Roman" w:hAnsi="Times New Roman" w:cs="Times New Roman"/>
                  <w:color w:val="000000"/>
                </w:rPr>
                <w:t>1</w:t>
              </w:r>
            </w:ins>
          </w:p>
        </w:tc>
      </w:tr>
      <w:tr w:rsidR="00D647A1" w:rsidRPr="0025214C" w14:paraId="7CDB6416" w14:textId="77777777" w:rsidTr="003A2582">
        <w:trPr>
          <w:trHeight w:val="327"/>
          <w:ins w:id="1093" w:author="Ricky Hu" w:date="2022-05-25T17:0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0D43A" w14:textId="77777777" w:rsidR="00D647A1" w:rsidRPr="0025214C" w:rsidRDefault="00D647A1" w:rsidP="003A2582">
            <w:pPr>
              <w:spacing w:after="0" w:line="240" w:lineRule="auto"/>
              <w:rPr>
                <w:ins w:id="1094" w:author="Ricky Hu" w:date="2022-05-25T17:08:00Z"/>
                <w:rFonts w:ascii="Times New Roman" w:eastAsia="Times New Roman" w:hAnsi="Times New Roman" w:cs="Times New Roman"/>
              </w:rPr>
            </w:pPr>
            <w:ins w:id="1095" w:author="Ricky Hu" w:date="2022-05-25T17:08:00Z">
              <w:r w:rsidRPr="0025214C">
                <w:rPr>
                  <w:rFonts w:ascii="Times New Roman" w:eastAsia="Times New Roman" w:hAnsi="Times New Roman" w:cs="Times New Roman"/>
                  <w:color w:val="000000"/>
                </w:rPr>
                <w:t>30</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A8B29" w14:textId="77777777" w:rsidR="00D647A1" w:rsidRPr="0025214C" w:rsidRDefault="00D647A1" w:rsidP="003A2582">
            <w:pPr>
              <w:spacing w:after="0" w:line="240" w:lineRule="auto"/>
              <w:rPr>
                <w:ins w:id="1096" w:author="Ricky Hu" w:date="2022-05-25T17:08:00Z"/>
                <w:rFonts w:ascii="Times New Roman" w:eastAsia="Times New Roman" w:hAnsi="Times New Roman" w:cs="Times New Roman"/>
              </w:rPr>
            </w:pPr>
            <w:ins w:id="1097" w:author="Ricky Hu" w:date="2022-05-25T17:08:00Z">
              <w:r w:rsidRPr="0025214C">
                <w:rPr>
                  <w:rFonts w:ascii="Times New Roman" w:eastAsia="Times New Roman" w:hAnsi="Times New Roman" w:cs="Times New Roman"/>
                  <w:color w:val="000000"/>
                </w:rPr>
                <w:t>5</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998C8" w14:textId="77777777" w:rsidR="00D647A1" w:rsidRPr="0025214C" w:rsidRDefault="00D647A1" w:rsidP="003A2582">
            <w:pPr>
              <w:spacing w:after="0" w:line="240" w:lineRule="auto"/>
              <w:rPr>
                <w:ins w:id="1098" w:author="Ricky Hu" w:date="2022-05-25T17:08:00Z"/>
                <w:rFonts w:ascii="Times New Roman" w:eastAsia="Times New Roman" w:hAnsi="Times New Roman" w:cs="Times New Roman"/>
              </w:rPr>
            </w:pPr>
            <w:ins w:id="1099" w:author="Ricky Hu" w:date="2022-05-25T17:08:00Z">
              <w:r w:rsidRPr="0025214C">
                <w:rPr>
                  <w:rFonts w:ascii="Times New Roman" w:eastAsia="Times New Roman" w:hAnsi="Times New Roman" w:cs="Times New Roman"/>
                  <w:color w:val="000000"/>
                </w:rPr>
                <w:t>48</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71848" w14:textId="77777777" w:rsidR="00D647A1" w:rsidRPr="0025214C" w:rsidRDefault="00D647A1" w:rsidP="003A2582">
            <w:pPr>
              <w:spacing w:after="0" w:line="240" w:lineRule="auto"/>
              <w:rPr>
                <w:ins w:id="1100" w:author="Ricky Hu" w:date="2022-05-25T17:08:00Z"/>
                <w:rFonts w:ascii="Times New Roman" w:eastAsia="Times New Roman" w:hAnsi="Times New Roman" w:cs="Times New Roman"/>
              </w:rPr>
            </w:pPr>
            <w:ins w:id="1101" w:author="Ricky Hu" w:date="2022-05-25T17:08:00Z">
              <w:r w:rsidRPr="0025214C">
                <w:rPr>
                  <w:rFonts w:ascii="Times New Roman" w:eastAsia="Times New Roman" w:hAnsi="Times New Roman" w:cs="Times New Roman"/>
                  <w:color w:val="000000"/>
                </w:rPr>
                <w:t>8</w:t>
              </w:r>
            </w:ins>
          </w:p>
        </w:tc>
      </w:tr>
      <w:tr w:rsidR="00D647A1" w:rsidRPr="0025214C" w14:paraId="6413FE1F" w14:textId="77777777" w:rsidTr="003A2582">
        <w:trPr>
          <w:trHeight w:val="312"/>
          <w:ins w:id="1102" w:author="Ricky Hu" w:date="2022-05-25T17:0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B8958" w14:textId="77777777" w:rsidR="00D647A1" w:rsidRPr="0025214C" w:rsidRDefault="00D647A1" w:rsidP="003A2582">
            <w:pPr>
              <w:spacing w:after="0" w:line="240" w:lineRule="auto"/>
              <w:rPr>
                <w:ins w:id="1103" w:author="Ricky Hu" w:date="2022-05-25T17:08:00Z"/>
                <w:rFonts w:ascii="Times New Roman" w:eastAsia="Times New Roman" w:hAnsi="Times New Roman" w:cs="Times New Roman"/>
              </w:rPr>
            </w:pPr>
            <w:ins w:id="1104" w:author="Ricky Hu" w:date="2022-05-25T17:08:00Z">
              <w:r w:rsidRPr="0025214C">
                <w:rPr>
                  <w:rFonts w:ascii="Times New Roman" w:eastAsia="Times New Roman" w:hAnsi="Times New Roman" w:cs="Times New Roman"/>
                  <w:color w:val="000000"/>
                </w:rPr>
                <w:t>30</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0B76D" w14:textId="77777777" w:rsidR="00D647A1" w:rsidRPr="0025214C" w:rsidRDefault="00D647A1" w:rsidP="003A2582">
            <w:pPr>
              <w:spacing w:after="0" w:line="240" w:lineRule="auto"/>
              <w:rPr>
                <w:ins w:id="1105" w:author="Ricky Hu" w:date="2022-05-25T17:08:00Z"/>
                <w:rFonts w:ascii="Times New Roman" w:eastAsia="Times New Roman" w:hAnsi="Times New Roman" w:cs="Times New Roman"/>
              </w:rPr>
            </w:pPr>
            <w:ins w:id="1106" w:author="Ricky Hu" w:date="2022-05-25T17:08:00Z">
              <w:r w:rsidRPr="0025214C">
                <w:rPr>
                  <w:rFonts w:ascii="Times New Roman" w:eastAsia="Times New Roman" w:hAnsi="Times New Roman" w:cs="Times New Roman"/>
                  <w:color w:val="000000"/>
                </w:rPr>
                <w:t>10</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9D538" w14:textId="77777777" w:rsidR="00D647A1" w:rsidRPr="0025214C" w:rsidRDefault="00D647A1" w:rsidP="003A2582">
            <w:pPr>
              <w:spacing w:after="0" w:line="240" w:lineRule="auto"/>
              <w:rPr>
                <w:ins w:id="1107" w:author="Ricky Hu" w:date="2022-05-25T17:08:00Z"/>
                <w:rFonts w:ascii="Times New Roman" w:eastAsia="Times New Roman" w:hAnsi="Times New Roman" w:cs="Times New Roman"/>
              </w:rPr>
            </w:pPr>
            <w:ins w:id="1108" w:author="Ricky Hu" w:date="2022-05-25T17:08:00Z">
              <w:r w:rsidRPr="0025214C">
                <w:rPr>
                  <w:rFonts w:ascii="Times New Roman" w:eastAsia="Times New Roman" w:hAnsi="Times New Roman" w:cs="Times New Roman"/>
                  <w:color w:val="000000"/>
                </w:rPr>
                <w:t>39</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5B2AA" w14:textId="77777777" w:rsidR="00D647A1" w:rsidRPr="0025214C" w:rsidRDefault="00D647A1" w:rsidP="003A2582">
            <w:pPr>
              <w:spacing w:after="0" w:line="240" w:lineRule="auto"/>
              <w:rPr>
                <w:ins w:id="1109" w:author="Ricky Hu" w:date="2022-05-25T17:08:00Z"/>
                <w:rFonts w:ascii="Times New Roman" w:eastAsia="Times New Roman" w:hAnsi="Times New Roman" w:cs="Times New Roman"/>
              </w:rPr>
            </w:pPr>
            <w:ins w:id="1110" w:author="Ricky Hu" w:date="2022-05-25T17:08:00Z">
              <w:r w:rsidRPr="0025214C">
                <w:rPr>
                  <w:rFonts w:ascii="Times New Roman" w:eastAsia="Times New Roman" w:hAnsi="Times New Roman" w:cs="Times New Roman"/>
                  <w:color w:val="000000"/>
                </w:rPr>
                <w:t>1</w:t>
              </w:r>
            </w:ins>
          </w:p>
        </w:tc>
      </w:tr>
      <w:tr w:rsidR="00D647A1" w:rsidRPr="0025214C" w14:paraId="63E3EBFE" w14:textId="77777777" w:rsidTr="003A2582">
        <w:trPr>
          <w:trHeight w:val="327"/>
          <w:ins w:id="1111" w:author="Ricky Hu" w:date="2022-05-25T17:0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8C759" w14:textId="77777777" w:rsidR="00D647A1" w:rsidRPr="0025214C" w:rsidRDefault="00D647A1" w:rsidP="003A2582">
            <w:pPr>
              <w:spacing w:after="0" w:line="240" w:lineRule="auto"/>
              <w:rPr>
                <w:ins w:id="1112" w:author="Ricky Hu" w:date="2022-05-25T17:08:00Z"/>
                <w:rFonts w:ascii="Times New Roman" w:eastAsia="Times New Roman" w:hAnsi="Times New Roman" w:cs="Times New Roman"/>
              </w:rPr>
            </w:pPr>
            <w:ins w:id="1113" w:author="Ricky Hu" w:date="2022-05-25T17:08:00Z">
              <w:r w:rsidRPr="0025214C">
                <w:rPr>
                  <w:rFonts w:ascii="Times New Roman" w:eastAsia="Times New Roman" w:hAnsi="Times New Roman" w:cs="Times New Roman"/>
                  <w:color w:val="000000"/>
                </w:rPr>
                <w:t>35</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4843C" w14:textId="77777777" w:rsidR="00D647A1" w:rsidRPr="0025214C" w:rsidRDefault="00D647A1" w:rsidP="003A2582">
            <w:pPr>
              <w:spacing w:after="0" w:line="240" w:lineRule="auto"/>
              <w:rPr>
                <w:ins w:id="1114" w:author="Ricky Hu" w:date="2022-05-25T17:08:00Z"/>
                <w:rFonts w:ascii="Times New Roman" w:eastAsia="Times New Roman" w:hAnsi="Times New Roman" w:cs="Times New Roman"/>
              </w:rPr>
            </w:pPr>
            <w:ins w:id="1115" w:author="Ricky Hu" w:date="2022-05-25T17:08:00Z">
              <w:r w:rsidRPr="0025214C">
                <w:rPr>
                  <w:rFonts w:ascii="Times New Roman" w:eastAsia="Times New Roman" w:hAnsi="Times New Roman" w:cs="Times New Roman"/>
                  <w:color w:val="000000"/>
                </w:rPr>
                <w:t>3</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1E902" w14:textId="77777777" w:rsidR="00D647A1" w:rsidRPr="0025214C" w:rsidRDefault="00D647A1" w:rsidP="003A2582">
            <w:pPr>
              <w:spacing w:after="0" w:line="240" w:lineRule="auto"/>
              <w:rPr>
                <w:ins w:id="1116" w:author="Ricky Hu" w:date="2022-05-25T17:08:00Z"/>
                <w:rFonts w:ascii="Times New Roman" w:eastAsia="Times New Roman" w:hAnsi="Times New Roman" w:cs="Times New Roman"/>
              </w:rPr>
            </w:pPr>
            <w:ins w:id="1117" w:author="Ricky Hu" w:date="2022-05-25T17:08:00Z">
              <w:r w:rsidRPr="0025214C">
                <w:rPr>
                  <w:rFonts w:ascii="Times New Roman" w:eastAsia="Times New Roman" w:hAnsi="Times New Roman" w:cs="Times New Roman"/>
                  <w:color w:val="000000"/>
                </w:rPr>
                <w:t>60</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4CB30" w14:textId="77777777" w:rsidR="00D647A1" w:rsidRPr="0025214C" w:rsidRDefault="00D647A1" w:rsidP="003A2582">
            <w:pPr>
              <w:spacing w:after="0" w:line="240" w:lineRule="auto"/>
              <w:rPr>
                <w:ins w:id="1118" w:author="Ricky Hu" w:date="2022-05-25T17:08:00Z"/>
                <w:rFonts w:ascii="Times New Roman" w:eastAsia="Times New Roman" w:hAnsi="Times New Roman" w:cs="Times New Roman"/>
              </w:rPr>
            </w:pPr>
            <w:ins w:id="1119" w:author="Ricky Hu" w:date="2022-05-25T17:08:00Z">
              <w:r w:rsidRPr="0025214C">
                <w:rPr>
                  <w:rFonts w:ascii="Times New Roman" w:eastAsia="Times New Roman" w:hAnsi="Times New Roman" w:cs="Times New Roman"/>
                  <w:color w:val="000000"/>
                </w:rPr>
                <w:t>2</w:t>
              </w:r>
            </w:ins>
          </w:p>
        </w:tc>
      </w:tr>
      <w:tr w:rsidR="00D647A1" w:rsidRPr="0025214C" w14:paraId="66CDF8A2" w14:textId="77777777" w:rsidTr="003A2582">
        <w:trPr>
          <w:trHeight w:val="226"/>
          <w:ins w:id="1120" w:author="Ricky Hu" w:date="2022-05-25T17:0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15D45" w14:textId="77777777" w:rsidR="00D647A1" w:rsidRPr="0025214C" w:rsidRDefault="00D647A1" w:rsidP="003A2582">
            <w:pPr>
              <w:spacing w:after="0" w:line="240" w:lineRule="auto"/>
              <w:rPr>
                <w:ins w:id="1121" w:author="Ricky Hu" w:date="2022-05-25T17:08:00Z"/>
                <w:rFonts w:ascii="Times New Roman" w:eastAsia="Times New Roman" w:hAnsi="Times New Roman" w:cs="Times New Roman"/>
              </w:rPr>
            </w:pPr>
            <w:ins w:id="1122" w:author="Ricky Hu" w:date="2022-05-25T17:08:00Z">
              <w:r w:rsidRPr="0025214C">
                <w:rPr>
                  <w:rFonts w:ascii="Times New Roman" w:eastAsia="Times New Roman" w:hAnsi="Times New Roman" w:cs="Times New Roman"/>
                  <w:color w:val="000000"/>
                </w:rPr>
                <w:t>36</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3EC6C" w14:textId="77777777" w:rsidR="00D647A1" w:rsidRPr="0025214C" w:rsidRDefault="00D647A1" w:rsidP="003A2582">
            <w:pPr>
              <w:spacing w:after="0" w:line="240" w:lineRule="auto"/>
              <w:rPr>
                <w:ins w:id="1123" w:author="Ricky Hu" w:date="2022-05-25T17:08:00Z"/>
                <w:rFonts w:ascii="Times New Roman" w:eastAsia="Times New Roman" w:hAnsi="Times New Roman" w:cs="Times New Roman"/>
              </w:rPr>
            </w:pPr>
            <w:ins w:id="1124" w:author="Ricky Hu" w:date="2022-05-25T17:08:00Z">
              <w:r w:rsidRPr="0025214C">
                <w:rPr>
                  <w:rFonts w:ascii="Times New Roman" w:eastAsia="Times New Roman" w:hAnsi="Times New Roman" w:cs="Times New Roman"/>
                  <w:color w:val="000000"/>
                </w:rPr>
                <w:t>6</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1A23C" w14:textId="77777777" w:rsidR="00D647A1" w:rsidRPr="0025214C" w:rsidRDefault="00D647A1" w:rsidP="003A2582">
            <w:pPr>
              <w:spacing w:after="0" w:line="240" w:lineRule="auto"/>
              <w:rPr>
                <w:ins w:id="1125" w:author="Ricky Hu" w:date="2022-05-25T17:08:00Z"/>
                <w:rFonts w:ascii="Times New Roman" w:eastAsia="Times New Roman" w:hAnsi="Times New Roman" w:cs="Times New Roman"/>
              </w:rPr>
            </w:pPr>
            <w:ins w:id="1126" w:author="Ricky Hu" w:date="2022-05-25T17:08:00Z">
              <w:r w:rsidRPr="0025214C">
                <w:rPr>
                  <w:rFonts w:ascii="Times New Roman" w:eastAsia="Times New Roman" w:hAnsi="Times New Roman" w:cs="Times New Roman"/>
                  <w:color w:val="000000"/>
                </w:rPr>
                <w:t>68</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997B7" w14:textId="77777777" w:rsidR="00D647A1" w:rsidRPr="0025214C" w:rsidRDefault="00D647A1" w:rsidP="003A2582">
            <w:pPr>
              <w:spacing w:after="0" w:line="240" w:lineRule="auto"/>
              <w:rPr>
                <w:ins w:id="1127" w:author="Ricky Hu" w:date="2022-05-25T17:08:00Z"/>
                <w:rFonts w:ascii="Times New Roman" w:eastAsia="Times New Roman" w:hAnsi="Times New Roman" w:cs="Times New Roman"/>
              </w:rPr>
            </w:pPr>
            <w:ins w:id="1128" w:author="Ricky Hu" w:date="2022-05-25T17:08:00Z">
              <w:r w:rsidRPr="0025214C">
                <w:rPr>
                  <w:rFonts w:ascii="Times New Roman" w:eastAsia="Times New Roman" w:hAnsi="Times New Roman" w:cs="Times New Roman"/>
                  <w:color w:val="000000"/>
                </w:rPr>
                <w:t>1</w:t>
              </w:r>
            </w:ins>
          </w:p>
        </w:tc>
      </w:tr>
      <w:tr w:rsidR="00D647A1" w:rsidRPr="0025214C" w14:paraId="517D1BB8" w14:textId="77777777" w:rsidTr="003A2582">
        <w:trPr>
          <w:trHeight w:val="327"/>
          <w:ins w:id="1129" w:author="Ricky Hu" w:date="2022-05-25T17:0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83EB0" w14:textId="77777777" w:rsidR="00D647A1" w:rsidRPr="0025214C" w:rsidRDefault="00D647A1" w:rsidP="003A2582">
            <w:pPr>
              <w:spacing w:after="0" w:line="240" w:lineRule="auto"/>
              <w:rPr>
                <w:ins w:id="1130" w:author="Ricky Hu" w:date="2022-05-25T17:08:00Z"/>
                <w:rFonts w:ascii="Times New Roman" w:eastAsia="Times New Roman" w:hAnsi="Times New Roman" w:cs="Times New Roman"/>
              </w:rPr>
            </w:pPr>
            <w:ins w:id="1131" w:author="Ricky Hu" w:date="2022-05-25T17:08:00Z">
              <w:r w:rsidRPr="0025214C">
                <w:rPr>
                  <w:rFonts w:ascii="Times New Roman" w:eastAsia="Times New Roman" w:hAnsi="Times New Roman" w:cs="Times New Roman"/>
                  <w:color w:val="000000"/>
                </w:rPr>
                <w:t>38</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9A5A0" w14:textId="77777777" w:rsidR="00D647A1" w:rsidRPr="0025214C" w:rsidRDefault="00D647A1" w:rsidP="003A2582">
            <w:pPr>
              <w:spacing w:after="0" w:line="240" w:lineRule="auto"/>
              <w:rPr>
                <w:ins w:id="1132" w:author="Ricky Hu" w:date="2022-05-25T17:08:00Z"/>
                <w:rFonts w:ascii="Times New Roman" w:eastAsia="Times New Roman" w:hAnsi="Times New Roman" w:cs="Times New Roman"/>
              </w:rPr>
            </w:pPr>
            <w:ins w:id="1133" w:author="Ricky Hu" w:date="2022-05-25T17:08:00Z">
              <w:r w:rsidRPr="0025214C">
                <w:rPr>
                  <w:rFonts w:ascii="Times New Roman" w:eastAsia="Times New Roman" w:hAnsi="Times New Roman" w:cs="Times New Roman"/>
                  <w:color w:val="000000"/>
                </w:rPr>
                <w:t>15</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3D41A" w14:textId="77777777" w:rsidR="00D647A1" w:rsidRPr="0025214C" w:rsidRDefault="00D647A1" w:rsidP="003A2582">
            <w:pPr>
              <w:spacing w:after="0" w:line="240" w:lineRule="auto"/>
              <w:rPr>
                <w:ins w:id="1134" w:author="Ricky Hu" w:date="2022-05-25T17:08:00Z"/>
                <w:rFonts w:ascii="Times New Roman" w:eastAsia="Times New Roman" w:hAnsi="Times New Roman" w:cs="Times New Roman"/>
              </w:rPr>
            </w:pPr>
            <w:ins w:id="1135" w:author="Ricky Hu" w:date="2022-05-25T17:08:00Z">
              <w:r w:rsidRPr="0025214C">
                <w:rPr>
                  <w:rFonts w:ascii="Times New Roman" w:eastAsia="Times New Roman" w:hAnsi="Times New Roman" w:cs="Times New Roman"/>
                  <w:color w:val="000000"/>
                </w:rPr>
                <w:t>48</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CAF47" w14:textId="77777777" w:rsidR="00D647A1" w:rsidRPr="0025214C" w:rsidRDefault="00D647A1" w:rsidP="003A2582">
            <w:pPr>
              <w:spacing w:after="0" w:line="240" w:lineRule="auto"/>
              <w:rPr>
                <w:ins w:id="1136" w:author="Ricky Hu" w:date="2022-05-25T17:08:00Z"/>
                <w:rFonts w:ascii="Times New Roman" w:eastAsia="Times New Roman" w:hAnsi="Times New Roman" w:cs="Times New Roman"/>
              </w:rPr>
            </w:pPr>
            <w:ins w:id="1137" w:author="Ricky Hu" w:date="2022-05-25T17:08:00Z">
              <w:r w:rsidRPr="0025214C">
                <w:rPr>
                  <w:rFonts w:ascii="Times New Roman" w:eastAsia="Times New Roman" w:hAnsi="Times New Roman" w:cs="Times New Roman"/>
                  <w:color w:val="000000"/>
                </w:rPr>
                <w:t>1</w:t>
              </w:r>
            </w:ins>
          </w:p>
        </w:tc>
      </w:tr>
      <w:tr w:rsidR="00D647A1" w:rsidRPr="0025214C" w14:paraId="7839B85F" w14:textId="77777777" w:rsidTr="003A2582">
        <w:trPr>
          <w:trHeight w:val="226"/>
          <w:ins w:id="1138" w:author="Ricky Hu" w:date="2022-05-25T17:0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D5575" w14:textId="77777777" w:rsidR="00D647A1" w:rsidRPr="0025214C" w:rsidRDefault="00D647A1" w:rsidP="003A2582">
            <w:pPr>
              <w:spacing w:after="0" w:line="240" w:lineRule="auto"/>
              <w:rPr>
                <w:ins w:id="1139" w:author="Ricky Hu" w:date="2022-05-25T17:08:00Z"/>
                <w:rFonts w:ascii="Times New Roman" w:eastAsia="Times New Roman" w:hAnsi="Times New Roman" w:cs="Times New Roman"/>
              </w:rPr>
            </w:pPr>
            <w:ins w:id="1140" w:author="Ricky Hu" w:date="2022-05-25T17:08:00Z">
              <w:r w:rsidRPr="0025214C">
                <w:rPr>
                  <w:rFonts w:ascii="Times New Roman" w:eastAsia="Times New Roman" w:hAnsi="Times New Roman" w:cs="Times New Roman"/>
                  <w:color w:val="000000"/>
                </w:rPr>
                <w:t>40</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44DC1" w14:textId="77777777" w:rsidR="00D647A1" w:rsidRPr="0025214C" w:rsidRDefault="00D647A1" w:rsidP="003A2582">
            <w:pPr>
              <w:spacing w:after="0" w:line="240" w:lineRule="auto"/>
              <w:rPr>
                <w:ins w:id="1141" w:author="Ricky Hu" w:date="2022-05-25T17:08:00Z"/>
                <w:rFonts w:ascii="Times New Roman" w:eastAsia="Times New Roman" w:hAnsi="Times New Roman" w:cs="Times New Roman"/>
              </w:rPr>
            </w:pPr>
            <w:ins w:id="1142" w:author="Ricky Hu" w:date="2022-05-25T17:08:00Z">
              <w:r w:rsidRPr="0025214C">
                <w:rPr>
                  <w:rFonts w:ascii="Times New Roman" w:eastAsia="Times New Roman" w:hAnsi="Times New Roman" w:cs="Times New Roman"/>
                  <w:color w:val="000000"/>
                </w:rPr>
                <w:t>5</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7E6AA" w14:textId="77777777" w:rsidR="00D647A1" w:rsidRPr="0025214C" w:rsidRDefault="00D647A1" w:rsidP="003A2582">
            <w:pPr>
              <w:spacing w:after="0" w:line="240" w:lineRule="auto"/>
              <w:rPr>
                <w:ins w:id="1143" w:author="Ricky Hu" w:date="2022-05-25T17:08:00Z"/>
                <w:rFonts w:ascii="Times New Roman" w:eastAsia="Times New Roman" w:hAnsi="Times New Roman" w:cs="Times New Roman"/>
              </w:rPr>
            </w:pPr>
            <w:ins w:id="1144" w:author="Ricky Hu" w:date="2022-05-25T17:08:00Z">
              <w:r w:rsidRPr="0025214C">
                <w:rPr>
                  <w:rFonts w:ascii="Times New Roman" w:eastAsia="Times New Roman" w:hAnsi="Times New Roman" w:cs="Times New Roman"/>
                  <w:color w:val="000000"/>
                </w:rPr>
                <w:t>72</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8E3D8" w14:textId="77777777" w:rsidR="00D647A1" w:rsidRPr="0025214C" w:rsidRDefault="00D647A1" w:rsidP="003A2582">
            <w:pPr>
              <w:spacing w:after="0" w:line="240" w:lineRule="auto"/>
              <w:rPr>
                <w:ins w:id="1145" w:author="Ricky Hu" w:date="2022-05-25T17:08:00Z"/>
                <w:rFonts w:ascii="Times New Roman" w:eastAsia="Times New Roman" w:hAnsi="Times New Roman" w:cs="Times New Roman"/>
              </w:rPr>
            </w:pPr>
            <w:ins w:id="1146" w:author="Ricky Hu" w:date="2022-05-25T17:08:00Z">
              <w:r w:rsidRPr="0025214C">
                <w:rPr>
                  <w:rFonts w:ascii="Times New Roman" w:eastAsia="Times New Roman" w:hAnsi="Times New Roman" w:cs="Times New Roman"/>
                  <w:color w:val="000000"/>
                </w:rPr>
                <w:t>4</w:t>
              </w:r>
            </w:ins>
          </w:p>
        </w:tc>
      </w:tr>
      <w:tr w:rsidR="00D647A1" w:rsidRPr="0025214C" w14:paraId="79D53505" w14:textId="77777777" w:rsidTr="003A2582">
        <w:trPr>
          <w:trHeight w:val="327"/>
          <w:ins w:id="1147" w:author="Ricky Hu" w:date="2022-05-25T17:0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30BB9" w14:textId="77777777" w:rsidR="00D647A1" w:rsidRPr="0025214C" w:rsidRDefault="00D647A1" w:rsidP="003A2582">
            <w:pPr>
              <w:spacing w:after="0" w:line="240" w:lineRule="auto"/>
              <w:rPr>
                <w:ins w:id="1148" w:author="Ricky Hu" w:date="2022-05-25T17:08:00Z"/>
                <w:rFonts w:ascii="Times New Roman" w:eastAsia="Times New Roman" w:hAnsi="Times New Roman" w:cs="Times New Roman"/>
              </w:rPr>
            </w:pPr>
            <w:ins w:id="1149" w:author="Ricky Hu" w:date="2022-05-25T17:08:00Z">
              <w:r w:rsidRPr="0025214C">
                <w:rPr>
                  <w:rFonts w:ascii="Times New Roman" w:eastAsia="Times New Roman" w:hAnsi="Times New Roman" w:cs="Times New Roman"/>
                  <w:color w:val="000000"/>
                </w:rPr>
                <w:t>45</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591BF" w14:textId="77777777" w:rsidR="00D647A1" w:rsidRPr="0025214C" w:rsidRDefault="00D647A1" w:rsidP="003A2582">
            <w:pPr>
              <w:spacing w:after="0" w:line="240" w:lineRule="auto"/>
              <w:rPr>
                <w:ins w:id="1150" w:author="Ricky Hu" w:date="2022-05-25T17:08:00Z"/>
                <w:rFonts w:ascii="Times New Roman" w:eastAsia="Times New Roman" w:hAnsi="Times New Roman" w:cs="Times New Roman"/>
              </w:rPr>
            </w:pPr>
            <w:ins w:id="1151" w:author="Ricky Hu" w:date="2022-05-25T17:08:00Z">
              <w:r w:rsidRPr="0025214C">
                <w:rPr>
                  <w:rFonts w:ascii="Times New Roman" w:eastAsia="Times New Roman" w:hAnsi="Times New Roman" w:cs="Times New Roman"/>
                  <w:color w:val="000000"/>
                </w:rPr>
                <w:t>3</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5288D" w14:textId="77777777" w:rsidR="00D647A1" w:rsidRPr="0025214C" w:rsidRDefault="00D647A1" w:rsidP="003A2582">
            <w:pPr>
              <w:spacing w:after="0" w:line="240" w:lineRule="auto"/>
              <w:rPr>
                <w:ins w:id="1152" w:author="Ricky Hu" w:date="2022-05-25T17:08:00Z"/>
                <w:rFonts w:ascii="Times New Roman" w:eastAsia="Times New Roman" w:hAnsi="Times New Roman" w:cs="Times New Roman"/>
              </w:rPr>
            </w:pPr>
            <w:ins w:id="1153" w:author="Ricky Hu" w:date="2022-05-25T17:08:00Z">
              <w:r w:rsidRPr="0025214C">
                <w:rPr>
                  <w:rFonts w:ascii="Times New Roman" w:eastAsia="Times New Roman" w:hAnsi="Times New Roman" w:cs="Times New Roman"/>
                  <w:color w:val="000000"/>
                </w:rPr>
                <w:t>113</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16CBD" w14:textId="77777777" w:rsidR="00D647A1" w:rsidRPr="0025214C" w:rsidRDefault="00D647A1" w:rsidP="003A2582">
            <w:pPr>
              <w:spacing w:after="0" w:line="240" w:lineRule="auto"/>
              <w:rPr>
                <w:ins w:id="1154" w:author="Ricky Hu" w:date="2022-05-25T17:08:00Z"/>
                <w:rFonts w:ascii="Times New Roman" w:eastAsia="Times New Roman" w:hAnsi="Times New Roman" w:cs="Times New Roman"/>
              </w:rPr>
            </w:pPr>
            <w:ins w:id="1155" w:author="Ricky Hu" w:date="2022-05-25T17:08:00Z">
              <w:r w:rsidRPr="0025214C">
                <w:rPr>
                  <w:rFonts w:ascii="Times New Roman" w:eastAsia="Times New Roman" w:hAnsi="Times New Roman" w:cs="Times New Roman"/>
                  <w:color w:val="000000"/>
                </w:rPr>
                <w:t>5</w:t>
              </w:r>
            </w:ins>
          </w:p>
        </w:tc>
      </w:tr>
      <w:tr w:rsidR="00D647A1" w:rsidRPr="0025214C" w14:paraId="729965B9" w14:textId="77777777" w:rsidTr="003A2582">
        <w:trPr>
          <w:trHeight w:val="226"/>
          <w:ins w:id="1156" w:author="Ricky Hu" w:date="2022-05-25T17:0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00C85" w14:textId="77777777" w:rsidR="00D647A1" w:rsidRPr="0025214C" w:rsidRDefault="00D647A1" w:rsidP="003A2582">
            <w:pPr>
              <w:spacing w:after="0" w:line="240" w:lineRule="auto"/>
              <w:rPr>
                <w:ins w:id="1157" w:author="Ricky Hu" w:date="2022-05-25T17:08:00Z"/>
                <w:rFonts w:ascii="Times New Roman" w:eastAsia="Times New Roman" w:hAnsi="Times New Roman" w:cs="Times New Roman"/>
              </w:rPr>
            </w:pPr>
            <w:ins w:id="1158" w:author="Ricky Hu" w:date="2022-05-25T17:08:00Z">
              <w:r w:rsidRPr="0025214C">
                <w:rPr>
                  <w:rFonts w:ascii="Times New Roman" w:eastAsia="Times New Roman" w:hAnsi="Times New Roman" w:cs="Times New Roman"/>
                  <w:color w:val="000000"/>
                </w:rPr>
                <w:t>45</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CFCBF" w14:textId="77777777" w:rsidR="00D647A1" w:rsidRPr="0025214C" w:rsidRDefault="00D647A1" w:rsidP="003A2582">
            <w:pPr>
              <w:spacing w:after="0" w:line="240" w:lineRule="auto"/>
              <w:rPr>
                <w:ins w:id="1159" w:author="Ricky Hu" w:date="2022-05-25T17:08:00Z"/>
                <w:rFonts w:ascii="Times New Roman" w:eastAsia="Times New Roman" w:hAnsi="Times New Roman" w:cs="Times New Roman"/>
              </w:rPr>
            </w:pPr>
            <w:ins w:id="1160" w:author="Ricky Hu" w:date="2022-05-25T17:08:00Z">
              <w:r w:rsidRPr="0025214C">
                <w:rPr>
                  <w:rFonts w:ascii="Times New Roman" w:eastAsia="Times New Roman" w:hAnsi="Times New Roman" w:cs="Times New Roman"/>
                  <w:color w:val="000000"/>
                </w:rPr>
                <w:t>5</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8E83A" w14:textId="77777777" w:rsidR="00D647A1" w:rsidRPr="0025214C" w:rsidRDefault="00D647A1" w:rsidP="003A2582">
            <w:pPr>
              <w:spacing w:after="0" w:line="240" w:lineRule="auto"/>
              <w:rPr>
                <w:ins w:id="1161" w:author="Ricky Hu" w:date="2022-05-25T17:08:00Z"/>
                <w:rFonts w:ascii="Times New Roman" w:eastAsia="Times New Roman" w:hAnsi="Times New Roman" w:cs="Times New Roman"/>
              </w:rPr>
            </w:pPr>
            <w:ins w:id="1162" w:author="Ricky Hu" w:date="2022-05-25T17:08:00Z">
              <w:r w:rsidRPr="0025214C">
                <w:rPr>
                  <w:rFonts w:ascii="Times New Roman" w:eastAsia="Times New Roman" w:hAnsi="Times New Roman" w:cs="Times New Roman"/>
                  <w:color w:val="000000"/>
                </w:rPr>
                <w:t>86</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1E5CA" w14:textId="77777777" w:rsidR="00D647A1" w:rsidRPr="0025214C" w:rsidRDefault="00D647A1" w:rsidP="003A2582">
            <w:pPr>
              <w:spacing w:after="0" w:line="240" w:lineRule="auto"/>
              <w:rPr>
                <w:ins w:id="1163" w:author="Ricky Hu" w:date="2022-05-25T17:08:00Z"/>
                <w:rFonts w:ascii="Times New Roman" w:eastAsia="Times New Roman" w:hAnsi="Times New Roman" w:cs="Times New Roman"/>
              </w:rPr>
            </w:pPr>
            <w:ins w:id="1164" w:author="Ricky Hu" w:date="2022-05-25T17:08:00Z">
              <w:r w:rsidRPr="0025214C">
                <w:rPr>
                  <w:rFonts w:ascii="Times New Roman" w:eastAsia="Times New Roman" w:hAnsi="Times New Roman" w:cs="Times New Roman"/>
                  <w:color w:val="000000"/>
                </w:rPr>
                <w:t>1</w:t>
              </w:r>
            </w:ins>
          </w:p>
        </w:tc>
      </w:tr>
      <w:tr w:rsidR="00D647A1" w:rsidRPr="0025214C" w14:paraId="3D56E06C" w14:textId="77777777" w:rsidTr="003A2582">
        <w:trPr>
          <w:trHeight w:val="327"/>
          <w:ins w:id="1165" w:author="Ricky Hu" w:date="2022-05-25T17:0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06744" w14:textId="77777777" w:rsidR="00D647A1" w:rsidRPr="0025214C" w:rsidRDefault="00D647A1" w:rsidP="003A2582">
            <w:pPr>
              <w:spacing w:after="0" w:line="240" w:lineRule="auto"/>
              <w:rPr>
                <w:ins w:id="1166" w:author="Ricky Hu" w:date="2022-05-25T17:08:00Z"/>
                <w:rFonts w:ascii="Times New Roman" w:eastAsia="Times New Roman" w:hAnsi="Times New Roman" w:cs="Times New Roman"/>
              </w:rPr>
            </w:pPr>
            <w:ins w:id="1167" w:author="Ricky Hu" w:date="2022-05-25T17:08:00Z">
              <w:r w:rsidRPr="0025214C">
                <w:rPr>
                  <w:rFonts w:ascii="Times New Roman" w:eastAsia="Times New Roman" w:hAnsi="Times New Roman" w:cs="Times New Roman"/>
                  <w:color w:val="000000"/>
                </w:rPr>
                <w:t>50</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65553" w14:textId="77777777" w:rsidR="00D647A1" w:rsidRPr="0025214C" w:rsidRDefault="00D647A1" w:rsidP="003A2582">
            <w:pPr>
              <w:spacing w:after="0" w:line="240" w:lineRule="auto"/>
              <w:rPr>
                <w:ins w:id="1168" w:author="Ricky Hu" w:date="2022-05-25T17:08:00Z"/>
                <w:rFonts w:ascii="Times New Roman" w:eastAsia="Times New Roman" w:hAnsi="Times New Roman" w:cs="Times New Roman"/>
              </w:rPr>
            </w:pPr>
            <w:ins w:id="1169" w:author="Ricky Hu" w:date="2022-05-25T17:08:00Z">
              <w:r w:rsidRPr="0025214C">
                <w:rPr>
                  <w:rFonts w:ascii="Times New Roman" w:eastAsia="Times New Roman" w:hAnsi="Times New Roman" w:cs="Times New Roman"/>
                  <w:color w:val="000000"/>
                </w:rPr>
                <w:t>5</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41EC7" w14:textId="77777777" w:rsidR="00D647A1" w:rsidRPr="0025214C" w:rsidRDefault="00D647A1" w:rsidP="003A2582">
            <w:pPr>
              <w:spacing w:after="0" w:line="240" w:lineRule="auto"/>
              <w:rPr>
                <w:ins w:id="1170" w:author="Ricky Hu" w:date="2022-05-25T17:08:00Z"/>
                <w:rFonts w:ascii="Times New Roman" w:eastAsia="Times New Roman" w:hAnsi="Times New Roman" w:cs="Times New Roman"/>
              </w:rPr>
            </w:pPr>
            <w:ins w:id="1171" w:author="Ricky Hu" w:date="2022-05-25T17:08:00Z">
              <w:r w:rsidRPr="0025214C">
                <w:rPr>
                  <w:rFonts w:ascii="Times New Roman" w:eastAsia="Times New Roman" w:hAnsi="Times New Roman" w:cs="Times New Roman"/>
                  <w:color w:val="000000"/>
                </w:rPr>
                <w:t>100</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DB007" w14:textId="77777777" w:rsidR="00D647A1" w:rsidRPr="0025214C" w:rsidRDefault="00D647A1" w:rsidP="003A2582">
            <w:pPr>
              <w:spacing w:after="0" w:line="240" w:lineRule="auto"/>
              <w:rPr>
                <w:ins w:id="1172" w:author="Ricky Hu" w:date="2022-05-25T17:08:00Z"/>
                <w:rFonts w:ascii="Times New Roman" w:eastAsia="Times New Roman" w:hAnsi="Times New Roman" w:cs="Times New Roman"/>
              </w:rPr>
            </w:pPr>
            <w:ins w:id="1173" w:author="Ricky Hu" w:date="2022-05-25T17:08:00Z">
              <w:r w:rsidRPr="0025214C">
                <w:rPr>
                  <w:rFonts w:ascii="Times New Roman" w:eastAsia="Times New Roman" w:hAnsi="Times New Roman" w:cs="Times New Roman"/>
                  <w:color w:val="000000"/>
                </w:rPr>
                <w:t>12</w:t>
              </w:r>
            </w:ins>
          </w:p>
        </w:tc>
      </w:tr>
      <w:tr w:rsidR="00D647A1" w:rsidRPr="0025214C" w14:paraId="6A536B31" w14:textId="77777777" w:rsidTr="003A2582">
        <w:trPr>
          <w:trHeight w:val="226"/>
          <w:ins w:id="1174" w:author="Ricky Hu" w:date="2022-05-25T17:0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C6DF2" w14:textId="77777777" w:rsidR="00D647A1" w:rsidRPr="0025214C" w:rsidRDefault="00D647A1" w:rsidP="003A2582">
            <w:pPr>
              <w:spacing w:after="0" w:line="240" w:lineRule="auto"/>
              <w:rPr>
                <w:ins w:id="1175" w:author="Ricky Hu" w:date="2022-05-25T17:08:00Z"/>
                <w:rFonts w:ascii="Times New Roman" w:eastAsia="Times New Roman" w:hAnsi="Times New Roman" w:cs="Times New Roman"/>
              </w:rPr>
            </w:pPr>
            <w:ins w:id="1176" w:author="Ricky Hu" w:date="2022-05-25T17:08:00Z">
              <w:r w:rsidRPr="0025214C">
                <w:rPr>
                  <w:rFonts w:ascii="Times New Roman" w:eastAsia="Times New Roman" w:hAnsi="Times New Roman" w:cs="Times New Roman"/>
                  <w:color w:val="000000"/>
                </w:rPr>
                <w:t>50</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2A72B" w14:textId="77777777" w:rsidR="00D647A1" w:rsidRPr="0025214C" w:rsidRDefault="00D647A1" w:rsidP="003A2582">
            <w:pPr>
              <w:spacing w:after="0" w:line="240" w:lineRule="auto"/>
              <w:rPr>
                <w:ins w:id="1177" w:author="Ricky Hu" w:date="2022-05-25T17:08:00Z"/>
                <w:rFonts w:ascii="Times New Roman" w:eastAsia="Times New Roman" w:hAnsi="Times New Roman" w:cs="Times New Roman"/>
              </w:rPr>
            </w:pPr>
            <w:ins w:id="1178" w:author="Ricky Hu" w:date="2022-05-25T17:08:00Z">
              <w:r w:rsidRPr="0025214C">
                <w:rPr>
                  <w:rFonts w:ascii="Times New Roman" w:eastAsia="Times New Roman" w:hAnsi="Times New Roman" w:cs="Times New Roman"/>
                  <w:color w:val="000000"/>
                </w:rPr>
                <w:t>10</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3F6AF" w14:textId="77777777" w:rsidR="00D647A1" w:rsidRPr="0025214C" w:rsidRDefault="00D647A1" w:rsidP="003A2582">
            <w:pPr>
              <w:spacing w:after="0" w:line="240" w:lineRule="auto"/>
              <w:rPr>
                <w:ins w:id="1179" w:author="Ricky Hu" w:date="2022-05-25T17:08:00Z"/>
                <w:rFonts w:ascii="Times New Roman" w:eastAsia="Times New Roman" w:hAnsi="Times New Roman" w:cs="Times New Roman"/>
              </w:rPr>
            </w:pPr>
            <w:ins w:id="1180" w:author="Ricky Hu" w:date="2022-05-25T17:08:00Z">
              <w:r w:rsidRPr="0025214C">
                <w:rPr>
                  <w:rFonts w:ascii="Times New Roman" w:eastAsia="Times New Roman" w:hAnsi="Times New Roman" w:cs="Times New Roman"/>
                  <w:color w:val="000000"/>
                </w:rPr>
                <w:t>75</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B7E27" w14:textId="77777777" w:rsidR="00D647A1" w:rsidRPr="0025214C" w:rsidRDefault="00D647A1" w:rsidP="003A2582">
            <w:pPr>
              <w:spacing w:after="0" w:line="240" w:lineRule="auto"/>
              <w:rPr>
                <w:ins w:id="1181" w:author="Ricky Hu" w:date="2022-05-25T17:08:00Z"/>
                <w:rFonts w:ascii="Times New Roman" w:eastAsia="Times New Roman" w:hAnsi="Times New Roman" w:cs="Times New Roman"/>
              </w:rPr>
            </w:pPr>
            <w:ins w:id="1182" w:author="Ricky Hu" w:date="2022-05-25T17:08:00Z">
              <w:r w:rsidRPr="0025214C">
                <w:rPr>
                  <w:rFonts w:ascii="Times New Roman" w:eastAsia="Times New Roman" w:hAnsi="Times New Roman" w:cs="Times New Roman"/>
                  <w:color w:val="000000"/>
                </w:rPr>
                <w:t>1</w:t>
              </w:r>
            </w:ins>
          </w:p>
        </w:tc>
      </w:tr>
      <w:tr w:rsidR="00D647A1" w:rsidRPr="0025214C" w14:paraId="4FD0D5DB" w14:textId="77777777" w:rsidTr="003A2582">
        <w:trPr>
          <w:trHeight w:val="327"/>
          <w:ins w:id="1183" w:author="Ricky Hu" w:date="2022-05-25T17:0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42C84" w14:textId="77777777" w:rsidR="00D647A1" w:rsidRPr="0025214C" w:rsidRDefault="00D647A1" w:rsidP="003A2582">
            <w:pPr>
              <w:spacing w:after="0" w:line="240" w:lineRule="auto"/>
              <w:rPr>
                <w:ins w:id="1184" w:author="Ricky Hu" w:date="2022-05-25T17:08:00Z"/>
                <w:rFonts w:ascii="Times New Roman" w:eastAsia="Times New Roman" w:hAnsi="Times New Roman" w:cs="Times New Roman"/>
              </w:rPr>
            </w:pPr>
            <w:ins w:id="1185" w:author="Ricky Hu" w:date="2022-05-25T17:08:00Z">
              <w:r w:rsidRPr="0025214C">
                <w:rPr>
                  <w:rFonts w:ascii="Times New Roman" w:eastAsia="Times New Roman" w:hAnsi="Times New Roman" w:cs="Times New Roman"/>
                  <w:color w:val="000000"/>
                </w:rPr>
                <w:t>60</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C8524" w14:textId="77777777" w:rsidR="00D647A1" w:rsidRPr="0025214C" w:rsidRDefault="00D647A1" w:rsidP="003A2582">
            <w:pPr>
              <w:spacing w:after="0" w:line="240" w:lineRule="auto"/>
              <w:rPr>
                <w:ins w:id="1186" w:author="Ricky Hu" w:date="2022-05-25T17:08:00Z"/>
                <w:rFonts w:ascii="Times New Roman" w:eastAsia="Times New Roman" w:hAnsi="Times New Roman" w:cs="Times New Roman"/>
              </w:rPr>
            </w:pPr>
            <w:ins w:id="1187" w:author="Ricky Hu" w:date="2022-05-25T17:08:00Z">
              <w:r w:rsidRPr="0025214C">
                <w:rPr>
                  <w:rFonts w:ascii="Times New Roman" w:eastAsia="Times New Roman" w:hAnsi="Times New Roman" w:cs="Times New Roman"/>
                  <w:color w:val="000000"/>
                </w:rPr>
                <w:t>3</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C90F7" w14:textId="77777777" w:rsidR="00D647A1" w:rsidRPr="0025214C" w:rsidRDefault="00D647A1" w:rsidP="003A2582">
            <w:pPr>
              <w:spacing w:after="0" w:line="240" w:lineRule="auto"/>
              <w:rPr>
                <w:ins w:id="1188" w:author="Ricky Hu" w:date="2022-05-25T17:08:00Z"/>
                <w:rFonts w:ascii="Times New Roman" w:eastAsia="Times New Roman" w:hAnsi="Times New Roman" w:cs="Times New Roman"/>
              </w:rPr>
            </w:pPr>
            <w:ins w:id="1189" w:author="Ricky Hu" w:date="2022-05-25T17:08:00Z">
              <w:r w:rsidRPr="0025214C">
                <w:rPr>
                  <w:rFonts w:ascii="Times New Roman" w:eastAsia="Times New Roman" w:hAnsi="Times New Roman" w:cs="Times New Roman"/>
                  <w:color w:val="000000"/>
                </w:rPr>
                <w:t>180</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23A3B" w14:textId="77777777" w:rsidR="00D647A1" w:rsidRPr="0025214C" w:rsidRDefault="00D647A1" w:rsidP="003A2582">
            <w:pPr>
              <w:spacing w:after="0" w:line="240" w:lineRule="auto"/>
              <w:rPr>
                <w:ins w:id="1190" w:author="Ricky Hu" w:date="2022-05-25T17:08:00Z"/>
                <w:rFonts w:ascii="Times New Roman" w:eastAsia="Times New Roman" w:hAnsi="Times New Roman" w:cs="Times New Roman"/>
              </w:rPr>
            </w:pPr>
            <w:ins w:id="1191" w:author="Ricky Hu" w:date="2022-05-25T17:08:00Z">
              <w:r w:rsidRPr="0025214C">
                <w:rPr>
                  <w:rFonts w:ascii="Times New Roman" w:eastAsia="Times New Roman" w:hAnsi="Times New Roman" w:cs="Times New Roman"/>
                  <w:color w:val="000000"/>
                </w:rPr>
                <w:t>2</w:t>
              </w:r>
            </w:ins>
          </w:p>
        </w:tc>
      </w:tr>
      <w:tr w:rsidR="00D647A1" w:rsidRPr="0025214C" w14:paraId="33ACF59C" w14:textId="77777777" w:rsidTr="003A2582">
        <w:trPr>
          <w:trHeight w:val="226"/>
          <w:ins w:id="1192" w:author="Ricky Hu" w:date="2022-05-25T17:0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90608" w14:textId="77777777" w:rsidR="00D647A1" w:rsidRPr="0025214C" w:rsidRDefault="00D647A1" w:rsidP="003A2582">
            <w:pPr>
              <w:spacing w:after="0" w:line="240" w:lineRule="auto"/>
              <w:rPr>
                <w:ins w:id="1193" w:author="Ricky Hu" w:date="2022-05-25T17:08:00Z"/>
                <w:rFonts w:ascii="Times New Roman" w:eastAsia="Times New Roman" w:hAnsi="Times New Roman" w:cs="Times New Roman"/>
              </w:rPr>
            </w:pPr>
            <w:ins w:id="1194" w:author="Ricky Hu" w:date="2022-05-25T17:08:00Z">
              <w:r w:rsidRPr="0025214C">
                <w:rPr>
                  <w:rFonts w:ascii="Times New Roman" w:eastAsia="Times New Roman" w:hAnsi="Times New Roman" w:cs="Times New Roman"/>
                  <w:color w:val="000000"/>
                </w:rPr>
                <w:t>60</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921B9" w14:textId="77777777" w:rsidR="00D647A1" w:rsidRPr="0025214C" w:rsidRDefault="00D647A1" w:rsidP="003A2582">
            <w:pPr>
              <w:spacing w:after="0" w:line="240" w:lineRule="auto"/>
              <w:rPr>
                <w:ins w:id="1195" w:author="Ricky Hu" w:date="2022-05-25T17:08:00Z"/>
                <w:rFonts w:ascii="Times New Roman" w:eastAsia="Times New Roman" w:hAnsi="Times New Roman" w:cs="Times New Roman"/>
              </w:rPr>
            </w:pPr>
            <w:ins w:id="1196" w:author="Ricky Hu" w:date="2022-05-25T17:08:00Z">
              <w:r w:rsidRPr="0025214C">
                <w:rPr>
                  <w:rFonts w:ascii="Times New Roman" w:eastAsia="Times New Roman" w:hAnsi="Times New Roman" w:cs="Times New Roman"/>
                  <w:color w:val="000000"/>
                </w:rPr>
                <w:t>5</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F6E40" w14:textId="77777777" w:rsidR="00D647A1" w:rsidRPr="0025214C" w:rsidRDefault="00D647A1" w:rsidP="003A2582">
            <w:pPr>
              <w:spacing w:after="0" w:line="240" w:lineRule="auto"/>
              <w:rPr>
                <w:ins w:id="1197" w:author="Ricky Hu" w:date="2022-05-25T17:08:00Z"/>
                <w:rFonts w:ascii="Times New Roman" w:eastAsia="Times New Roman" w:hAnsi="Times New Roman" w:cs="Times New Roman"/>
              </w:rPr>
            </w:pPr>
            <w:ins w:id="1198" w:author="Ricky Hu" w:date="2022-05-25T17:08:00Z">
              <w:r w:rsidRPr="0025214C">
                <w:rPr>
                  <w:rFonts w:ascii="Times New Roman" w:eastAsia="Times New Roman" w:hAnsi="Times New Roman" w:cs="Times New Roman"/>
                  <w:color w:val="000000"/>
                </w:rPr>
                <w:t>132</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5885B" w14:textId="77777777" w:rsidR="00D647A1" w:rsidRPr="0025214C" w:rsidRDefault="00D647A1" w:rsidP="003A2582">
            <w:pPr>
              <w:spacing w:after="0" w:line="240" w:lineRule="auto"/>
              <w:rPr>
                <w:ins w:id="1199" w:author="Ricky Hu" w:date="2022-05-25T17:08:00Z"/>
                <w:rFonts w:ascii="Times New Roman" w:eastAsia="Times New Roman" w:hAnsi="Times New Roman" w:cs="Times New Roman"/>
              </w:rPr>
            </w:pPr>
            <w:ins w:id="1200" w:author="Ricky Hu" w:date="2022-05-25T17:08:00Z">
              <w:r w:rsidRPr="0025214C">
                <w:rPr>
                  <w:rFonts w:ascii="Times New Roman" w:eastAsia="Times New Roman" w:hAnsi="Times New Roman" w:cs="Times New Roman"/>
                  <w:color w:val="000000"/>
                </w:rPr>
                <w:t>4</w:t>
              </w:r>
            </w:ins>
          </w:p>
        </w:tc>
      </w:tr>
      <w:tr w:rsidR="00D647A1" w:rsidRPr="0025214C" w14:paraId="37ED0E12" w14:textId="77777777" w:rsidTr="003A2582">
        <w:trPr>
          <w:trHeight w:val="327"/>
          <w:ins w:id="1201" w:author="Ricky Hu" w:date="2022-05-25T17:0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72064" w14:textId="77777777" w:rsidR="00D647A1" w:rsidRPr="0025214C" w:rsidRDefault="00D647A1" w:rsidP="003A2582">
            <w:pPr>
              <w:spacing w:after="0" w:line="240" w:lineRule="auto"/>
              <w:rPr>
                <w:ins w:id="1202" w:author="Ricky Hu" w:date="2022-05-25T17:08:00Z"/>
                <w:rFonts w:ascii="Times New Roman" w:eastAsia="Times New Roman" w:hAnsi="Times New Roman" w:cs="Times New Roman"/>
              </w:rPr>
            </w:pPr>
            <w:ins w:id="1203" w:author="Ricky Hu" w:date="2022-05-25T17:08:00Z">
              <w:r w:rsidRPr="0025214C">
                <w:rPr>
                  <w:rFonts w:ascii="Times New Roman" w:eastAsia="Times New Roman" w:hAnsi="Times New Roman" w:cs="Times New Roman"/>
                  <w:color w:val="000000"/>
                </w:rPr>
                <w:t>60</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25113" w14:textId="77777777" w:rsidR="00D647A1" w:rsidRPr="0025214C" w:rsidRDefault="00D647A1" w:rsidP="003A2582">
            <w:pPr>
              <w:spacing w:after="0" w:line="240" w:lineRule="auto"/>
              <w:rPr>
                <w:ins w:id="1204" w:author="Ricky Hu" w:date="2022-05-25T17:08:00Z"/>
                <w:rFonts w:ascii="Times New Roman" w:eastAsia="Times New Roman" w:hAnsi="Times New Roman" w:cs="Times New Roman"/>
              </w:rPr>
            </w:pPr>
            <w:ins w:id="1205" w:author="Ricky Hu" w:date="2022-05-25T17:08:00Z">
              <w:r w:rsidRPr="0025214C">
                <w:rPr>
                  <w:rFonts w:ascii="Times New Roman" w:eastAsia="Times New Roman" w:hAnsi="Times New Roman" w:cs="Times New Roman"/>
                  <w:color w:val="000000"/>
                </w:rPr>
                <w:t>6</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D414F" w14:textId="77777777" w:rsidR="00D647A1" w:rsidRPr="0025214C" w:rsidRDefault="00D647A1" w:rsidP="003A2582">
            <w:pPr>
              <w:spacing w:after="0" w:line="240" w:lineRule="auto"/>
              <w:rPr>
                <w:ins w:id="1206" w:author="Ricky Hu" w:date="2022-05-25T17:08:00Z"/>
                <w:rFonts w:ascii="Times New Roman" w:eastAsia="Times New Roman" w:hAnsi="Times New Roman" w:cs="Times New Roman"/>
              </w:rPr>
            </w:pPr>
            <w:ins w:id="1207" w:author="Ricky Hu" w:date="2022-05-25T17:08:00Z">
              <w:r w:rsidRPr="0025214C">
                <w:rPr>
                  <w:rFonts w:ascii="Times New Roman" w:eastAsia="Times New Roman" w:hAnsi="Times New Roman" w:cs="Times New Roman"/>
                  <w:color w:val="000000"/>
                </w:rPr>
                <w:t>120</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F53C2" w14:textId="77777777" w:rsidR="00D647A1" w:rsidRPr="0025214C" w:rsidRDefault="00D647A1" w:rsidP="003A2582">
            <w:pPr>
              <w:spacing w:after="0" w:line="240" w:lineRule="auto"/>
              <w:rPr>
                <w:ins w:id="1208" w:author="Ricky Hu" w:date="2022-05-25T17:08:00Z"/>
                <w:rFonts w:ascii="Times New Roman" w:eastAsia="Times New Roman" w:hAnsi="Times New Roman" w:cs="Times New Roman"/>
              </w:rPr>
            </w:pPr>
            <w:ins w:id="1209" w:author="Ricky Hu" w:date="2022-05-25T17:08:00Z">
              <w:r w:rsidRPr="0025214C">
                <w:rPr>
                  <w:rFonts w:ascii="Times New Roman" w:eastAsia="Times New Roman" w:hAnsi="Times New Roman" w:cs="Times New Roman"/>
                  <w:color w:val="000000"/>
                </w:rPr>
                <w:t>2</w:t>
              </w:r>
            </w:ins>
          </w:p>
        </w:tc>
      </w:tr>
      <w:tr w:rsidR="00D647A1" w:rsidRPr="0025214C" w14:paraId="241E079E" w14:textId="77777777" w:rsidTr="003A2582">
        <w:trPr>
          <w:trHeight w:val="226"/>
          <w:ins w:id="1210" w:author="Ricky Hu" w:date="2022-05-25T17:0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1A527" w14:textId="77777777" w:rsidR="00D647A1" w:rsidRPr="0025214C" w:rsidRDefault="00D647A1" w:rsidP="003A2582">
            <w:pPr>
              <w:spacing w:after="0" w:line="240" w:lineRule="auto"/>
              <w:rPr>
                <w:ins w:id="1211" w:author="Ricky Hu" w:date="2022-05-25T17:08:00Z"/>
                <w:rFonts w:ascii="Times New Roman" w:eastAsia="Times New Roman" w:hAnsi="Times New Roman" w:cs="Times New Roman"/>
              </w:rPr>
            </w:pPr>
            <w:ins w:id="1212" w:author="Ricky Hu" w:date="2022-05-25T17:08:00Z">
              <w:r w:rsidRPr="0025214C">
                <w:rPr>
                  <w:rFonts w:ascii="Times New Roman" w:eastAsia="Times New Roman" w:hAnsi="Times New Roman" w:cs="Times New Roman"/>
                  <w:color w:val="000000"/>
                </w:rPr>
                <w:t>60</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99021" w14:textId="77777777" w:rsidR="00D647A1" w:rsidRPr="0025214C" w:rsidRDefault="00D647A1" w:rsidP="003A2582">
            <w:pPr>
              <w:spacing w:after="0" w:line="240" w:lineRule="auto"/>
              <w:rPr>
                <w:ins w:id="1213" w:author="Ricky Hu" w:date="2022-05-25T17:08:00Z"/>
                <w:rFonts w:ascii="Times New Roman" w:eastAsia="Times New Roman" w:hAnsi="Times New Roman" w:cs="Times New Roman"/>
              </w:rPr>
            </w:pPr>
            <w:ins w:id="1214" w:author="Ricky Hu" w:date="2022-05-25T17:08:00Z">
              <w:r w:rsidRPr="0025214C">
                <w:rPr>
                  <w:rFonts w:ascii="Times New Roman" w:eastAsia="Times New Roman" w:hAnsi="Times New Roman" w:cs="Times New Roman"/>
                  <w:color w:val="000000"/>
                </w:rPr>
                <w:t>10</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AF5FC" w14:textId="77777777" w:rsidR="00D647A1" w:rsidRPr="0025214C" w:rsidRDefault="00D647A1" w:rsidP="003A2582">
            <w:pPr>
              <w:spacing w:after="0" w:line="240" w:lineRule="auto"/>
              <w:rPr>
                <w:ins w:id="1215" w:author="Ricky Hu" w:date="2022-05-25T17:08:00Z"/>
                <w:rFonts w:ascii="Times New Roman" w:eastAsia="Times New Roman" w:hAnsi="Times New Roman" w:cs="Times New Roman"/>
              </w:rPr>
            </w:pPr>
            <w:ins w:id="1216" w:author="Ricky Hu" w:date="2022-05-25T17:08:00Z">
              <w:r w:rsidRPr="0025214C">
                <w:rPr>
                  <w:rFonts w:ascii="Times New Roman" w:eastAsia="Times New Roman" w:hAnsi="Times New Roman" w:cs="Times New Roman"/>
                  <w:color w:val="000000"/>
                </w:rPr>
                <w:t>96</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BC700" w14:textId="77777777" w:rsidR="00D647A1" w:rsidRPr="0025214C" w:rsidRDefault="00D647A1" w:rsidP="003A2582">
            <w:pPr>
              <w:spacing w:after="0" w:line="240" w:lineRule="auto"/>
              <w:rPr>
                <w:ins w:id="1217" w:author="Ricky Hu" w:date="2022-05-25T17:08:00Z"/>
                <w:rFonts w:ascii="Times New Roman" w:eastAsia="Times New Roman" w:hAnsi="Times New Roman" w:cs="Times New Roman"/>
              </w:rPr>
            </w:pPr>
            <w:ins w:id="1218" w:author="Ricky Hu" w:date="2022-05-25T17:08:00Z">
              <w:r w:rsidRPr="0025214C">
                <w:rPr>
                  <w:rFonts w:ascii="Times New Roman" w:eastAsia="Times New Roman" w:hAnsi="Times New Roman" w:cs="Times New Roman"/>
                  <w:color w:val="000000"/>
                </w:rPr>
                <w:t>5</w:t>
              </w:r>
            </w:ins>
          </w:p>
        </w:tc>
      </w:tr>
      <w:tr w:rsidR="00D647A1" w:rsidRPr="0025214C" w14:paraId="45AA068A" w14:textId="77777777" w:rsidTr="003A2582">
        <w:trPr>
          <w:trHeight w:val="327"/>
          <w:ins w:id="1219" w:author="Ricky Hu" w:date="2022-05-25T17:0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71037" w14:textId="77777777" w:rsidR="00D647A1" w:rsidRPr="0025214C" w:rsidRDefault="00D647A1" w:rsidP="003A2582">
            <w:pPr>
              <w:spacing w:after="0" w:line="240" w:lineRule="auto"/>
              <w:rPr>
                <w:ins w:id="1220" w:author="Ricky Hu" w:date="2022-05-25T17:08:00Z"/>
                <w:rFonts w:ascii="Times New Roman" w:eastAsia="Times New Roman" w:hAnsi="Times New Roman" w:cs="Times New Roman"/>
              </w:rPr>
            </w:pPr>
            <w:ins w:id="1221" w:author="Ricky Hu" w:date="2022-05-25T17:08:00Z">
              <w:r w:rsidRPr="0025214C">
                <w:rPr>
                  <w:rFonts w:ascii="Times New Roman" w:eastAsia="Times New Roman" w:hAnsi="Times New Roman" w:cs="Times New Roman"/>
                  <w:color w:val="000000"/>
                </w:rPr>
                <w:t>60</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5E353" w14:textId="77777777" w:rsidR="00D647A1" w:rsidRPr="0025214C" w:rsidRDefault="00D647A1" w:rsidP="003A2582">
            <w:pPr>
              <w:spacing w:after="0" w:line="240" w:lineRule="auto"/>
              <w:rPr>
                <w:ins w:id="1222" w:author="Ricky Hu" w:date="2022-05-25T17:08:00Z"/>
                <w:rFonts w:ascii="Times New Roman" w:eastAsia="Times New Roman" w:hAnsi="Times New Roman" w:cs="Times New Roman"/>
              </w:rPr>
            </w:pPr>
            <w:ins w:id="1223" w:author="Ricky Hu" w:date="2022-05-25T17:08:00Z">
              <w:r w:rsidRPr="0025214C">
                <w:rPr>
                  <w:rFonts w:ascii="Times New Roman" w:eastAsia="Times New Roman" w:hAnsi="Times New Roman" w:cs="Times New Roman"/>
                  <w:color w:val="000000"/>
                </w:rPr>
                <w:t>15</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EBCB9" w14:textId="77777777" w:rsidR="00D647A1" w:rsidRPr="0025214C" w:rsidRDefault="00D647A1" w:rsidP="003A2582">
            <w:pPr>
              <w:spacing w:after="0" w:line="240" w:lineRule="auto"/>
              <w:rPr>
                <w:ins w:id="1224" w:author="Ricky Hu" w:date="2022-05-25T17:08:00Z"/>
                <w:rFonts w:ascii="Times New Roman" w:eastAsia="Times New Roman" w:hAnsi="Times New Roman" w:cs="Times New Roman"/>
              </w:rPr>
            </w:pPr>
            <w:ins w:id="1225" w:author="Ricky Hu" w:date="2022-05-25T17:08:00Z">
              <w:r w:rsidRPr="0025214C">
                <w:rPr>
                  <w:rFonts w:ascii="Times New Roman" w:eastAsia="Times New Roman" w:hAnsi="Times New Roman" w:cs="Times New Roman"/>
                  <w:color w:val="000000"/>
                </w:rPr>
                <w:t>84</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AC951" w14:textId="77777777" w:rsidR="00D647A1" w:rsidRPr="0025214C" w:rsidRDefault="00D647A1" w:rsidP="003A2582">
            <w:pPr>
              <w:spacing w:after="0" w:line="240" w:lineRule="auto"/>
              <w:rPr>
                <w:ins w:id="1226" w:author="Ricky Hu" w:date="2022-05-25T17:08:00Z"/>
                <w:rFonts w:ascii="Times New Roman" w:eastAsia="Times New Roman" w:hAnsi="Times New Roman" w:cs="Times New Roman"/>
              </w:rPr>
            </w:pPr>
            <w:ins w:id="1227" w:author="Ricky Hu" w:date="2022-05-25T17:08:00Z">
              <w:r w:rsidRPr="0025214C">
                <w:rPr>
                  <w:rFonts w:ascii="Times New Roman" w:eastAsia="Times New Roman" w:hAnsi="Times New Roman" w:cs="Times New Roman"/>
                  <w:color w:val="000000"/>
                </w:rPr>
                <w:t>1</w:t>
              </w:r>
            </w:ins>
          </w:p>
        </w:tc>
      </w:tr>
      <w:tr w:rsidR="00D647A1" w:rsidRPr="0025214C" w14:paraId="154929E9" w14:textId="77777777" w:rsidTr="003A2582">
        <w:trPr>
          <w:trHeight w:val="226"/>
          <w:ins w:id="1228" w:author="Ricky Hu" w:date="2022-05-25T17:0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9AC02" w14:textId="77777777" w:rsidR="00D647A1" w:rsidRPr="0025214C" w:rsidRDefault="00D647A1" w:rsidP="003A2582">
            <w:pPr>
              <w:spacing w:after="0" w:line="240" w:lineRule="auto"/>
              <w:rPr>
                <w:ins w:id="1229" w:author="Ricky Hu" w:date="2022-05-25T17:08:00Z"/>
                <w:rFonts w:ascii="Times New Roman" w:eastAsia="Times New Roman" w:hAnsi="Times New Roman" w:cs="Times New Roman"/>
              </w:rPr>
            </w:pPr>
            <w:ins w:id="1230" w:author="Ricky Hu" w:date="2022-05-25T17:08:00Z">
              <w:r w:rsidRPr="0025214C">
                <w:rPr>
                  <w:rFonts w:ascii="Times New Roman" w:eastAsia="Times New Roman" w:hAnsi="Times New Roman" w:cs="Times New Roman"/>
                  <w:color w:val="000000"/>
                </w:rPr>
                <w:t>67.5</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89455" w14:textId="77777777" w:rsidR="00D647A1" w:rsidRPr="0025214C" w:rsidRDefault="00D647A1" w:rsidP="003A2582">
            <w:pPr>
              <w:spacing w:after="0" w:line="240" w:lineRule="auto"/>
              <w:rPr>
                <w:ins w:id="1231" w:author="Ricky Hu" w:date="2022-05-25T17:08:00Z"/>
                <w:rFonts w:ascii="Times New Roman" w:eastAsia="Times New Roman" w:hAnsi="Times New Roman" w:cs="Times New Roman"/>
              </w:rPr>
            </w:pPr>
            <w:ins w:id="1232" w:author="Ricky Hu" w:date="2022-05-25T17:08:00Z">
              <w:r w:rsidRPr="0025214C">
                <w:rPr>
                  <w:rFonts w:ascii="Times New Roman" w:eastAsia="Times New Roman" w:hAnsi="Times New Roman" w:cs="Times New Roman"/>
                  <w:color w:val="000000"/>
                </w:rPr>
                <w:t>15</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F3EEC" w14:textId="77777777" w:rsidR="00D647A1" w:rsidRPr="0025214C" w:rsidRDefault="00D647A1" w:rsidP="003A2582">
            <w:pPr>
              <w:spacing w:after="0" w:line="240" w:lineRule="auto"/>
              <w:rPr>
                <w:ins w:id="1233" w:author="Ricky Hu" w:date="2022-05-25T17:08:00Z"/>
                <w:rFonts w:ascii="Times New Roman" w:eastAsia="Times New Roman" w:hAnsi="Times New Roman" w:cs="Times New Roman"/>
              </w:rPr>
            </w:pPr>
            <w:ins w:id="1234" w:author="Ricky Hu" w:date="2022-05-25T17:08:00Z">
              <w:r w:rsidRPr="0025214C">
                <w:rPr>
                  <w:rFonts w:ascii="Times New Roman" w:eastAsia="Times New Roman" w:hAnsi="Times New Roman" w:cs="Times New Roman"/>
                  <w:color w:val="000000"/>
                </w:rPr>
                <w:t>98</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DA67F" w14:textId="77777777" w:rsidR="00D647A1" w:rsidRPr="0025214C" w:rsidRDefault="00D647A1" w:rsidP="003A2582">
            <w:pPr>
              <w:spacing w:after="0" w:line="240" w:lineRule="auto"/>
              <w:rPr>
                <w:ins w:id="1235" w:author="Ricky Hu" w:date="2022-05-25T17:08:00Z"/>
                <w:rFonts w:ascii="Times New Roman" w:eastAsia="Times New Roman" w:hAnsi="Times New Roman" w:cs="Times New Roman"/>
              </w:rPr>
            </w:pPr>
            <w:ins w:id="1236" w:author="Ricky Hu" w:date="2022-05-25T17:08:00Z">
              <w:r w:rsidRPr="0025214C">
                <w:rPr>
                  <w:rFonts w:ascii="Times New Roman" w:eastAsia="Times New Roman" w:hAnsi="Times New Roman" w:cs="Times New Roman"/>
                  <w:color w:val="000000"/>
                </w:rPr>
                <w:t>15</w:t>
              </w:r>
            </w:ins>
          </w:p>
        </w:tc>
      </w:tr>
      <w:tr w:rsidR="00D647A1" w:rsidRPr="0025214C" w14:paraId="7EE9CC06" w14:textId="77777777" w:rsidTr="003A2582">
        <w:trPr>
          <w:trHeight w:val="327"/>
          <w:ins w:id="1237" w:author="Ricky Hu" w:date="2022-05-25T17:0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985F8" w14:textId="77777777" w:rsidR="00D647A1" w:rsidRPr="0025214C" w:rsidRDefault="00D647A1" w:rsidP="003A2582">
            <w:pPr>
              <w:spacing w:after="0" w:line="240" w:lineRule="auto"/>
              <w:rPr>
                <w:ins w:id="1238" w:author="Ricky Hu" w:date="2022-05-25T17:08:00Z"/>
                <w:rFonts w:ascii="Times New Roman" w:eastAsia="Times New Roman" w:hAnsi="Times New Roman" w:cs="Times New Roman"/>
              </w:rPr>
            </w:pPr>
            <w:ins w:id="1239" w:author="Ricky Hu" w:date="2022-05-25T17:08:00Z">
              <w:r w:rsidRPr="0025214C">
                <w:rPr>
                  <w:rFonts w:ascii="Times New Roman" w:eastAsia="Times New Roman" w:hAnsi="Times New Roman" w:cs="Times New Roman"/>
                  <w:color w:val="000000"/>
                </w:rPr>
                <w:t>70</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54905" w14:textId="77777777" w:rsidR="00D647A1" w:rsidRPr="0025214C" w:rsidRDefault="00D647A1" w:rsidP="003A2582">
            <w:pPr>
              <w:spacing w:after="0" w:line="240" w:lineRule="auto"/>
              <w:rPr>
                <w:ins w:id="1240" w:author="Ricky Hu" w:date="2022-05-25T17:08:00Z"/>
                <w:rFonts w:ascii="Times New Roman" w:eastAsia="Times New Roman" w:hAnsi="Times New Roman" w:cs="Times New Roman"/>
              </w:rPr>
            </w:pPr>
            <w:ins w:id="1241" w:author="Ricky Hu" w:date="2022-05-25T17:08:00Z">
              <w:r w:rsidRPr="0025214C">
                <w:rPr>
                  <w:rFonts w:ascii="Times New Roman" w:eastAsia="Times New Roman" w:hAnsi="Times New Roman" w:cs="Times New Roman"/>
                  <w:color w:val="000000"/>
                </w:rPr>
                <w:t>10</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F1B10" w14:textId="77777777" w:rsidR="00D647A1" w:rsidRPr="0025214C" w:rsidRDefault="00D647A1" w:rsidP="003A2582">
            <w:pPr>
              <w:spacing w:after="0" w:line="240" w:lineRule="auto"/>
              <w:rPr>
                <w:ins w:id="1242" w:author="Ricky Hu" w:date="2022-05-25T17:08:00Z"/>
                <w:rFonts w:ascii="Times New Roman" w:eastAsia="Times New Roman" w:hAnsi="Times New Roman" w:cs="Times New Roman"/>
              </w:rPr>
            </w:pPr>
            <w:ins w:id="1243" w:author="Ricky Hu" w:date="2022-05-25T17:08:00Z">
              <w:r w:rsidRPr="0025214C">
                <w:rPr>
                  <w:rFonts w:ascii="Times New Roman" w:eastAsia="Times New Roman" w:hAnsi="Times New Roman" w:cs="Times New Roman"/>
                  <w:color w:val="000000"/>
                </w:rPr>
                <w:t>119</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DEAE9" w14:textId="77777777" w:rsidR="00D647A1" w:rsidRPr="0025214C" w:rsidRDefault="00D647A1" w:rsidP="003A2582">
            <w:pPr>
              <w:spacing w:after="0" w:line="240" w:lineRule="auto"/>
              <w:rPr>
                <w:ins w:id="1244" w:author="Ricky Hu" w:date="2022-05-25T17:08:00Z"/>
                <w:rFonts w:ascii="Times New Roman" w:eastAsia="Times New Roman" w:hAnsi="Times New Roman" w:cs="Times New Roman"/>
              </w:rPr>
            </w:pPr>
            <w:ins w:id="1245" w:author="Ricky Hu" w:date="2022-05-25T17:08:00Z">
              <w:r w:rsidRPr="0025214C">
                <w:rPr>
                  <w:rFonts w:ascii="Times New Roman" w:eastAsia="Times New Roman" w:hAnsi="Times New Roman" w:cs="Times New Roman"/>
                  <w:color w:val="000000"/>
                </w:rPr>
                <w:t>9</w:t>
              </w:r>
            </w:ins>
          </w:p>
        </w:tc>
      </w:tr>
      <w:tr w:rsidR="00D647A1" w:rsidRPr="0025214C" w14:paraId="5B68DC9E" w14:textId="77777777" w:rsidTr="003A2582">
        <w:trPr>
          <w:trHeight w:val="226"/>
          <w:ins w:id="1246" w:author="Ricky Hu" w:date="2022-05-25T17:0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50B25" w14:textId="77777777" w:rsidR="00D647A1" w:rsidRPr="0025214C" w:rsidRDefault="00D647A1" w:rsidP="003A2582">
            <w:pPr>
              <w:spacing w:after="0" w:line="240" w:lineRule="auto"/>
              <w:rPr>
                <w:ins w:id="1247" w:author="Ricky Hu" w:date="2022-05-25T17:08:00Z"/>
                <w:rFonts w:ascii="Times New Roman" w:eastAsia="Times New Roman" w:hAnsi="Times New Roman" w:cs="Times New Roman"/>
              </w:rPr>
            </w:pPr>
            <w:ins w:id="1248" w:author="Ricky Hu" w:date="2022-05-25T17:08:00Z">
              <w:r w:rsidRPr="0025214C">
                <w:rPr>
                  <w:rFonts w:ascii="Times New Roman" w:eastAsia="Times New Roman" w:hAnsi="Times New Roman" w:cs="Times New Roman"/>
                  <w:color w:val="000000"/>
                </w:rPr>
                <w:t>75</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98C24" w14:textId="77777777" w:rsidR="00D647A1" w:rsidRPr="0025214C" w:rsidRDefault="00D647A1" w:rsidP="003A2582">
            <w:pPr>
              <w:spacing w:after="0" w:line="240" w:lineRule="auto"/>
              <w:rPr>
                <w:ins w:id="1249" w:author="Ricky Hu" w:date="2022-05-25T17:08:00Z"/>
                <w:rFonts w:ascii="Times New Roman" w:eastAsia="Times New Roman" w:hAnsi="Times New Roman" w:cs="Times New Roman"/>
              </w:rPr>
            </w:pPr>
            <w:ins w:id="1250" w:author="Ricky Hu" w:date="2022-05-25T17:08:00Z">
              <w:r w:rsidRPr="0025214C">
                <w:rPr>
                  <w:rFonts w:ascii="Times New Roman" w:eastAsia="Times New Roman" w:hAnsi="Times New Roman" w:cs="Times New Roman"/>
                  <w:color w:val="000000"/>
                </w:rPr>
                <w:t>3</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22B07" w14:textId="77777777" w:rsidR="00D647A1" w:rsidRPr="0025214C" w:rsidRDefault="00D647A1" w:rsidP="003A2582">
            <w:pPr>
              <w:spacing w:after="0" w:line="240" w:lineRule="auto"/>
              <w:rPr>
                <w:ins w:id="1251" w:author="Ricky Hu" w:date="2022-05-25T17:08:00Z"/>
                <w:rFonts w:ascii="Times New Roman" w:eastAsia="Times New Roman" w:hAnsi="Times New Roman" w:cs="Times New Roman"/>
              </w:rPr>
            </w:pPr>
            <w:ins w:id="1252" w:author="Ricky Hu" w:date="2022-05-25T17:08:00Z">
              <w:r w:rsidRPr="0025214C">
                <w:rPr>
                  <w:rFonts w:ascii="Times New Roman" w:eastAsia="Times New Roman" w:hAnsi="Times New Roman" w:cs="Times New Roman"/>
                  <w:color w:val="000000"/>
                </w:rPr>
                <w:t>263</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97F63" w14:textId="77777777" w:rsidR="00D647A1" w:rsidRPr="0025214C" w:rsidRDefault="00D647A1" w:rsidP="003A2582">
            <w:pPr>
              <w:spacing w:after="0" w:line="240" w:lineRule="auto"/>
              <w:rPr>
                <w:ins w:id="1253" w:author="Ricky Hu" w:date="2022-05-25T17:08:00Z"/>
                <w:rFonts w:ascii="Times New Roman" w:eastAsia="Times New Roman" w:hAnsi="Times New Roman" w:cs="Times New Roman"/>
              </w:rPr>
            </w:pPr>
            <w:ins w:id="1254" w:author="Ricky Hu" w:date="2022-05-25T17:08:00Z">
              <w:r w:rsidRPr="0025214C">
                <w:rPr>
                  <w:rFonts w:ascii="Times New Roman" w:eastAsia="Times New Roman" w:hAnsi="Times New Roman" w:cs="Times New Roman"/>
                  <w:color w:val="000000"/>
                </w:rPr>
                <w:t>1</w:t>
              </w:r>
            </w:ins>
          </w:p>
        </w:tc>
      </w:tr>
      <w:tr w:rsidR="00D647A1" w:rsidRPr="0025214C" w14:paraId="1A8EA276" w14:textId="77777777" w:rsidTr="003A2582">
        <w:trPr>
          <w:trHeight w:val="327"/>
          <w:ins w:id="1255" w:author="Ricky Hu" w:date="2022-05-25T17:0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48990" w14:textId="77777777" w:rsidR="00D647A1" w:rsidRPr="0025214C" w:rsidRDefault="00D647A1" w:rsidP="003A2582">
            <w:pPr>
              <w:spacing w:after="0" w:line="240" w:lineRule="auto"/>
              <w:rPr>
                <w:ins w:id="1256" w:author="Ricky Hu" w:date="2022-05-25T17:08:00Z"/>
                <w:rFonts w:ascii="Times New Roman" w:eastAsia="Times New Roman" w:hAnsi="Times New Roman" w:cs="Times New Roman"/>
              </w:rPr>
            </w:pPr>
            <w:ins w:id="1257" w:author="Ricky Hu" w:date="2022-05-25T17:08:00Z">
              <w:r w:rsidRPr="0025214C">
                <w:rPr>
                  <w:rFonts w:ascii="Times New Roman" w:eastAsia="Times New Roman" w:hAnsi="Times New Roman" w:cs="Times New Roman"/>
                  <w:color w:val="000000"/>
                </w:rPr>
                <w:lastRenderedPageBreak/>
                <w:t>75</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E564B" w14:textId="77777777" w:rsidR="00D647A1" w:rsidRPr="0025214C" w:rsidRDefault="00D647A1" w:rsidP="003A2582">
            <w:pPr>
              <w:spacing w:after="0" w:line="240" w:lineRule="auto"/>
              <w:rPr>
                <w:ins w:id="1258" w:author="Ricky Hu" w:date="2022-05-25T17:08:00Z"/>
                <w:rFonts w:ascii="Times New Roman" w:eastAsia="Times New Roman" w:hAnsi="Times New Roman" w:cs="Times New Roman"/>
              </w:rPr>
            </w:pPr>
            <w:ins w:id="1259" w:author="Ricky Hu" w:date="2022-05-25T17:08:00Z">
              <w:r w:rsidRPr="0025214C">
                <w:rPr>
                  <w:rFonts w:ascii="Times New Roman" w:eastAsia="Times New Roman" w:hAnsi="Times New Roman" w:cs="Times New Roman"/>
                  <w:color w:val="000000"/>
                </w:rPr>
                <w:t>5</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15430" w14:textId="77777777" w:rsidR="00D647A1" w:rsidRPr="0025214C" w:rsidRDefault="00D647A1" w:rsidP="003A2582">
            <w:pPr>
              <w:spacing w:after="0" w:line="240" w:lineRule="auto"/>
              <w:rPr>
                <w:ins w:id="1260" w:author="Ricky Hu" w:date="2022-05-25T17:08:00Z"/>
                <w:rFonts w:ascii="Times New Roman" w:eastAsia="Times New Roman" w:hAnsi="Times New Roman" w:cs="Times New Roman"/>
              </w:rPr>
            </w:pPr>
            <w:ins w:id="1261" w:author="Ricky Hu" w:date="2022-05-25T17:08:00Z">
              <w:r w:rsidRPr="0025214C">
                <w:rPr>
                  <w:rFonts w:ascii="Times New Roman" w:eastAsia="Times New Roman" w:hAnsi="Times New Roman" w:cs="Times New Roman"/>
                  <w:color w:val="000000"/>
                </w:rPr>
                <w:t>188</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78037" w14:textId="77777777" w:rsidR="00D647A1" w:rsidRPr="0025214C" w:rsidRDefault="00D647A1" w:rsidP="003A2582">
            <w:pPr>
              <w:spacing w:after="0" w:line="240" w:lineRule="auto"/>
              <w:rPr>
                <w:ins w:id="1262" w:author="Ricky Hu" w:date="2022-05-25T17:08:00Z"/>
                <w:rFonts w:ascii="Times New Roman" w:eastAsia="Times New Roman" w:hAnsi="Times New Roman" w:cs="Times New Roman"/>
              </w:rPr>
            </w:pPr>
            <w:ins w:id="1263" w:author="Ricky Hu" w:date="2022-05-25T17:08:00Z">
              <w:r w:rsidRPr="0025214C">
                <w:rPr>
                  <w:rFonts w:ascii="Times New Roman" w:eastAsia="Times New Roman" w:hAnsi="Times New Roman" w:cs="Times New Roman"/>
                  <w:color w:val="000000"/>
                </w:rPr>
                <w:t>2</w:t>
              </w:r>
            </w:ins>
          </w:p>
        </w:tc>
      </w:tr>
      <w:tr w:rsidR="00D647A1" w:rsidRPr="0025214C" w14:paraId="44984C87" w14:textId="77777777" w:rsidTr="003A2582">
        <w:trPr>
          <w:trHeight w:val="226"/>
          <w:ins w:id="1264" w:author="Ricky Hu" w:date="2022-05-25T17:0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B5298" w14:textId="77777777" w:rsidR="00D647A1" w:rsidRPr="0025214C" w:rsidRDefault="00D647A1" w:rsidP="003A2582">
            <w:pPr>
              <w:spacing w:after="0" w:line="240" w:lineRule="auto"/>
              <w:rPr>
                <w:ins w:id="1265" w:author="Ricky Hu" w:date="2022-05-25T17:08:00Z"/>
                <w:rFonts w:ascii="Times New Roman" w:eastAsia="Times New Roman" w:hAnsi="Times New Roman" w:cs="Times New Roman"/>
              </w:rPr>
            </w:pPr>
            <w:ins w:id="1266" w:author="Ricky Hu" w:date="2022-05-25T17:08:00Z">
              <w:r w:rsidRPr="0025214C">
                <w:rPr>
                  <w:rFonts w:ascii="Times New Roman" w:eastAsia="Times New Roman" w:hAnsi="Times New Roman" w:cs="Times New Roman"/>
                  <w:color w:val="000000"/>
                </w:rPr>
                <w:t>75</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C873C" w14:textId="77777777" w:rsidR="00D647A1" w:rsidRPr="0025214C" w:rsidRDefault="00D647A1" w:rsidP="003A2582">
            <w:pPr>
              <w:spacing w:after="0" w:line="240" w:lineRule="auto"/>
              <w:rPr>
                <w:ins w:id="1267" w:author="Ricky Hu" w:date="2022-05-25T17:08:00Z"/>
                <w:rFonts w:ascii="Times New Roman" w:eastAsia="Times New Roman" w:hAnsi="Times New Roman" w:cs="Times New Roman"/>
              </w:rPr>
            </w:pPr>
            <w:ins w:id="1268" w:author="Ricky Hu" w:date="2022-05-25T17:08:00Z">
              <w:r w:rsidRPr="0025214C">
                <w:rPr>
                  <w:rFonts w:ascii="Times New Roman" w:eastAsia="Times New Roman" w:hAnsi="Times New Roman" w:cs="Times New Roman"/>
                  <w:color w:val="000000"/>
                </w:rPr>
                <w:t>15</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CBF93" w14:textId="77777777" w:rsidR="00D647A1" w:rsidRPr="0025214C" w:rsidRDefault="00D647A1" w:rsidP="003A2582">
            <w:pPr>
              <w:spacing w:after="0" w:line="240" w:lineRule="auto"/>
              <w:rPr>
                <w:ins w:id="1269" w:author="Ricky Hu" w:date="2022-05-25T17:08:00Z"/>
                <w:rFonts w:ascii="Times New Roman" w:eastAsia="Times New Roman" w:hAnsi="Times New Roman" w:cs="Times New Roman"/>
              </w:rPr>
            </w:pPr>
            <w:ins w:id="1270" w:author="Ricky Hu" w:date="2022-05-25T17:08:00Z">
              <w:r w:rsidRPr="0025214C">
                <w:rPr>
                  <w:rFonts w:ascii="Times New Roman" w:eastAsia="Times New Roman" w:hAnsi="Times New Roman" w:cs="Times New Roman"/>
                  <w:color w:val="000000"/>
                </w:rPr>
                <w:t>113</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E1569" w14:textId="77777777" w:rsidR="00D647A1" w:rsidRPr="0025214C" w:rsidRDefault="00D647A1" w:rsidP="003A2582">
            <w:pPr>
              <w:spacing w:after="0" w:line="240" w:lineRule="auto"/>
              <w:rPr>
                <w:ins w:id="1271" w:author="Ricky Hu" w:date="2022-05-25T17:08:00Z"/>
                <w:rFonts w:ascii="Times New Roman" w:eastAsia="Times New Roman" w:hAnsi="Times New Roman" w:cs="Times New Roman"/>
              </w:rPr>
            </w:pPr>
            <w:ins w:id="1272" w:author="Ricky Hu" w:date="2022-05-25T17:08:00Z">
              <w:r w:rsidRPr="0025214C">
                <w:rPr>
                  <w:rFonts w:ascii="Times New Roman" w:eastAsia="Times New Roman" w:hAnsi="Times New Roman" w:cs="Times New Roman"/>
                  <w:color w:val="000000"/>
                </w:rPr>
                <w:t>1</w:t>
              </w:r>
            </w:ins>
          </w:p>
        </w:tc>
      </w:tr>
      <w:tr w:rsidR="00D647A1" w:rsidRPr="0025214C" w14:paraId="5AB952F5" w14:textId="77777777" w:rsidTr="003A2582">
        <w:trPr>
          <w:trHeight w:val="27"/>
          <w:ins w:id="1273" w:author="Ricky Hu" w:date="2022-05-25T17:0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C9E27" w14:textId="77777777" w:rsidR="00D647A1" w:rsidRPr="0025214C" w:rsidRDefault="00D647A1" w:rsidP="003A2582">
            <w:pPr>
              <w:spacing w:after="0" w:line="240" w:lineRule="auto"/>
              <w:rPr>
                <w:ins w:id="1274" w:author="Ricky Hu" w:date="2022-05-25T17:08:00Z"/>
                <w:rFonts w:ascii="Times New Roman" w:eastAsia="Times New Roman" w:hAnsi="Times New Roman" w:cs="Times New Roman"/>
              </w:rPr>
            </w:pPr>
            <w:ins w:id="1275" w:author="Ricky Hu" w:date="2022-05-25T17:08:00Z">
              <w:r w:rsidRPr="0025214C">
                <w:rPr>
                  <w:rFonts w:ascii="Times New Roman" w:eastAsia="Times New Roman" w:hAnsi="Times New Roman" w:cs="Times New Roman"/>
                  <w:color w:val="000000"/>
                </w:rPr>
                <w:t>75</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C001A" w14:textId="77777777" w:rsidR="00D647A1" w:rsidRPr="0025214C" w:rsidRDefault="00D647A1" w:rsidP="003A2582">
            <w:pPr>
              <w:spacing w:after="0" w:line="240" w:lineRule="auto"/>
              <w:rPr>
                <w:ins w:id="1276" w:author="Ricky Hu" w:date="2022-05-25T17:08:00Z"/>
                <w:rFonts w:ascii="Times New Roman" w:eastAsia="Times New Roman" w:hAnsi="Times New Roman" w:cs="Times New Roman"/>
              </w:rPr>
            </w:pPr>
            <w:ins w:id="1277" w:author="Ricky Hu" w:date="2022-05-25T17:08:00Z">
              <w:r w:rsidRPr="0025214C">
                <w:rPr>
                  <w:rFonts w:ascii="Times New Roman" w:eastAsia="Times New Roman" w:hAnsi="Times New Roman" w:cs="Times New Roman"/>
                  <w:color w:val="000000"/>
                </w:rPr>
                <w:t>25</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CDFA7" w14:textId="77777777" w:rsidR="00D647A1" w:rsidRPr="0025214C" w:rsidRDefault="00D647A1" w:rsidP="003A2582">
            <w:pPr>
              <w:spacing w:after="0" w:line="240" w:lineRule="auto"/>
              <w:rPr>
                <w:ins w:id="1278" w:author="Ricky Hu" w:date="2022-05-25T17:08:00Z"/>
                <w:rFonts w:ascii="Times New Roman" w:eastAsia="Times New Roman" w:hAnsi="Times New Roman" w:cs="Times New Roman"/>
              </w:rPr>
            </w:pPr>
            <w:ins w:id="1279" w:author="Ricky Hu" w:date="2022-05-25T17:08:00Z">
              <w:r w:rsidRPr="0025214C">
                <w:rPr>
                  <w:rFonts w:ascii="Times New Roman" w:eastAsia="Times New Roman" w:hAnsi="Times New Roman" w:cs="Times New Roman"/>
                  <w:color w:val="000000"/>
                </w:rPr>
                <w:t>98</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CED53" w14:textId="77777777" w:rsidR="00D647A1" w:rsidRPr="0025214C" w:rsidRDefault="00D647A1" w:rsidP="003A2582">
            <w:pPr>
              <w:spacing w:after="0" w:line="240" w:lineRule="auto"/>
              <w:rPr>
                <w:ins w:id="1280" w:author="Ricky Hu" w:date="2022-05-25T17:08:00Z"/>
                <w:rFonts w:ascii="Times New Roman" w:eastAsia="Times New Roman" w:hAnsi="Times New Roman" w:cs="Times New Roman"/>
              </w:rPr>
            </w:pPr>
            <w:ins w:id="1281" w:author="Ricky Hu" w:date="2022-05-25T17:08:00Z">
              <w:r w:rsidRPr="0025214C">
                <w:rPr>
                  <w:rFonts w:ascii="Times New Roman" w:eastAsia="Times New Roman" w:hAnsi="Times New Roman" w:cs="Times New Roman"/>
                  <w:color w:val="000000"/>
                </w:rPr>
                <w:t>5</w:t>
              </w:r>
            </w:ins>
          </w:p>
        </w:tc>
      </w:tr>
      <w:tr w:rsidR="00D647A1" w:rsidRPr="0025214C" w14:paraId="40D7342D" w14:textId="77777777" w:rsidTr="003A2582">
        <w:trPr>
          <w:trHeight w:val="13"/>
          <w:ins w:id="1282" w:author="Ricky Hu" w:date="2022-05-25T17:0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057A0" w14:textId="77777777" w:rsidR="00D647A1" w:rsidRPr="0025214C" w:rsidRDefault="00D647A1" w:rsidP="003A2582">
            <w:pPr>
              <w:spacing w:after="0" w:line="240" w:lineRule="auto"/>
              <w:rPr>
                <w:ins w:id="1283" w:author="Ricky Hu" w:date="2022-05-25T17:08:00Z"/>
                <w:rFonts w:ascii="Times New Roman" w:eastAsia="Times New Roman" w:hAnsi="Times New Roman" w:cs="Times New Roman"/>
              </w:rPr>
            </w:pPr>
            <w:ins w:id="1284" w:author="Ricky Hu" w:date="2022-05-25T17:08:00Z">
              <w:r w:rsidRPr="0025214C">
                <w:rPr>
                  <w:rFonts w:ascii="Times New Roman" w:eastAsia="Times New Roman" w:hAnsi="Times New Roman" w:cs="Times New Roman"/>
                  <w:color w:val="000000"/>
                </w:rPr>
                <w:t>75</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E47B4" w14:textId="77777777" w:rsidR="00D647A1" w:rsidRPr="0025214C" w:rsidRDefault="00D647A1" w:rsidP="003A2582">
            <w:pPr>
              <w:spacing w:after="0" w:line="240" w:lineRule="auto"/>
              <w:rPr>
                <w:ins w:id="1285" w:author="Ricky Hu" w:date="2022-05-25T17:08:00Z"/>
                <w:rFonts w:ascii="Times New Roman" w:eastAsia="Times New Roman" w:hAnsi="Times New Roman" w:cs="Times New Roman"/>
              </w:rPr>
            </w:pPr>
            <w:ins w:id="1286" w:author="Ricky Hu" w:date="2022-05-25T17:08:00Z">
              <w:r w:rsidRPr="0025214C">
                <w:rPr>
                  <w:rFonts w:ascii="Times New Roman" w:eastAsia="Times New Roman" w:hAnsi="Times New Roman" w:cs="Times New Roman"/>
                  <w:color w:val="000000"/>
                </w:rPr>
                <w:t>50</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18F2C" w14:textId="77777777" w:rsidR="00D647A1" w:rsidRPr="0025214C" w:rsidRDefault="00D647A1" w:rsidP="003A2582">
            <w:pPr>
              <w:spacing w:after="0" w:line="240" w:lineRule="auto"/>
              <w:rPr>
                <w:ins w:id="1287" w:author="Ricky Hu" w:date="2022-05-25T17:08:00Z"/>
                <w:rFonts w:ascii="Times New Roman" w:eastAsia="Times New Roman" w:hAnsi="Times New Roman" w:cs="Times New Roman"/>
              </w:rPr>
            </w:pPr>
            <w:ins w:id="1288" w:author="Ricky Hu" w:date="2022-05-25T17:08:00Z">
              <w:r w:rsidRPr="0025214C">
                <w:rPr>
                  <w:rFonts w:ascii="Times New Roman" w:eastAsia="Times New Roman" w:hAnsi="Times New Roman" w:cs="Times New Roman"/>
                  <w:color w:val="000000"/>
                </w:rPr>
                <w:t>86</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E4919" w14:textId="77777777" w:rsidR="00D647A1" w:rsidRPr="0025214C" w:rsidRDefault="00D647A1" w:rsidP="003A2582">
            <w:pPr>
              <w:spacing w:after="0" w:line="240" w:lineRule="auto"/>
              <w:rPr>
                <w:ins w:id="1289" w:author="Ricky Hu" w:date="2022-05-25T17:08:00Z"/>
                <w:rFonts w:ascii="Times New Roman" w:eastAsia="Times New Roman" w:hAnsi="Times New Roman" w:cs="Times New Roman"/>
              </w:rPr>
            </w:pPr>
            <w:ins w:id="1290" w:author="Ricky Hu" w:date="2022-05-25T17:08:00Z">
              <w:r w:rsidRPr="0025214C">
                <w:rPr>
                  <w:rFonts w:ascii="Times New Roman" w:eastAsia="Times New Roman" w:hAnsi="Times New Roman" w:cs="Times New Roman"/>
                  <w:color w:val="000000"/>
                </w:rPr>
                <w:t>1</w:t>
              </w:r>
            </w:ins>
          </w:p>
        </w:tc>
      </w:tr>
      <w:tr w:rsidR="00D647A1" w:rsidRPr="0025214C" w14:paraId="1F8A7793" w14:textId="77777777" w:rsidTr="003A2582">
        <w:trPr>
          <w:trHeight w:val="13"/>
          <w:ins w:id="1291" w:author="Ricky Hu" w:date="2022-05-25T17:0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97200" w14:textId="77777777" w:rsidR="00D647A1" w:rsidRPr="0025214C" w:rsidRDefault="00D647A1" w:rsidP="003A2582">
            <w:pPr>
              <w:spacing w:after="0" w:line="240" w:lineRule="auto"/>
              <w:rPr>
                <w:ins w:id="1292" w:author="Ricky Hu" w:date="2022-05-25T17:08:00Z"/>
                <w:rFonts w:ascii="Times New Roman" w:eastAsia="Times New Roman" w:hAnsi="Times New Roman" w:cs="Times New Roman"/>
              </w:rPr>
            </w:pPr>
            <w:ins w:id="1293" w:author="Ricky Hu" w:date="2022-05-25T17:08:00Z">
              <w:r w:rsidRPr="0025214C">
                <w:rPr>
                  <w:rFonts w:ascii="Times New Roman" w:eastAsia="Times New Roman" w:hAnsi="Times New Roman" w:cs="Times New Roman"/>
                  <w:color w:val="000000"/>
                </w:rPr>
                <w:t>80</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720B2" w14:textId="77777777" w:rsidR="00D647A1" w:rsidRPr="0025214C" w:rsidRDefault="00D647A1" w:rsidP="003A2582">
            <w:pPr>
              <w:spacing w:after="0" w:line="240" w:lineRule="auto"/>
              <w:rPr>
                <w:ins w:id="1294" w:author="Ricky Hu" w:date="2022-05-25T17:08:00Z"/>
                <w:rFonts w:ascii="Times New Roman" w:eastAsia="Times New Roman" w:hAnsi="Times New Roman" w:cs="Times New Roman"/>
              </w:rPr>
            </w:pPr>
            <w:ins w:id="1295" w:author="Ricky Hu" w:date="2022-05-25T17:08:00Z">
              <w:r w:rsidRPr="0025214C">
                <w:rPr>
                  <w:rFonts w:ascii="Times New Roman" w:eastAsia="Times New Roman" w:hAnsi="Times New Roman" w:cs="Times New Roman"/>
                  <w:color w:val="000000"/>
                </w:rPr>
                <w:t>10</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E3D6F" w14:textId="77777777" w:rsidR="00D647A1" w:rsidRPr="0025214C" w:rsidRDefault="00D647A1" w:rsidP="003A2582">
            <w:pPr>
              <w:spacing w:after="0" w:line="240" w:lineRule="auto"/>
              <w:rPr>
                <w:ins w:id="1296" w:author="Ricky Hu" w:date="2022-05-25T17:08:00Z"/>
                <w:rFonts w:ascii="Times New Roman" w:eastAsia="Times New Roman" w:hAnsi="Times New Roman" w:cs="Times New Roman"/>
              </w:rPr>
            </w:pPr>
            <w:ins w:id="1297" w:author="Ricky Hu" w:date="2022-05-25T17:08:00Z">
              <w:r w:rsidRPr="0025214C">
                <w:rPr>
                  <w:rFonts w:ascii="Times New Roman" w:eastAsia="Times New Roman" w:hAnsi="Times New Roman" w:cs="Times New Roman"/>
                  <w:color w:val="000000"/>
                </w:rPr>
                <w:t>144</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78D0A" w14:textId="77777777" w:rsidR="00D647A1" w:rsidRPr="0025214C" w:rsidRDefault="00D647A1" w:rsidP="003A2582">
            <w:pPr>
              <w:spacing w:after="0" w:line="240" w:lineRule="auto"/>
              <w:rPr>
                <w:ins w:id="1298" w:author="Ricky Hu" w:date="2022-05-25T17:08:00Z"/>
                <w:rFonts w:ascii="Times New Roman" w:eastAsia="Times New Roman" w:hAnsi="Times New Roman" w:cs="Times New Roman"/>
              </w:rPr>
            </w:pPr>
            <w:ins w:id="1299" w:author="Ricky Hu" w:date="2022-05-25T17:08:00Z">
              <w:r w:rsidRPr="0025214C">
                <w:rPr>
                  <w:rFonts w:ascii="Times New Roman" w:eastAsia="Times New Roman" w:hAnsi="Times New Roman" w:cs="Times New Roman"/>
                  <w:color w:val="000000"/>
                </w:rPr>
                <w:t>1</w:t>
              </w:r>
            </w:ins>
          </w:p>
        </w:tc>
      </w:tr>
    </w:tbl>
    <w:p w14:paraId="1E1A0C0F" w14:textId="77777777" w:rsidR="00D647A1" w:rsidRPr="0025214C" w:rsidRDefault="00D647A1" w:rsidP="00D647A1">
      <w:pPr>
        <w:spacing w:after="0" w:line="360" w:lineRule="auto"/>
        <w:rPr>
          <w:ins w:id="1300" w:author="Ricky Hu" w:date="2022-05-25T17:08:00Z"/>
          <w:rFonts w:ascii="Times New Roman" w:hAnsi="Times New Roman" w:cs="Times New Roman"/>
          <w:b/>
          <w:bCs/>
        </w:rPr>
      </w:pPr>
    </w:p>
    <w:p w14:paraId="684D6421" w14:textId="77777777" w:rsidR="00D647A1" w:rsidRDefault="00D647A1" w:rsidP="00D647A1">
      <w:pPr>
        <w:spacing w:after="0" w:line="360" w:lineRule="auto"/>
        <w:rPr>
          <w:ins w:id="1301" w:author="Ricky Hu" w:date="2022-05-25T17:08:00Z"/>
          <w:rFonts w:ascii="Times New Roman" w:hAnsi="Times New Roman" w:cs="Times New Roman"/>
        </w:rPr>
      </w:pPr>
      <w:ins w:id="1302" w:author="Ricky Hu" w:date="2022-05-25T17:08:00Z">
        <w:r>
          <w:rPr>
            <w:rFonts w:ascii="Times New Roman" w:hAnsi="Times New Roman" w:cs="Times New Roman"/>
          </w:rPr>
          <w:t>Supplementary Table S6: A list of doses to liver metastases, fractions, biologically effective dose (BED), and number of patients treated with the combination.</w:t>
        </w:r>
      </w:ins>
    </w:p>
    <w:p w14:paraId="7C07272B" w14:textId="77777777" w:rsidR="00D647A1" w:rsidRDefault="00D647A1" w:rsidP="00D647A1">
      <w:pPr>
        <w:rPr>
          <w:ins w:id="1303" w:author="Ricky Hu" w:date="2022-05-25T17:08:00Z"/>
          <w:rFonts w:ascii="Times New Roman" w:hAnsi="Times New Roman" w:cs="Times New Roman"/>
        </w:rPr>
      </w:pPr>
      <w:ins w:id="1304" w:author="Ricky Hu" w:date="2022-05-25T17:08:00Z">
        <w:r>
          <w:rPr>
            <w:rFonts w:ascii="Times New Roman" w:hAnsi="Times New Roman" w:cs="Times New Roman"/>
          </w:rPr>
          <w:br w:type="page"/>
        </w:r>
      </w:ins>
    </w:p>
    <w:p w14:paraId="39768D04" w14:textId="77777777" w:rsidR="00D647A1" w:rsidRDefault="00D647A1" w:rsidP="00D647A1">
      <w:pPr>
        <w:spacing w:after="0" w:line="360" w:lineRule="auto"/>
        <w:rPr>
          <w:ins w:id="1305" w:author="Ricky Hu" w:date="2022-05-25T17:08:00Z"/>
          <w:rFonts w:ascii="Times New Roman" w:hAnsi="Times New Roman" w:cs="Times New Roman"/>
          <w:b/>
          <w:bCs/>
        </w:rPr>
      </w:pPr>
      <w:ins w:id="1306" w:author="Ricky Hu" w:date="2022-05-25T17:08:00Z">
        <w:r w:rsidRPr="0025214C">
          <w:rPr>
            <w:rFonts w:ascii="Times New Roman" w:hAnsi="Times New Roman" w:cs="Times New Roman"/>
            <w:b/>
            <w:bCs/>
          </w:rPr>
          <w:lastRenderedPageBreak/>
          <w:t xml:space="preserve">Supplementary </w:t>
        </w:r>
        <w:r>
          <w:rPr>
            <w:rFonts w:ascii="Times New Roman" w:hAnsi="Times New Roman" w:cs="Times New Roman"/>
            <w:b/>
            <w:bCs/>
          </w:rPr>
          <w:t>Material</w:t>
        </w:r>
        <w:r w:rsidRPr="0025214C">
          <w:rPr>
            <w:rFonts w:ascii="Times New Roman" w:hAnsi="Times New Roman" w:cs="Times New Roman"/>
            <w:b/>
            <w:bCs/>
          </w:rPr>
          <w:t xml:space="preserve"> S</w:t>
        </w:r>
        <w:r>
          <w:rPr>
            <w:rFonts w:ascii="Times New Roman" w:hAnsi="Times New Roman" w:cs="Times New Roman"/>
            <w:b/>
            <w:bCs/>
          </w:rPr>
          <w:t>7</w:t>
        </w:r>
        <w:r w:rsidRPr="0025214C">
          <w:rPr>
            <w:rFonts w:ascii="Times New Roman" w:hAnsi="Times New Roman" w:cs="Times New Roman"/>
            <w:b/>
            <w:bCs/>
          </w:rPr>
          <w:t xml:space="preserve">: </w:t>
        </w:r>
        <w:r>
          <w:rPr>
            <w:rFonts w:ascii="Times New Roman" w:hAnsi="Times New Roman" w:cs="Times New Roman"/>
            <w:b/>
            <w:bCs/>
          </w:rPr>
          <w:t>Link to survival models</w:t>
        </w:r>
      </w:ins>
    </w:p>
    <w:p w14:paraId="140C979D" w14:textId="77777777" w:rsidR="00D647A1" w:rsidRDefault="00D647A1" w:rsidP="00D647A1">
      <w:pPr>
        <w:spacing w:after="0" w:line="360" w:lineRule="auto"/>
        <w:rPr>
          <w:ins w:id="1307" w:author="Ricky Hu" w:date="2022-05-25T17:08:00Z"/>
          <w:rFonts w:ascii="Times New Roman" w:hAnsi="Times New Roman" w:cs="Times New Roman"/>
          <w:b/>
          <w:bCs/>
        </w:rPr>
      </w:pPr>
    </w:p>
    <w:p w14:paraId="42212E9D" w14:textId="77777777" w:rsidR="00D647A1" w:rsidRPr="00950546" w:rsidRDefault="00D647A1" w:rsidP="00D647A1">
      <w:pPr>
        <w:rPr>
          <w:ins w:id="1308" w:author="Ricky Hu" w:date="2022-05-25T17:08:00Z"/>
          <w:rFonts w:ascii="Times New Roman" w:hAnsi="Times New Roman" w:cs="Times New Roman"/>
        </w:rPr>
      </w:pPr>
      <w:ins w:id="1309" w:author="Ricky Hu" w:date="2022-05-25T17:08:00Z">
        <w:r>
          <w:rPr>
            <w:rFonts w:ascii="Times New Roman" w:hAnsi="Times New Roman" w:cs="Times New Roman"/>
          </w:rPr>
          <w:t xml:space="preserve">The survival models from the different feature sets are uploaded to an open repository at: </w:t>
        </w:r>
        <w:r w:rsidRPr="00950546">
          <w:rPr>
            <w:rFonts w:ascii="Times New Roman" w:hAnsi="Times New Roman" w:cs="Times New Roman"/>
          </w:rPr>
          <w:t>https://github.com/ricky-hu/local_control_radiomics_survival_model</w:t>
        </w:r>
      </w:ins>
    </w:p>
    <w:p w14:paraId="0E0608F1" w14:textId="77777777" w:rsidR="00D647A1" w:rsidRPr="0025214C" w:rsidRDefault="00D647A1" w:rsidP="00D647A1">
      <w:pPr>
        <w:rPr>
          <w:ins w:id="1310" w:author="Ricky Hu" w:date="2022-05-25T17:08:00Z"/>
          <w:rFonts w:ascii="Times New Roman" w:hAnsi="Times New Roman" w:cs="Times New Roman"/>
          <w:b/>
          <w:bCs/>
        </w:rPr>
      </w:pPr>
    </w:p>
    <w:p w14:paraId="00F092AF" w14:textId="77777777" w:rsidR="000F3E8E" w:rsidRDefault="000F3E8E" w:rsidP="000F3E8E">
      <w:pPr>
        <w:spacing w:after="0" w:line="360" w:lineRule="auto"/>
        <w:rPr>
          <w:ins w:id="1311" w:author="Ricky Hu" w:date="2022-05-13T18:07:00Z"/>
          <w:rFonts w:ascii="Times New Roman" w:hAnsi="Times New Roman" w:cs="Times New Roman"/>
        </w:rPr>
      </w:pPr>
    </w:p>
    <w:p w14:paraId="300EF39F" w14:textId="77777777" w:rsidR="000F3E8E" w:rsidRDefault="000F3E8E" w:rsidP="00522139">
      <w:pPr>
        <w:spacing w:after="0" w:line="360" w:lineRule="auto"/>
        <w:rPr>
          <w:rFonts w:ascii="Times New Roman" w:hAnsi="Times New Roman" w:cs="Times New Roman"/>
        </w:rPr>
      </w:pPr>
    </w:p>
    <w:p w14:paraId="060E97AD" w14:textId="77777777" w:rsidR="00951586" w:rsidRDefault="00951586" w:rsidP="00522139">
      <w:pPr>
        <w:rPr>
          <w:ins w:id="1312" w:author="Ricky Hu" w:date="2022-05-13T18:05:00Z"/>
          <w:rFonts w:ascii="Times New Roman" w:hAnsi="Times New Roman" w:cs="Times New Roman"/>
          <w:b/>
          <w:bCs/>
          <w:sz w:val="24"/>
          <w:szCs w:val="24"/>
        </w:rPr>
      </w:pPr>
    </w:p>
    <w:p w14:paraId="134FCAA9" w14:textId="71FA8281" w:rsidR="00522139" w:rsidRPr="009069EA" w:rsidRDefault="00522139" w:rsidP="009069EA">
      <w:pPr>
        <w:rPr>
          <w:rFonts w:ascii="Times New Roman" w:hAnsi="Times New Roman" w:cs="Times New Roman"/>
          <w:b/>
          <w:bCs/>
          <w:sz w:val="24"/>
          <w:szCs w:val="24"/>
        </w:rPr>
      </w:pPr>
    </w:p>
    <w:sectPr w:rsidR="00522139" w:rsidRPr="009069EA" w:rsidSect="00710F7A">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5" w:author="Ricky Hu" w:date="2022-05-17T03:29:00Z" w:initials="RH">
    <w:p w14:paraId="2D526295" w14:textId="1B007A5F" w:rsidR="00D72C81" w:rsidRPr="00D72C81" w:rsidRDefault="00D72C81">
      <w:pPr>
        <w:pStyle w:val="CommentText"/>
        <w:rPr>
          <w:b/>
          <w:bCs/>
        </w:rPr>
      </w:pPr>
      <w:r>
        <w:rPr>
          <w:rStyle w:val="CommentReference"/>
        </w:rPr>
        <w:annotationRef/>
      </w:r>
      <w:r>
        <w:rPr>
          <w:rFonts w:ascii="Arial" w:hAnsi="Arial" w:cs="Arial"/>
          <w:color w:val="000000"/>
          <w:sz w:val="22"/>
          <w:szCs w:val="22"/>
        </w:rPr>
        <w:t>Fiz, F., Viganò, L., Gennaro, N., Costa, G., La Bella, L., Boichuk, A., ... &amp; Torzilli, G. (2020). Radiomics of liver metastases: a systematic review. Cancers, 12(10), 2881.</w:t>
      </w:r>
    </w:p>
  </w:comment>
  <w:comment w:id="192" w:author="Ricky Hu" w:date="2022-05-17T03:01:00Z" w:initials="RH">
    <w:p w14:paraId="4D7B1F76" w14:textId="6F1273F5" w:rsidR="004738C3" w:rsidRDefault="004738C3">
      <w:pPr>
        <w:pStyle w:val="CommentText"/>
      </w:pPr>
      <w:r>
        <w:rPr>
          <w:rStyle w:val="CommentReference"/>
        </w:rPr>
        <w:annotationRef/>
      </w:r>
      <w:r>
        <w:rPr>
          <w:rFonts w:ascii="Arial" w:hAnsi="Arial" w:cs="Arial"/>
          <w:color w:val="000000"/>
          <w:sz w:val="22"/>
          <w:szCs w:val="22"/>
        </w:rPr>
        <w:t>Rodriguez, J. D., Perez, A., &amp; Lozano, J. A. (2009). Sensitivity analysis of k-fold cross validation in prediction error estimation. IEEE transactions on pattern analysis and machine intelligence, 32(3), 569-575.</w:t>
      </w:r>
    </w:p>
  </w:comment>
  <w:comment w:id="513" w:author="Ricky Hu" w:date="2022-05-17T03:34:00Z" w:initials="RH">
    <w:p w14:paraId="58936516" w14:textId="3F192E6A" w:rsidR="007E4E42" w:rsidRDefault="007E4E42">
      <w:pPr>
        <w:pStyle w:val="CommentText"/>
      </w:pPr>
      <w:r>
        <w:rPr>
          <w:rStyle w:val="CommentReference"/>
        </w:rPr>
        <w:annotationRef/>
      </w:r>
      <w:r>
        <w:rPr>
          <w:rFonts w:ascii="Arial" w:hAnsi="Arial" w:cs="Arial"/>
          <w:color w:val="000000"/>
          <w:sz w:val="22"/>
          <w:szCs w:val="22"/>
        </w:rPr>
        <w:t>Fiz, F., Viganò, L., Gennaro, N., Costa, G., La Bella, L., Boichuk, A., ... &amp; Torzilli, G. (2020). Radiomics of liver metastases: a systematic review. Cancers, 12(10), 2881.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526295" w15:done="0"/>
  <w15:commentEx w15:paraId="4D7B1F76" w15:done="0"/>
  <w15:commentEx w15:paraId="589365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D9521" w16cex:dateUtc="2022-05-17T10:29:00Z"/>
  <w16cex:commentExtensible w16cex:durableId="262D8E91" w16cex:dateUtc="2022-05-17T10:01:00Z"/>
  <w16cex:commentExtensible w16cex:durableId="262D964D" w16cex:dateUtc="2022-05-17T1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526295" w16cid:durableId="262D9521"/>
  <w16cid:commentId w16cid:paraId="4D7B1F76" w16cid:durableId="262D8E91"/>
  <w16cid:commentId w16cid:paraId="58936516" w16cid:durableId="262D96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A44A3" w14:textId="77777777" w:rsidR="006F6CBA" w:rsidRDefault="006F6CBA" w:rsidP="00D337FE">
      <w:pPr>
        <w:spacing w:after="0" w:line="240" w:lineRule="auto"/>
      </w:pPr>
      <w:r>
        <w:separator/>
      </w:r>
    </w:p>
  </w:endnote>
  <w:endnote w:type="continuationSeparator" w:id="0">
    <w:p w14:paraId="2C68442E" w14:textId="77777777" w:rsidR="006F6CBA" w:rsidRDefault="006F6CBA" w:rsidP="00D33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259034355"/>
      <w:docPartObj>
        <w:docPartGallery w:val="Page Numbers (Bottom of Page)"/>
        <w:docPartUnique/>
      </w:docPartObj>
    </w:sdtPr>
    <w:sdtEndPr>
      <w:rPr>
        <w:noProof/>
      </w:rPr>
    </w:sdtEndPr>
    <w:sdtContent>
      <w:p w14:paraId="75641469" w14:textId="32DE4740" w:rsidR="00D337FE" w:rsidRPr="00D337FE" w:rsidRDefault="00D337FE">
        <w:pPr>
          <w:pStyle w:val="Footer"/>
          <w:jc w:val="center"/>
          <w:rPr>
            <w:rFonts w:ascii="Times New Roman" w:hAnsi="Times New Roman" w:cs="Times New Roman"/>
          </w:rPr>
        </w:pPr>
        <w:r w:rsidRPr="00D337FE">
          <w:rPr>
            <w:rFonts w:ascii="Times New Roman" w:hAnsi="Times New Roman" w:cs="Times New Roman"/>
          </w:rPr>
          <w:fldChar w:fldCharType="begin"/>
        </w:r>
        <w:r w:rsidRPr="00D337FE">
          <w:rPr>
            <w:rFonts w:ascii="Times New Roman" w:hAnsi="Times New Roman" w:cs="Times New Roman"/>
          </w:rPr>
          <w:instrText xml:space="preserve"> PAGE   \* MERGEFORMAT </w:instrText>
        </w:r>
        <w:r w:rsidRPr="00D337FE">
          <w:rPr>
            <w:rFonts w:ascii="Times New Roman" w:hAnsi="Times New Roman" w:cs="Times New Roman"/>
          </w:rPr>
          <w:fldChar w:fldCharType="separate"/>
        </w:r>
        <w:r w:rsidRPr="00D337FE">
          <w:rPr>
            <w:rFonts w:ascii="Times New Roman" w:hAnsi="Times New Roman" w:cs="Times New Roman"/>
            <w:noProof/>
          </w:rPr>
          <w:t>2</w:t>
        </w:r>
        <w:r w:rsidRPr="00D337FE">
          <w:rPr>
            <w:rFonts w:ascii="Times New Roman" w:hAnsi="Times New Roman" w:cs="Times New Roman"/>
            <w:noProof/>
          </w:rPr>
          <w:fldChar w:fldCharType="end"/>
        </w:r>
      </w:p>
    </w:sdtContent>
  </w:sdt>
  <w:p w14:paraId="7E9CD76A" w14:textId="77777777" w:rsidR="00D337FE" w:rsidRPr="00D337FE" w:rsidRDefault="00D337FE">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C95C2" w14:textId="77777777" w:rsidR="006F6CBA" w:rsidRDefault="006F6CBA" w:rsidP="00D337FE">
      <w:pPr>
        <w:spacing w:after="0" w:line="240" w:lineRule="auto"/>
      </w:pPr>
      <w:r>
        <w:separator/>
      </w:r>
    </w:p>
  </w:footnote>
  <w:footnote w:type="continuationSeparator" w:id="0">
    <w:p w14:paraId="35030644" w14:textId="77777777" w:rsidR="006F6CBA" w:rsidRDefault="006F6CBA" w:rsidP="00D337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F74C3"/>
    <w:multiLevelType w:val="hybridMultilevel"/>
    <w:tmpl w:val="39B8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A477A"/>
    <w:multiLevelType w:val="hybridMultilevel"/>
    <w:tmpl w:val="8F8A3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6F6309"/>
    <w:multiLevelType w:val="hybridMultilevel"/>
    <w:tmpl w:val="A28AE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7551930">
    <w:abstractNumId w:val="2"/>
  </w:num>
  <w:num w:numId="2" w16cid:durableId="895630369">
    <w:abstractNumId w:val="1"/>
  </w:num>
  <w:num w:numId="3" w16cid:durableId="5629580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ky Hu">
    <w15:presenceInfo w15:providerId="AD" w15:userId="S::18rgh4@queensu.ca::7bfe0fd8-1a9a-431d-a067-64eb363ef7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E77"/>
    <w:rsid w:val="000067B9"/>
    <w:rsid w:val="00066E18"/>
    <w:rsid w:val="00076E5D"/>
    <w:rsid w:val="00092958"/>
    <w:rsid w:val="000D324C"/>
    <w:rsid w:val="000D3755"/>
    <w:rsid w:val="000D44E3"/>
    <w:rsid w:val="000E54EA"/>
    <w:rsid w:val="000F3E8E"/>
    <w:rsid w:val="001162CE"/>
    <w:rsid w:val="00122E47"/>
    <w:rsid w:val="00123D6B"/>
    <w:rsid w:val="00154D5E"/>
    <w:rsid w:val="00166B2C"/>
    <w:rsid w:val="00193192"/>
    <w:rsid w:val="001D471E"/>
    <w:rsid w:val="00283BFF"/>
    <w:rsid w:val="002F0028"/>
    <w:rsid w:val="00301749"/>
    <w:rsid w:val="003078A2"/>
    <w:rsid w:val="00317FD2"/>
    <w:rsid w:val="00324EE8"/>
    <w:rsid w:val="003306CC"/>
    <w:rsid w:val="003338C4"/>
    <w:rsid w:val="0033728D"/>
    <w:rsid w:val="00357243"/>
    <w:rsid w:val="00375D62"/>
    <w:rsid w:val="0038634F"/>
    <w:rsid w:val="003A0CD0"/>
    <w:rsid w:val="003B7675"/>
    <w:rsid w:val="003C1606"/>
    <w:rsid w:val="003C7D91"/>
    <w:rsid w:val="003D061C"/>
    <w:rsid w:val="004054C8"/>
    <w:rsid w:val="0041461B"/>
    <w:rsid w:val="00426B8B"/>
    <w:rsid w:val="00451B0D"/>
    <w:rsid w:val="00460967"/>
    <w:rsid w:val="004738C3"/>
    <w:rsid w:val="00481A42"/>
    <w:rsid w:val="004826BE"/>
    <w:rsid w:val="00493564"/>
    <w:rsid w:val="004D01EA"/>
    <w:rsid w:val="004F0C12"/>
    <w:rsid w:val="005174A1"/>
    <w:rsid w:val="00522139"/>
    <w:rsid w:val="00524352"/>
    <w:rsid w:val="00524461"/>
    <w:rsid w:val="0055241D"/>
    <w:rsid w:val="00565887"/>
    <w:rsid w:val="005771DB"/>
    <w:rsid w:val="0058382D"/>
    <w:rsid w:val="00585511"/>
    <w:rsid w:val="005F3F25"/>
    <w:rsid w:val="005F5121"/>
    <w:rsid w:val="0064383F"/>
    <w:rsid w:val="00674322"/>
    <w:rsid w:val="00693F14"/>
    <w:rsid w:val="006A55A3"/>
    <w:rsid w:val="006D5E64"/>
    <w:rsid w:val="006E6388"/>
    <w:rsid w:val="006F49CB"/>
    <w:rsid w:val="006F6CBA"/>
    <w:rsid w:val="00710F7A"/>
    <w:rsid w:val="007113EA"/>
    <w:rsid w:val="007224B7"/>
    <w:rsid w:val="0076390A"/>
    <w:rsid w:val="007B291B"/>
    <w:rsid w:val="007B5F03"/>
    <w:rsid w:val="007E4E42"/>
    <w:rsid w:val="007F7EA9"/>
    <w:rsid w:val="008040F5"/>
    <w:rsid w:val="00810E36"/>
    <w:rsid w:val="00815CA9"/>
    <w:rsid w:val="008760D1"/>
    <w:rsid w:val="00876EA4"/>
    <w:rsid w:val="00881CE1"/>
    <w:rsid w:val="008A3F49"/>
    <w:rsid w:val="008C5A52"/>
    <w:rsid w:val="008D275B"/>
    <w:rsid w:val="008E5E77"/>
    <w:rsid w:val="009069EA"/>
    <w:rsid w:val="00951586"/>
    <w:rsid w:val="0096267E"/>
    <w:rsid w:val="00997C99"/>
    <w:rsid w:val="00A01F0E"/>
    <w:rsid w:val="00A114E4"/>
    <w:rsid w:val="00A17BFD"/>
    <w:rsid w:val="00A40B3E"/>
    <w:rsid w:val="00A87A7E"/>
    <w:rsid w:val="00AE4917"/>
    <w:rsid w:val="00B069D2"/>
    <w:rsid w:val="00B17CA0"/>
    <w:rsid w:val="00B24017"/>
    <w:rsid w:val="00B527D0"/>
    <w:rsid w:val="00B56317"/>
    <w:rsid w:val="00B66955"/>
    <w:rsid w:val="00B67374"/>
    <w:rsid w:val="00B743DA"/>
    <w:rsid w:val="00BA5A8F"/>
    <w:rsid w:val="00BB2D20"/>
    <w:rsid w:val="00BB40DB"/>
    <w:rsid w:val="00BC6E0C"/>
    <w:rsid w:val="00BD37ED"/>
    <w:rsid w:val="00BE57B5"/>
    <w:rsid w:val="00C47FEC"/>
    <w:rsid w:val="00C50CE8"/>
    <w:rsid w:val="00C55D64"/>
    <w:rsid w:val="00C74CBB"/>
    <w:rsid w:val="00CB6406"/>
    <w:rsid w:val="00D0023D"/>
    <w:rsid w:val="00D00DC5"/>
    <w:rsid w:val="00D02A41"/>
    <w:rsid w:val="00D337FE"/>
    <w:rsid w:val="00D56888"/>
    <w:rsid w:val="00D57231"/>
    <w:rsid w:val="00D63AF3"/>
    <w:rsid w:val="00D647A1"/>
    <w:rsid w:val="00D71A03"/>
    <w:rsid w:val="00D72C81"/>
    <w:rsid w:val="00D85F45"/>
    <w:rsid w:val="00D92B5F"/>
    <w:rsid w:val="00E054E0"/>
    <w:rsid w:val="00E12D64"/>
    <w:rsid w:val="00E56D97"/>
    <w:rsid w:val="00E744CA"/>
    <w:rsid w:val="00E93156"/>
    <w:rsid w:val="00EC07A5"/>
    <w:rsid w:val="00F00500"/>
    <w:rsid w:val="00F21D64"/>
    <w:rsid w:val="00F2483F"/>
    <w:rsid w:val="00F31C79"/>
    <w:rsid w:val="00F5545C"/>
    <w:rsid w:val="00F62B6C"/>
    <w:rsid w:val="00F84150"/>
    <w:rsid w:val="00F92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D948F"/>
  <w15:chartTrackingRefBased/>
  <w15:docId w15:val="{25CD2172-148E-4132-9D46-1B4D38712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5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5E77"/>
    <w:pPr>
      <w:ind w:left="720"/>
      <w:contextualSpacing/>
    </w:pPr>
  </w:style>
  <w:style w:type="paragraph" w:styleId="Header">
    <w:name w:val="header"/>
    <w:basedOn w:val="Normal"/>
    <w:link w:val="HeaderChar"/>
    <w:uiPriority w:val="99"/>
    <w:unhideWhenUsed/>
    <w:rsid w:val="00D33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7FE"/>
  </w:style>
  <w:style w:type="paragraph" w:styleId="Footer">
    <w:name w:val="footer"/>
    <w:basedOn w:val="Normal"/>
    <w:link w:val="FooterChar"/>
    <w:uiPriority w:val="99"/>
    <w:unhideWhenUsed/>
    <w:rsid w:val="00D33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7FE"/>
  </w:style>
  <w:style w:type="character" w:styleId="LineNumber">
    <w:name w:val="line number"/>
    <w:basedOn w:val="DefaultParagraphFont"/>
    <w:uiPriority w:val="99"/>
    <w:semiHidden/>
    <w:unhideWhenUsed/>
    <w:rsid w:val="00710F7A"/>
  </w:style>
  <w:style w:type="paragraph" w:styleId="Revision">
    <w:name w:val="Revision"/>
    <w:hidden/>
    <w:uiPriority w:val="99"/>
    <w:semiHidden/>
    <w:rsid w:val="005771DB"/>
    <w:pPr>
      <w:spacing w:after="0" w:line="240" w:lineRule="auto"/>
    </w:pPr>
  </w:style>
  <w:style w:type="character" w:styleId="Hyperlink">
    <w:name w:val="Hyperlink"/>
    <w:basedOn w:val="DefaultParagraphFont"/>
    <w:uiPriority w:val="99"/>
    <w:unhideWhenUsed/>
    <w:rsid w:val="0076390A"/>
    <w:rPr>
      <w:color w:val="0563C1" w:themeColor="hyperlink"/>
      <w:u w:val="single"/>
    </w:rPr>
  </w:style>
  <w:style w:type="character" w:styleId="UnresolvedMention">
    <w:name w:val="Unresolved Mention"/>
    <w:basedOn w:val="DefaultParagraphFont"/>
    <w:uiPriority w:val="99"/>
    <w:semiHidden/>
    <w:unhideWhenUsed/>
    <w:rsid w:val="0076390A"/>
    <w:rPr>
      <w:color w:val="605E5C"/>
      <w:shd w:val="clear" w:color="auto" w:fill="E1DFDD"/>
    </w:rPr>
  </w:style>
  <w:style w:type="character" w:styleId="CommentReference">
    <w:name w:val="annotation reference"/>
    <w:basedOn w:val="DefaultParagraphFont"/>
    <w:uiPriority w:val="99"/>
    <w:semiHidden/>
    <w:unhideWhenUsed/>
    <w:rsid w:val="004738C3"/>
    <w:rPr>
      <w:sz w:val="16"/>
      <w:szCs w:val="16"/>
    </w:rPr>
  </w:style>
  <w:style w:type="paragraph" w:styleId="CommentText">
    <w:name w:val="annotation text"/>
    <w:basedOn w:val="Normal"/>
    <w:link w:val="CommentTextChar"/>
    <w:uiPriority w:val="99"/>
    <w:semiHidden/>
    <w:unhideWhenUsed/>
    <w:rsid w:val="004738C3"/>
    <w:pPr>
      <w:spacing w:line="240" w:lineRule="auto"/>
    </w:pPr>
    <w:rPr>
      <w:sz w:val="20"/>
      <w:szCs w:val="20"/>
    </w:rPr>
  </w:style>
  <w:style w:type="character" w:customStyle="1" w:styleId="CommentTextChar">
    <w:name w:val="Comment Text Char"/>
    <w:basedOn w:val="DefaultParagraphFont"/>
    <w:link w:val="CommentText"/>
    <w:uiPriority w:val="99"/>
    <w:semiHidden/>
    <w:rsid w:val="004738C3"/>
    <w:rPr>
      <w:sz w:val="20"/>
      <w:szCs w:val="20"/>
    </w:rPr>
  </w:style>
  <w:style w:type="paragraph" w:styleId="CommentSubject">
    <w:name w:val="annotation subject"/>
    <w:basedOn w:val="CommentText"/>
    <w:next w:val="CommentText"/>
    <w:link w:val="CommentSubjectChar"/>
    <w:uiPriority w:val="99"/>
    <w:semiHidden/>
    <w:unhideWhenUsed/>
    <w:rsid w:val="004738C3"/>
    <w:rPr>
      <w:b/>
      <w:bCs/>
    </w:rPr>
  </w:style>
  <w:style w:type="character" w:customStyle="1" w:styleId="CommentSubjectChar">
    <w:name w:val="Comment Subject Char"/>
    <w:basedOn w:val="CommentTextChar"/>
    <w:link w:val="CommentSubject"/>
    <w:uiPriority w:val="99"/>
    <w:semiHidden/>
    <w:rsid w:val="004738C3"/>
    <w:rPr>
      <w:b/>
      <w:bCs/>
      <w:sz w:val="20"/>
      <w:szCs w:val="20"/>
    </w:rPr>
  </w:style>
  <w:style w:type="paragraph" w:styleId="NormalWeb">
    <w:name w:val="Normal (Web)"/>
    <w:basedOn w:val="Normal"/>
    <w:uiPriority w:val="99"/>
    <w:semiHidden/>
    <w:unhideWhenUsed/>
    <w:rsid w:val="00154D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7412">
      <w:bodyDiv w:val="1"/>
      <w:marLeft w:val="0"/>
      <w:marRight w:val="0"/>
      <w:marTop w:val="0"/>
      <w:marBottom w:val="0"/>
      <w:divBdr>
        <w:top w:val="none" w:sz="0" w:space="0" w:color="auto"/>
        <w:left w:val="none" w:sz="0" w:space="0" w:color="auto"/>
        <w:bottom w:val="none" w:sz="0" w:space="0" w:color="auto"/>
        <w:right w:val="none" w:sz="0" w:space="0" w:color="auto"/>
      </w:divBdr>
    </w:div>
    <w:div w:id="45110976">
      <w:bodyDiv w:val="1"/>
      <w:marLeft w:val="0"/>
      <w:marRight w:val="0"/>
      <w:marTop w:val="0"/>
      <w:marBottom w:val="0"/>
      <w:divBdr>
        <w:top w:val="none" w:sz="0" w:space="0" w:color="auto"/>
        <w:left w:val="none" w:sz="0" w:space="0" w:color="auto"/>
        <w:bottom w:val="none" w:sz="0" w:space="0" w:color="auto"/>
        <w:right w:val="none" w:sz="0" w:space="0" w:color="auto"/>
      </w:divBdr>
    </w:div>
    <w:div w:id="421726020">
      <w:bodyDiv w:val="1"/>
      <w:marLeft w:val="0"/>
      <w:marRight w:val="0"/>
      <w:marTop w:val="0"/>
      <w:marBottom w:val="0"/>
      <w:divBdr>
        <w:top w:val="none" w:sz="0" w:space="0" w:color="auto"/>
        <w:left w:val="none" w:sz="0" w:space="0" w:color="auto"/>
        <w:bottom w:val="none" w:sz="0" w:space="0" w:color="auto"/>
        <w:right w:val="none" w:sz="0" w:space="0" w:color="auto"/>
      </w:divBdr>
    </w:div>
    <w:div w:id="790635269">
      <w:bodyDiv w:val="1"/>
      <w:marLeft w:val="0"/>
      <w:marRight w:val="0"/>
      <w:marTop w:val="0"/>
      <w:marBottom w:val="0"/>
      <w:divBdr>
        <w:top w:val="none" w:sz="0" w:space="0" w:color="auto"/>
        <w:left w:val="none" w:sz="0" w:space="0" w:color="auto"/>
        <w:bottom w:val="none" w:sz="0" w:space="0" w:color="auto"/>
        <w:right w:val="none" w:sz="0" w:space="0" w:color="auto"/>
      </w:divBdr>
    </w:div>
    <w:div w:id="861473607">
      <w:bodyDiv w:val="1"/>
      <w:marLeft w:val="0"/>
      <w:marRight w:val="0"/>
      <w:marTop w:val="0"/>
      <w:marBottom w:val="0"/>
      <w:divBdr>
        <w:top w:val="none" w:sz="0" w:space="0" w:color="auto"/>
        <w:left w:val="none" w:sz="0" w:space="0" w:color="auto"/>
        <w:bottom w:val="none" w:sz="0" w:space="0" w:color="auto"/>
        <w:right w:val="none" w:sz="0" w:space="0" w:color="auto"/>
      </w:divBdr>
    </w:div>
    <w:div w:id="893201930">
      <w:bodyDiv w:val="1"/>
      <w:marLeft w:val="0"/>
      <w:marRight w:val="0"/>
      <w:marTop w:val="0"/>
      <w:marBottom w:val="0"/>
      <w:divBdr>
        <w:top w:val="none" w:sz="0" w:space="0" w:color="auto"/>
        <w:left w:val="none" w:sz="0" w:space="0" w:color="auto"/>
        <w:bottom w:val="none" w:sz="0" w:space="0" w:color="auto"/>
        <w:right w:val="none" w:sz="0" w:space="0" w:color="auto"/>
      </w:divBdr>
    </w:div>
    <w:div w:id="911310836">
      <w:bodyDiv w:val="1"/>
      <w:marLeft w:val="0"/>
      <w:marRight w:val="0"/>
      <w:marTop w:val="0"/>
      <w:marBottom w:val="0"/>
      <w:divBdr>
        <w:top w:val="none" w:sz="0" w:space="0" w:color="auto"/>
        <w:left w:val="none" w:sz="0" w:space="0" w:color="auto"/>
        <w:bottom w:val="none" w:sz="0" w:space="0" w:color="auto"/>
        <w:right w:val="none" w:sz="0" w:space="0" w:color="auto"/>
      </w:divBdr>
    </w:div>
    <w:div w:id="110037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22101-0CCF-472F-8D3A-B4E50D229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1851</TotalTime>
  <Pages>1</Pages>
  <Words>9423</Words>
  <Characters>53715</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Hu</dc:creator>
  <cp:keywords/>
  <dc:description/>
  <cp:lastModifiedBy>Ricky Hu</cp:lastModifiedBy>
  <cp:revision>28</cp:revision>
  <dcterms:created xsi:type="dcterms:W3CDTF">2022-05-04T08:17:00Z</dcterms:created>
  <dcterms:modified xsi:type="dcterms:W3CDTF">2022-05-26T05:59:00Z</dcterms:modified>
</cp:coreProperties>
</file>