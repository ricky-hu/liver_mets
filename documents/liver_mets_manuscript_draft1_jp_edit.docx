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7A3D" w14:textId="77777777" w:rsidR="007169CE" w:rsidRPr="007169CE" w:rsidRDefault="00B56540" w:rsidP="00C67140">
      <w:pPr>
        <w:spacing w:after="0" w:line="360" w:lineRule="auto"/>
        <w:rPr>
          <w:rFonts w:ascii="Times New Roman" w:hAnsi="Times New Roman" w:cs="Times New Roman"/>
          <w:sz w:val="28"/>
          <w:szCs w:val="28"/>
        </w:rPr>
      </w:pPr>
      <w:bookmarkStart w:id="0" w:name="_Hlk73909733"/>
      <w:r w:rsidRPr="007169CE">
        <w:rPr>
          <w:rFonts w:ascii="Times New Roman" w:hAnsi="Times New Roman" w:cs="Times New Roman"/>
          <w:b/>
          <w:bCs/>
          <w:sz w:val="28"/>
          <w:szCs w:val="28"/>
        </w:rPr>
        <w:t>Title:</w:t>
      </w:r>
      <w:r w:rsidR="007169CE" w:rsidRPr="007169CE">
        <w:rPr>
          <w:rFonts w:ascii="Times New Roman" w:hAnsi="Times New Roman" w:cs="Times New Roman"/>
          <w:sz w:val="28"/>
          <w:szCs w:val="28"/>
        </w:rPr>
        <w:t xml:space="preserve"> </w:t>
      </w:r>
    </w:p>
    <w:p w14:paraId="5053F67A" w14:textId="22B3994C" w:rsidR="00B56540" w:rsidRDefault="007169CE" w:rsidP="00C67140">
      <w:pPr>
        <w:spacing w:after="0" w:line="360" w:lineRule="auto"/>
        <w:rPr>
          <w:rFonts w:ascii="Times New Roman" w:hAnsi="Times New Roman" w:cs="Times New Roman"/>
        </w:rPr>
      </w:pPr>
      <w:commentRangeStart w:id="1"/>
      <w:r w:rsidRPr="009B6175">
        <w:rPr>
          <w:rFonts w:ascii="Times New Roman" w:hAnsi="Times New Roman" w:cs="Times New Roman"/>
        </w:rPr>
        <w:t>A Time-Dependent Radiomic Artificial Intelligence Model to Predict Survival of Patients with Liver Metastases</w:t>
      </w:r>
      <w:commentRangeEnd w:id="1"/>
      <w:r w:rsidR="009B6175">
        <w:rPr>
          <w:rStyle w:val="CommentReference"/>
        </w:rPr>
        <w:commentReference w:id="1"/>
      </w:r>
    </w:p>
    <w:p w14:paraId="0DA4FAD4" w14:textId="0D3761E8" w:rsidR="00924570" w:rsidRPr="007169CE" w:rsidRDefault="00B56540" w:rsidP="00C67140">
      <w:pPr>
        <w:spacing w:after="0" w:line="360" w:lineRule="auto"/>
        <w:rPr>
          <w:rFonts w:ascii="Times New Roman" w:hAnsi="Times New Roman" w:cs="Times New Roman"/>
          <w:b/>
          <w:bCs/>
          <w:sz w:val="28"/>
          <w:szCs w:val="28"/>
        </w:rPr>
      </w:pPr>
      <w:commentRangeStart w:id="2"/>
      <w:r w:rsidRPr="007169CE">
        <w:rPr>
          <w:rFonts w:ascii="Times New Roman" w:hAnsi="Times New Roman" w:cs="Times New Roman"/>
          <w:b/>
          <w:bCs/>
          <w:sz w:val="28"/>
          <w:szCs w:val="28"/>
        </w:rPr>
        <w:t>Authors:</w:t>
      </w:r>
      <w:commentRangeEnd w:id="2"/>
      <w:r w:rsidR="009B6175">
        <w:rPr>
          <w:rStyle w:val="CommentReference"/>
        </w:rPr>
        <w:commentReference w:id="2"/>
      </w:r>
    </w:p>
    <w:p w14:paraId="2A9BE7EF" w14:textId="20B3C608" w:rsidR="00B56540"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Institutions:</w:t>
      </w:r>
    </w:p>
    <w:p w14:paraId="43D53971" w14:textId="10C4F4E8" w:rsidR="00924570" w:rsidRPr="009B6175" w:rsidRDefault="00924570" w:rsidP="00C67140">
      <w:pPr>
        <w:spacing w:after="0" w:line="360" w:lineRule="auto"/>
        <w:rPr>
          <w:rFonts w:ascii="Times New Roman" w:hAnsi="Times New Roman" w:cs="Times New Roman"/>
        </w:rPr>
      </w:pPr>
      <w:r w:rsidRPr="009B6175">
        <w:rPr>
          <w:rFonts w:ascii="Times New Roman" w:hAnsi="Times New Roman" w:cs="Times New Roman"/>
        </w:rPr>
        <w:t>School of Medicine</w:t>
      </w:r>
      <w:r w:rsidR="009A2CB8">
        <w:rPr>
          <w:rFonts w:ascii="Times New Roman" w:hAnsi="Times New Roman" w:cs="Times New Roman"/>
        </w:rPr>
        <w:t>, Queen’s University</w:t>
      </w:r>
    </w:p>
    <w:p w14:paraId="2BC0DA57" w14:textId="14245045" w:rsidR="00924570" w:rsidRDefault="00924570" w:rsidP="00C67140">
      <w:pPr>
        <w:spacing w:after="0" w:line="360" w:lineRule="auto"/>
        <w:rPr>
          <w:rFonts w:ascii="Times New Roman" w:hAnsi="Times New Roman" w:cs="Times New Roman"/>
        </w:rPr>
      </w:pPr>
      <w:r w:rsidRPr="009B6175">
        <w:rPr>
          <w:rFonts w:ascii="Times New Roman" w:hAnsi="Times New Roman" w:cs="Times New Roman"/>
        </w:rPr>
        <w:t>Memorial Sloan Kettering Cancer Center</w:t>
      </w:r>
      <w:r w:rsidRPr="009B6175">
        <w:rPr>
          <w:rFonts w:ascii="Times New Roman" w:hAnsi="Times New Roman" w:cs="Times New Roman"/>
        </w:rPr>
        <w:br/>
        <w:t>School of Computing</w:t>
      </w:r>
      <w:r w:rsidR="009A2CB8">
        <w:rPr>
          <w:rFonts w:ascii="Times New Roman" w:hAnsi="Times New Roman" w:cs="Times New Roman"/>
        </w:rPr>
        <w:t xml:space="preserve"> Queen’s University</w:t>
      </w:r>
    </w:p>
    <w:p w14:paraId="47BC1A60" w14:textId="008EE2EF" w:rsidR="009A2CB8" w:rsidRPr="009B6175" w:rsidRDefault="009A2CB8" w:rsidP="00C67140">
      <w:pPr>
        <w:spacing w:after="0" w:line="360" w:lineRule="auto"/>
        <w:rPr>
          <w:rFonts w:ascii="Times New Roman" w:hAnsi="Times New Roman" w:cs="Times New Roman"/>
        </w:rPr>
      </w:pPr>
      <w:r>
        <w:rPr>
          <w:rFonts w:ascii="Times New Roman" w:hAnsi="Times New Roman" w:cs="Times New Roman"/>
        </w:rPr>
        <w:t>Department of Biomedical ad Molecular Sciences, Queen’s University</w:t>
      </w:r>
    </w:p>
    <w:p w14:paraId="21151BD2" w14:textId="3BBA2725" w:rsidR="009B6175"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Corresponding Author:</w:t>
      </w:r>
      <w:r w:rsidR="007169CE" w:rsidRPr="007169CE">
        <w:rPr>
          <w:rFonts w:ascii="Times New Roman" w:hAnsi="Times New Roman" w:cs="Times New Roman"/>
          <w:b/>
          <w:bCs/>
          <w:sz w:val="28"/>
          <w:szCs w:val="28"/>
        </w:rPr>
        <w:t xml:space="preserve"> </w:t>
      </w:r>
    </w:p>
    <w:p w14:paraId="6F7C7E5F" w14:textId="380CD979" w:rsidR="009B6175" w:rsidRPr="009B6175" w:rsidRDefault="009B6175" w:rsidP="00C67140">
      <w:pPr>
        <w:spacing w:after="0" w:line="360" w:lineRule="auto"/>
        <w:rPr>
          <w:rFonts w:ascii="Times New Roman" w:hAnsi="Times New Roman" w:cs="Times New Roman"/>
        </w:rPr>
      </w:pPr>
      <w:r w:rsidRPr="009B6175">
        <w:rPr>
          <w:rFonts w:ascii="Times New Roman" w:hAnsi="Times New Roman" w:cs="Times New Roman"/>
        </w:rPr>
        <w:t>Ricky Hu, rhu@qmed.ca</w:t>
      </w:r>
    </w:p>
    <w:p w14:paraId="4B01A686" w14:textId="278F383C" w:rsidR="00B56540" w:rsidRPr="007169CE" w:rsidRDefault="00B56540" w:rsidP="00C67140">
      <w:pPr>
        <w:spacing w:after="0" w:line="360" w:lineRule="auto"/>
        <w:rPr>
          <w:rFonts w:ascii="Times New Roman" w:hAnsi="Times New Roman" w:cs="Times New Roman"/>
          <w:b/>
          <w:bCs/>
          <w:sz w:val="28"/>
          <w:szCs w:val="28"/>
        </w:rPr>
      </w:pPr>
      <w:commentRangeStart w:id="3"/>
      <w:r w:rsidRPr="007169CE">
        <w:rPr>
          <w:rFonts w:ascii="Times New Roman" w:hAnsi="Times New Roman" w:cs="Times New Roman"/>
          <w:b/>
          <w:bCs/>
          <w:sz w:val="28"/>
          <w:szCs w:val="28"/>
        </w:rPr>
        <w:t>Funding</w:t>
      </w:r>
      <w:r w:rsidR="007E56CD" w:rsidRPr="007169CE">
        <w:rPr>
          <w:rFonts w:ascii="Times New Roman" w:hAnsi="Times New Roman" w:cs="Times New Roman"/>
          <w:b/>
          <w:bCs/>
          <w:sz w:val="28"/>
          <w:szCs w:val="28"/>
        </w:rPr>
        <w:t xml:space="preserve"> Statement:</w:t>
      </w:r>
      <w:commentRangeEnd w:id="3"/>
      <w:r w:rsidR="009B6175">
        <w:rPr>
          <w:rStyle w:val="CommentReference"/>
        </w:rPr>
        <w:commentReference w:id="3"/>
      </w:r>
    </w:p>
    <w:p w14:paraId="70B20B66" w14:textId="722E3B5E" w:rsidR="00B56540" w:rsidRPr="007169CE" w:rsidRDefault="00B56540" w:rsidP="00C67140">
      <w:pPr>
        <w:spacing w:after="0" w:line="360" w:lineRule="auto"/>
        <w:rPr>
          <w:rFonts w:ascii="Times New Roman" w:hAnsi="Times New Roman" w:cs="Times New Roman"/>
          <w:b/>
          <w:bCs/>
          <w:sz w:val="28"/>
          <w:szCs w:val="28"/>
        </w:rPr>
      </w:pPr>
      <w:commentRangeStart w:id="4"/>
      <w:r w:rsidRPr="007169CE">
        <w:rPr>
          <w:rFonts w:ascii="Times New Roman" w:hAnsi="Times New Roman" w:cs="Times New Roman"/>
          <w:b/>
          <w:bCs/>
          <w:sz w:val="28"/>
          <w:szCs w:val="28"/>
        </w:rPr>
        <w:t>Conflict of Interest Statement:</w:t>
      </w:r>
      <w:commentRangeEnd w:id="4"/>
      <w:r w:rsidR="009B6175">
        <w:rPr>
          <w:rStyle w:val="CommentReference"/>
        </w:rPr>
        <w:commentReference w:id="4"/>
      </w:r>
    </w:p>
    <w:p w14:paraId="72A87563" w14:textId="71565621" w:rsidR="00B56540" w:rsidRDefault="007E56CD" w:rsidP="00C67140">
      <w:pPr>
        <w:spacing w:after="0" w:line="360" w:lineRule="auto"/>
        <w:rPr>
          <w:rFonts w:ascii="Times New Roman" w:hAnsi="Times New Roman" w:cs="Times New Roman"/>
          <w:b/>
          <w:bCs/>
          <w:sz w:val="28"/>
          <w:szCs w:val="28"/>
        </w:rPr>
      </w:pPr>
      <w:commentRangeStart w:id="5"/>
      <w:r w:rsidRPr="007169CE">
        <w:rPr>
          <w:rFonts w:ascii="Times New Roman" w:hAnsi="Times New Roman" w:cs="Times New Roman"/>
          <w:b/>
          <w:bCs/>
          <w:sz w:val="28"/>
          <w:szCs w:val="28"/>
        </w:rPr>
        <w:t>Author Contributions:</w:t>
      </w:r>
      <w:commentRangeEnd w:id="5"/>
      <w:r w:rsidR="00EC6B50">
        <w:rPr>
          <w:rStyle w:val="CommentReference"/>
        </w:rPr>
        <w:commentReference w:id="5"/>
      </w:r>
    </w:p>
    <w:p w14:paraId="18332361" w14:textId="68DDAA4A" w:rsidR="009B6175"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Ricky Hu:</w:t>
      </w:r>
      <w:r>
        <w:rPr>
          <w:rFonts w:ascii="Times New Roman" w:hAnsi="Times New Roman" w:cs="Times New Roman"/>
        </w:rPr>
        <w:t xml:space="preserve"> Methodology, software development, data analysis, visualization, and writing.</w:t>
      </w:r>
    </w:p>
    <w:p w14:paraId="2270D90A" w14:textId="7C131302"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Ishita Chen:</w:t>
      </w:r>
      <w:r>
        <w:rPr>
          <w:rFonts w:ascii="Times New Roman" w:hAnsi="Times New Roman" w:cs="Times New Roman"/>
        </w:rPr>
        <w:t xml:space="preserve"> Conceptualization, data acquisition, data processing, data analysis, and writing.</w:t>
      </w:r>
    </w:p>
    <w:p w14:paraId="02E05F67" w14:textId="250C6999" w:rsidR="00EC6B50" w:rsidRDefault="00EC6B50" w:rsidP="00C67140">
      <w:pPr>
        <w:spacing w:after="0" w:line="360" w:lineRule="auto"/>
        <w:rPr>
          <w:ins w:id="6" w:author="Ricky Hu" w:date="2021-07-03T20:52:00Z"/>
          <w:rFonts w:ascii="Times New Roman" w:hAnsi="Times New Roman" w:cs="Times New Roman"/>
        </w:rPr>
      </w:pPr>
      <w:r w:rsidRPr="00EC6B50">
        <w:rPr>
          <w:rFonts w:ascii="Times New Roman" w:hAnsi="Times New Roman" w:cs="Times New Roman"/>
        </w:rPr>
        <w:t>Jacob Peoples:</w:t>
      </w:r>
      <w:r>
        <w:rPr>
          <w:rFonts w:ascii="Times New Roman" w:hAnsi="Times New Roman" w:cs="Times New Roman"/>
        </w:rPr>
        <w:t xml:space="preserve"> Methodology, software development, data analysis, and writing.</w:t>
      </w:r>
    </w:p>
    <w:p w14:paraId="683BD5DE" w14:textId="68B44CBE" w:rsidR="00C17D90" w:rsidRPr="00EC6B50" w:rsidRDefault="00C17D90" w:rsidP="00C67140">
      <w:pPr>
        <w:spacing w:after="0" w:line="360" w:lineRule="auto"/>
        <w:rPr>
          <w:rFonts w:ascii="Times New Roman" w:hAnsi="Times New Roman" w:cs="Times New Roman"/>
        </w:rPr>
      </w:pPr>
      <w:ins w:id="7" w:author="Ricky Hu" w:date="2021-07-03T20:52:00Z">
        <w:r>
          <w:rPr>
            <w:rFonts w:ascii="Times New Roman" w:hAnsi="Times New Roman" w:cs="Times New Roman"/>
          </w:rPr>
          <w:t>Jean-Paul Salemeh: Data analysis and writing</w:t>
        </w:r>
      </w:ins>
    </w:p>
    <w:p w14:paraId="1C79B0ED" w14:textId="11ECCA36"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Amber Simpson:</w:t>
      </w:r>
      <w:r>
        <w:rPr>
          <w:rFonts w:ascii="Times New Roman" w:hAnsi="Times New Roman" w:cs="Times New Roman"/>
        </w:rPr>
        <w:t xml:space="preserve"> Supervision, conceptualization, methodology, data analysis, and writing.</w:t>
      </w:r>
    </w:p>
    <w:p w14:paraId="3B98EE11" w14:textId="74D19976"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 xml:space="preserve">Marsha Reyngold: </w:t>
      </w:r>
      <w:r>
        <w:rPr>
          <w:rFonts w:ascii="Times New Roman" w:hAnsi="Times New Roman" w:cs="Times New Roman"/>
        </w:rPr>
        <w:t>Supervision, data acquisition, data processing, data analysis, and writing.</w:t>
      </w:r>
      <w:r w:rsidRPr="00EC6B50">
        <w:rPr>
          <w:rFonts w:ascii="Times New Roman" w:hAnsi="Times New Roman" w:cs="Times New Roman"/>
        </w:rPr>
        <w:br/>
        <w:t>Paul Romesser</w:t>
      </w:r>
      <w:r>
        <w:rPr>
          <w:rFonts w:ascii="Times New Roman" w:hAnsi="Times New Roman" w:cs="Times New Roman"/>
        </w:rPr>
        <w:t>: Supervision, data acquisition, data processing, data analysis, and writing.</w:t>
      </w:r>
    </w:p>
    <w:p w14:paraId="04EB90AA" w14:textId="517CDE58" w:rsidR="007E56CD" w:rsidRPr="007169CE" w:rsidRDefault="007E56CD" w:rsidP="00C67140">
      <w:pPr>
        <w:spacing w:after="0" w:line="360" w:lineRule="auto"/>
        <w:rPr>
          <w:rFonts w:ascii="Times New Roman" w:hAnsi="Times New Roman" w:cs="Times New Roman"/>
          <w:b/>
          <w:bCs/>
          <w:sz w:val="28"/>
          <w:szCs w:val="28"/>
        </w:rPr>
      </w:pPr>
      <w:commentRangeStart w:id="8"/>
      <w:r w:rsidRPr="007169CE">
        <w:rPr>
          <w:rFonts w:ascii="Times New Roman" w:hAnsi="Times New Roman" w:cs="Times New Roman"/>
          <w:b/>
          <w:bCs/>
          <w:sz w:val="28"/>
          <w:szCs w:val="28"/>
        </w:rPr>
        <w:t>Acknowledgements</w:t>
      </w:r>
      <w:r w:rsidR="007169CE" w:rsidRPr="007169CE">
        <w:rPr>
          <w:rFonts w:ascii="Times New Roman" w:hAnsi="Times New Roman" w:cs="Times New Roman"/>
          <w:b/>
          <w:bCs/>
          <w:sz w:val="28"/>
          <w:szCs w:val="28"/>
        </w:rPr>
        <w:t>:</w:t>
      </w:r>
      <w:commentRangeEnd w:id="8"/>
      <w:r w:rsidR="009B6175">
        <w:rPr>
          <w:rStyle w:val="CommentReference"/>
        </w:rPr>
        <w:commentReference w:id="8"/>
      </w:r>
    </w:p>
    <w:p w14:paraId="6FCC3CAA" w14:textId="77777777" w:rsidR="00C67140" w:rsidRDefault="00C67140" w:rsidP="00C67140">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24079C48" w14:textId="5C9F8C0A"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Abstract:</w:t>
      </w:r>
    </w:p>
    <w:p w14:paraId="776868CD" w14:textId="77777777" w:rsidR="00C67140" w:rsidRPr="00C67140" w:rsidRDefault="00C67140" w:rsidP="00C67140">
      <w:pPr>
        <w:spacing w:after="0" w:line="360" w:lineRule="auto"/>
        <w:rPr>
          <w:rFonts w:ascii="Times New Roman" w:hAnsi="Times New Roman" w:cs="Times New Roman"/>
          <w:b/>
          <w:bCs/>
          <w:sz w:val="24"/>
          <w:szCs w:val="24"/>
        </w:rPr>
      </w:pPr>
      <w:r w:rsidRPr="00C67140">
        <w:rPr>
          <w:rFonts w:ascii="Times New Roman" w:hAnsi="Times New Roman" w:cs="Times New Roman"/>
          <w:b/>
          <w:bCs/>
          <w:sz w:val="24"/>
          <w:szCs w:val="24"/>
        </w:rPr>
        <w:t>Background:</w:t>
      </w:r>
    </w:p>
    <w:p w14:paraId="62DBE73E" w14:textId="66B02DF1" w:rsidR="00C67140" w:rsidRDefault="00C67140" w:rsidP="00C67140">
      <w:pPr>
        <w:spacing w:after="0" w:line="360" w:lineRule="auto"/>
        <w:rPr>
          <w:rFonts w:ascii="Times New Roman" w:hAnsi="Times New Roman" w:cs="Times New Roman"/>
        </w:rPr>
      </w:pPr>
      <w:r>
        <w:rPr>
          <w:rFonts w:ascii="Times New Roman" w:hAnsi="Times New Roman" w:cs="Times New Roman"/>
        </w:rPr>
        <w:t xml:space="preserve">Prognostic assessment of colorectal liver metastases is essential for guiding patient management. </w:t>
      </w:r>
      <w:r w:rsidR="008D793A">
        <w:rPr>
          <w:rFonts w:ascii="Times New Roman" w:hAnsi="Times New Roman" w:cs="Times New Roman"/>
        </w:rPr>
        <w:t xml:space="preserve">Existing </w:t>
      </w:r>
      <w:r>
        <w:rPr>
          <w:rFonts w:ascii="Times New Roman" w:hAnsi="Times New Roman" w:cs="Times New Roman"/>
        </w:rPr>
        <w:t xml:space="preserve">assessment criteria involve scoring </w:t>
      </w:r>
      <w:r w:rsidR="000A5DAB">
        <w:rPr>
          <w:rFonts w:ascii="Times New Roman" w:hAnsi="Times New Roman" w:cs="Times New Roman"/>
        </w:rPr>
        <w:t xml:space="preserve">from </w:t>
      </w:r>
      <w:r>
        <w:rPr>
          <w:rFonts w:ascii="Times New Roman" w:hAnsi="Times New Roman" w:cs="Times New Roman"/>
        </w:rPr>
        <w:t xml:space="preserve">clinicopathological variables with limitations on accuracy and generalizability. Computed tomography (CT) </w:t>
      </w:r>
      <w:r w:rsidR="000A5DAB">
        <w:rPr>
          <w:rFonts w:ascii="Times New Roman" w:hAnsi="Times New Roman" w:cs="Times New Roman"/>
        </w:rPr>
        <w:t>contains</w:t>
      </w:r>
      <w:r>
        <w:rPr>
          <w:rFonts w:ascii="Times New Roman" w:hAnsi="Times New Roman" w:cs="Times New Roman"/>
        </w:rPr>
        <w:t xml:space="preserve"> detailed liver </w:t>
      </w:r>
      <w:r w:rsidR="008D793A">
        <w:rPr>
          <w:rFonts w:ascii="Times New Roman" w:hAnsi="Times New Roman" w:cs="Times New Roman"/>
        </w:rPr>
        <w:t xml:space="preserve">texture </w:t>
      </w:r>
      <w:ins w:id="9" w:author="Jacob Peoples" w:date="2021-06-15T10:45:00Z">
        <w:r w:rsidR="00B54900">
          <w:rPr>
            <w:rFonts w:ascii="Times New Roman" w:hAnsi="Times New Roman" w:cs="Times New Roman"/>
          </w:rPr>
          <w:t xml:space="preserve">information </w:t>
        </w:r>
      </w:ins>
      <w:r>
        <w:rPr>
          <w:rFonts w:ascii="Times New Roman" w:hAnsi="Times New Roman" w:cs="Times New Roman"/>
        </w:rPr>
        <w:t xml:space="preserve">which may </w:t>
      </w:r>
      <w:r w:rsidR="008D793A">
        <w:rPr>
          <w:rFonts w:ascii="Times New Roman" w:hAnsi="Times New Roman" w:cs="Times New Roman"/>
        </w:rPr>
        <w:t xml:space="preserve">be analyzed by </w:t>
      </w:r>
      <w:r>
        <w:rPr>
          <w:rFonts w:ascii="Times New Roman" w:hAnsi="Times New Roman" w:cs="Times New Roman"/>
        </w:rPr>
        <w:t>artificial intelligence</w:t>
      </w:r>
      <w:r w:rsidR="008D793A">
        <w:rPr>
          <w:rFonts w:ascii="Times New Roman" w:hAnsi="Times New Roman" w:cs="Times New Roman"/>
        </w:rPr>
        <w:t xml:space="preserve"> (AI)</w:t>
      </w:r>
      <w:r>
        <w:rPr>
          <w:rFonts w:ascii="Times New Roman" w:hAnsi="Times New Roman" w:cs="Times New Roman"/>
        </w:rPr>
        <w:t xml:space="preserve"> </w:t>
      </w:r>
      <w:r w:rsidR="008D793A">
        <w:rPr>
          <w:rFonts w:ascii="Times New Roman" w:hAnsi="Times New Roman" w:cs="Times New Roman"/>
        </w:rPr>
        <w:t xml:space="preserve">to </w:t>
      </w:r>
      <w:r>
        <w:rPr>
          <w:rFonts w:ascii="Times New Roman" w:hAnsi="Times New Roman" w:cs="Times New Roman"/>
        </w:rPr>
        <w:t xml:space="preserve">provide quantitative </w:t>
      </w:r>
      <w:r w:rsidR="000A5DAB">
        <w:rPr>
          <w:rFonts w:ascii="Times New Roman" w:hAnsi="Times New Roman" w:cs="Times New Roman"/>
        </w:rPr>
        <w:t xml:space="preserve">prediction </w:t>
      </w:r>
      <w:r w:rsidR="008D793A">
        <w:rPr>
          <w:rFonts w:ascii="Times New Roman" w:hAnsi="Times New Roman" w:cs="Times New Roman"/>
        </w:rPr>
        <w:t xml:space="preserve">of survival capable of </w:t>
      </w:r>
      <w:r w:rsidR="000A5DAB">
        <w:rPr>
          <w:rFonts w:ascii="Times New Roman" w:hAnsi="Times New Roman" w:cs="Times New Roman"/>
        </w:rPr>
        <w:t xml:space="preserve">modeling </w:t>
      </w:r>
      <w:r w:rsidR="008D793A">
        <w:rPr>
          <w:rFonts w:ascii="Times New Roman" w:hAnsi="Times New Roman" w:cs="Times New Roman"/>
        </w:rPr>
        <w:t>nonlinear</w:t>
      </w:r>
      <w:r w:rsidR="000A5DAB">
        <w:rPr>
          <w:rFonts w:ascii="Times New Roman" w:hAnsi="Times New Roman" w:cs="Times New Roman"/>
        </w:rPr>
        <w:t xml:space="preserve"> variable dependencies</w:t>
      </w:r>
      <w:r w:rsidR="008D793A">
        <w:rPr>
          <w:rFonts w:ascii="Times New Roman" w:hAnsi="Times New Roman" w:cs="Times New Roman"/>
        </w:rPr>
        <w:t>.</w:t>
      </w:r>
    </w:p>
    <w:p w14:paraId="0D66CC3E" w14:textId="77777777" w:rsidR="008D793A" w:rsidRDefault="00C67140" w:rsidP="00C67140">
      <w:pPr>
        <w:spacing w:after="0" w:line="360" w:lineRule="auto"/>
        <w:rPr>
          <w:rFonts w:ascii="Times New Roman" w:hAnsi="Times New Roman" w:cs="Times New Roman"/>
          <w:b/>
          <w:bCs/>
        </w:rPr>
      </w:pPr>
      <w:r w:rsidRPr="00C67140">
        <w:rPr>
          <w:rFonts w:ascii="Times New Roman" w:hAnsi="Times New Roman" w:cs="Times New Roman"/>
          <w:b/>
          <w:bCs/>
        </w:rPr>
        <w:t>Methods</w:t>
      </w:r>
    </w:p>
    <w:p w14:paraId="3F9CA9AF" w14:textId="3E15C30B" w:rsidR="008D793A" w:rsidRDefault="008D793A" w:rsidP="00C67140">
      <w:pPr>
        <w:spacing w:after="0" w:line="360" w:lineRule="auto"/>
        <w:rPr>
          <w:rFonts w:ascii="Times New Roman" w:hAnsi="Times New Roman" w:cs="Times New Roman"/>
        </w:rPr>
      </w:pPr>
      <w:r>
        <w:rPr>
          <w:rFonts w:ascii="Times New Roman" w:hAnsi="Times New Roman" w:cs="Times New Roman"/>
        </w:rPr>
        <w:t>A time-dependent AI survival model was built by first extracting 108 radiomic features from patient CT scans</w:t>
      </w:r>
      <w:r w:rsidR="000A5DAB">
        <w:rPr>
          <w:rFonts w:ascii="Times New Roman" w:hAnsi="Times New Roman" w:cs="Times New Roman"/>
        </w:rPr>
        <w:t xml:space="preserve"> and predicting survival with the</w:t>
      </w:r>
      <w:r>
        <w:rPr>
          <w:rFonts w:ascii="Times New Roman" w:hAnsi="Times New Roman" w:cs="Times New Roman"/>
        </w:rPr>
        <w:t xml:space="preserve"> random survival forest algorithm</w:t>
      </w:r>
      <w:r w:rsidR="001B07A0">
        <w:rPr>
          <w:rFonts w:ascii="Times New Roman" w:hAnsi="Times New Roman" w:cs="Times New Roman"/>
        </w:rPr>
        <w:t xml:space="preserve"> (RSF)</w:t>
      </w:r>
      <w:r>
        <w:rPr>
          <w:rFonts w:ascii="Times New Roman" w:hAnsi="Times New Roman" w:cs="Times New Roman"/>
        </w:rPr>
        <w:t>. Accuracies were measured by the average concordance index (C-index) and integrated Brier score (IBS). This was repeated with different segmentations of the liver scan and with</w:t>
      </w:r>
      <w:r w:rsidR="000A5DAB">
        <w:rPr>
          <w:rFonts w:ascii="Times New Roman" w:hAnsi="Times New Roman" w:cs="Times New Roman"/>
        </w:rPr>
        <w:t xml:space="preserve"> </w:t>
      </w:r>
      <w:r>
        <w:rPr>
          <w:rFonts w:ascii="Times New Roman" w:hAnsi="Times New Roman" w:cs="Times New Roman"/>
        </w:rPr>
        <w:t xml:space="preserve">standard radiotherapy clinical variables </w:t>
      </w:r>
      <w:r w:rsidR="001B07A0">
        <w:rPr>
          <w:rFonts w:ascii="Times New Roman" w:hAnsi="Times New Roman" w:cs="Times New Roman"/>
        </w:rPr>
        <w:t>as input to the RSF</w:t>
      </w:r>
      <w:r>
        <w:rPr>
          <w:rFonts w:ascii="Times New Roman" w:hAnsi="Times New Roman" w:cs="Times New Roman"/>
        </w:rPr>
        <w:t xml:space="preserve">. </w:t>
      </w:r>
      <w:commentRangeStart w:id="10"/>
      <w:commentRangeStart w:id="11"/>
      <w:r>
        <w:rPr>
          <w:rFonts w:ascii="Times New Roman" w:hAnsi="Times New Roman" w:cs="Times New Roman"/>
        </w:rPr>
        <w:t xml:space="preserve">Feature </w:t>
      </w:r>
      <w:del w:id="12" w:author="Ricky Hu" w:date="2021-07-03T20:52:00Z">
        <w:r w:rsidDel="00C17D90">
          <w:rPr>
            <w:rFonts w:ascii="Times New Roman" w:hAnsi="Times New Roman" w:cs="Times New Roman"/>
          </w:rPr>
          <w:delText>importances</w:delText>
        </w:r>
        <w:commentRangeEnd w:id="10"/>
        <w:r w:rsidR="00B54900" w:rsidDel="00C17D90">
          <w:rPr>
            <w:rStyle w:val="CommentReference"/>
          </w:rPr>
          <w:commentReference w:id="10"/>
        </w:r>
      </w:del>
      <w:commentRangeEnd w:id="11"/>
      <w:r w:rsidR="00C17D90">
        <w:rPr>
          <w:rStyle w:val="CommentReference"/>
        </w:rPr>
        <w:commentReference w:id="11"/>
      </w:r>
      <w:del w:id="13" w:author="Ricky Hu" w:date="2021-07-03T20:52:00Z">
        <w:r w:rsidDel="00C17D90">
          <w:rPr>
            <w:rFonts w:ascii="Times New Roman" w:hAnsi="Times New Roman" w:cs="Times New Roman"/>
          </w:rPr>
          <w:delText xml:space="preserve"> </w:delText>
        </w:r>
      </w:del>
      <w:ins w:id="14" w:author="Ricky Hu" w:date="2021-07-03T20:52:00Z">
        <w:r w:rsidR="00C17D90">
          <w:rPr>
            <w:rFonts w:ascii="Times New Roman" w:hAnsi="Times New Roman" w:cs="Times New Roman"/>
          </w:rPr>
          <w:t xml:space="preserve">importance scores </w:t>
        </w:r>
      </w:ins>
      <w:r>
        <w:rPr>
          <w:rFonts w:ascii="Times New Roman" w:hAnsi="Times New Roman" w:cs="Times New Roman"/>
        </w:rPr>
        <w:t>were computed by comparing perturbation error rates</w:t>
      </w:r>
      <w:r w:rsidR="000A5DAB">
        <w:rPr>
          <w:rFonts w:ascii="Times New Roman" w:hAnsi="Times New Roman" w:cs="Times New Roman"/>
        </w:rPr>
        <w:t xml:space="preserve"> to identify predictive features.</w:t>
      </w:r>
    </w:p>
    <w:p w14:paraId="0076BF81" w14:textId="77777777" w:rsidR="008D793A" w:rsidRDefault="008D793A" w:rsidP="00C67140">
      <w:pPr>
        <w:spacing w:after="0" w:line="360" w:lineRule="auto"/>
        <w:rPr>
          <w:rFonts w:ascii="Times New Roman" w:hAnsi="Times New Roman" w:cs="Times New Roman"/>
          <w:b/>
          <w:bCs/>
        </w:rPr>
      </w:pPr>
      <w:r>
        <w:rPr>
          <w:rFonts w:ascii="Times New Roman" w:hAnsi="Times New Roman" w:cs="Times New Roman"/>
          <w:b/>
          <w:bCs/>
        </w:rPr>
        <w:t>Results</w:t>
      </w:r>
    </w:p>
    <w:p w14:paraId="7338DD48" w14:textId="17A5B5A9" w:rsidR="008D793A" w:rsidRDefault="008D793A" w:rsidP="008D793A">
      <w:pPr>
        <w:spacing w:after="0" w:line="360" w:lineRule="auto"/>
        <w:rPr>
          <w:rFonts w:ascii="Times New Roman" w:hAnsi="Times New Roman" w:cs="Times New Roman"/>
          <w:color w:val="000000"/>
        </w:rPr>
      </w:pPr>
      <w:r>
        <w:rPr>
          <w:rFonts w:ascii="Times New Roman" w:hAnsi="Times New Roman" w:cs="Times New Roman"/>
        </w:rPr>
        <w:t xml:space="preserve">The AI radiomics </w:t>
      </w:r>
      <w:r w:rsidR="000A5DAB">
        <w:rPr>
          <w:rFonts w:ascii="Times New Roman" w:hAnsi="Times New Roman" w:cs="Times New Roman"/>
        </w:rPr>
        <w:t>model achieved a</w:t>
      </w:r>
      <w:r>
        <w:rPr>
          <w:rFonts w:ascii="Times New Roman" w:hAnsi="Times New Roman" w:cs="Times New Roman"/>
        </w:rPr>
        <w:t xml:space="preserve"> C-index of </w:t>
      </w:r>
      <w:r w:rsidRPr="00607361">
        <w:rPr>
          <w:rFonts w:ascii="Times New Roman" w:eastAsia="Times New Roman" w:hAnsi="Times New Roman" w:cs="Times New Roman"/>
          <w:color w:val="000000"/>
        </w:rPr>
        <w:t>0.76 ± 0.06</w:t>
      </w:r>
      <w:r>
        <w:rPr>
          <w:rFonts w:ascii="Times New Roman" w:eastAsia="Times New Roman" w:hAnsi="Times New Roman" w:cs="Times New Roman"/>
          <w:color w:val="000000"/>
        </w:rPr>
        <w:t xml:space="preserve">, </w:t>
      </w:r>
      <w:r w:rsidR="000A5DAB">
        <w:rPr>
          <w:rFonts w:ascii="Times New Roman" w:eastAsia="Times New Roman" w:hAnsi="Times New Roman" w:cs="Times New Roman"/>
          <w:color w:val="000000"/>
        </w:rPr>
        <w:t>greater than previous studies. IBS for all variations of the models were below the 0.25 threshold for random prediction, indicating that a viable signal exists within radiomic analysis. The most consistently predictive feature was kurtosis (feature importance:</w:t>
      </w:r>
      <w:r w:rsidR="000A5DAB" w:rsidRP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0.383</w:t>
      </w:r>
      <w:r w:rsid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 </w:t>
      </w:r>
      <w:r w:rsidR="000A5DAB" w:rsidRPr="00BB3697">
        <w:rPr>
          <w:rFonts w:ascii="Times New Roman" w:eastAsia="Times New Roman" w:hAnsi="Times New Roman" w:cs="Times New Roman"/>
          <w:color w:val="000000"/>
        </w:rPr>
        <w:t>0.035</w:t>
      </w:r>
      <w:r w:rsidR="000A5DAB">
        <w:rPr>
          <w:rFonts w:ascii="Times New Roman" w:eastAsia="Times New Roman" w:hAnsi="Times New Roman" w:cs="Times New Roman"/>
          <w:color w:val="000000"/>
        </w:rPr>
        <w:t xml:space="preserve">). Utilization of dosimetric variables achieved good accuracies (C-index: </w:t>
      </w:r>
      <w:r w:rsidR="000A5DAB" w:rsidRPr="00607361">
        <w:rPr>
          <w:rFonts w:ascii="Times New Roman" w:eastAsia="Times New Roman" w:hAnsi="Times New Roman" w:cs="Times New Roman"/>
          <w:color w:val="000000"/>
        </w:rPr>
        <w:t>0.67 ± 0.08</w:t>
      </w:r>
      <w:r w:rsidR="000A5DAB">
        <w:rPr>
          <w:rFonts w:ascii="Times New Roman" w:eastAsia="Times New Roman" w:hAnsi="Times New Roman" w:cs="Times New Roman"/>
          <w:color w:val="000000"/>
        </w:rPr>
        <w:t xml:space="preserve">), with max dose observed as the most predictive variables (feature importance: </w:t>
      </w:r>
      <w:r w:rsidR="000A5DAB">
        <w:rPr>
          <w:rFonts w:ascii="Times New Roman" w:hAnsi="Times New Roman" w:cs="Times New Roman"/>
          <w:color w:val="000000"/>
        </w:rPr>
        <w:t xml:space="preserve">3.113 </w:t>
      </w:r>
      <w:r w:rsidR="000A5DAB" w:rsidRPr="00BB3697">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 </w:t>
      </w:r>
      <w:r w:rsidR="000A5DAB">
        <w:rPr>
          <w:rFonts w:ascii="Times New Roman" w:hAnsi="Times New Roman" w:cs="Times New Roman"/>
          <w:color w:val="000000"/>
        </w:rPr>
        <w:t xml:space="preserve">0.138). </w:t>
      </w:r>
    </w:p>
    <w:p w14:paraId="4B36C10D" w14:textId="56DF7178" w:rsidR="000A5DAB" w:rsidRDefault="000A5DAB" w:rsidP="008D793A">
      <w:pPr>
        <w:spacing w:after="0" w:line="360" w:lineRule="auto"/>
        <w:rPr>
          <w:rFonts w:ascii="Times New Roman" w:hAnsi="Times New Roman" w:cs="Times New Roman"/>
          <w:b/>
          <w:bCs/>
          <w:color w:val="000000"/>
        </w:rPr>
      </w:pPr>
      <w:r>
        <w:rPr>
          <w:rFonts w:ascii="Times New Roman" w:hAnsi="Times New Roman" w:cs="Times New Roman"/>
          <w:b/>
          <w:bCs/>
          <w:color w:val="000000"/>
        </w:rPr>
        <w:t>Conclusions</w:t>
      </w:r>
    </w:p>
    <w:p w14:paraId="5510D9BD" w14:textId="591DCDBD" w:rsidR="000A5DAB" w:rsidRPr="000A5DAB" w:rsidRDefault="000A5DAB" w:rsidP="008D793A">
      <w:pPr>
        <w:spacing w:after="0" w:line="360" w:lineRule="auto"/>
        <w:rPr>
          <w:rFonts w:ascii="Times New Roman" w:eastAsia="Times New Roman" w:hAnsi="Times New Roman" w:cs="Times New Roman"/>
          <w:color w:val="000000"/>
        </w:rPr>
      </w:pPr>
      <w:r>
        <w:rPr>
          <w:rFonts w:ascii="Times New Roman" w:hAnsi="Times New Roman" w:cs="Times New Roman"/>
          <w:color w:val="000000"/>
        </w:rPr>
        <w:t xml:space="preserve">The AI radiomics model </w:t>
      </w:r>
      <w:r w:rsidR="001B07A0">
        <w:rPr>
          <w:rFonts w:ascii="Times New Roman" w:hAnsi="Times New Roman" w:cs="Times New Roman"/>
          <w:color w:val="000000"/>
        </w:rPr>
        <w:t xml:space="preserve">achieves high survival prediction accuracy, providing </w:t>
      </w:r>
      <w:r>
        <w:rPr>
          <w:rFonts w:ascii="Times New Roman" w:hAnsi="Times New Roman" w:cs="Times New Roman"/>
          <w:color w:val="000000"/>
        </w:rPr>
        <w:t xml:space="preserve">support that radiomic analysis of CT scans combined with complex </w:t>
      </w:r>
      <w:r w:rsidR="001B07A0">
        <w:rPr>
          <w:rFonts w:ascii="Times New Roman" w:hAnsi="Times New Roman" w:cs="Times New Roman"/>
          <w:color w:val="000000"/>
        </w:rPr>
        <w:t xml:space="preserve">AI analysis </w:t>
      </w:r>
      <w:r>
        <w:rPr>
          <w:rFonts w:ascii="Times New Roman" w:hAnsi="Times New Roman" w:cs="Times New Roman"/>
          <w:color w:val="000000"/>
        </w:rPr>
        <w:t xml:space="preserve">may aid in clinical decision making </w:t>
      </w:r>
      <w:r w:rsidR="001B07A0">
        <w:rPr>
          <w:rFonts w:ascii="Times New Roman" w:hAnsi="Times New Roman" w:cs="Times New Roman"/>
          <w:color w:val="000000"/>
        </w:rPr>
        <w:t>that requires prognostic prediction.</w:t>
      </w:r>
    </w:p>
    <w:p w14:paraId="208F676A" w14:textId="60B5628C" w:rsidR="007169CE" w:rsidRPr="00C67140" w:rsidRDefault="007169CE" w:rsidP="00C67140">
      <w:pPr>
        <w:spacing w:after="0" w:line="360" w:lineRule="auto"/>
        <w:rPr>
          <w:rFonts w:ascii="Times New Roman" w:hAnsi="Times New Roman" w:cs="Times New Roman"/>
          <w:b/>
          <w:bCs/>
        </w:rPr>
      </w:pPr>
      <w:r w:rsidRPr="00C67140">
        <w:rPr>
          <w:rFonts w:ascii="Times New Roman" w:hAnsi="Times New Roman" w:cs="Times New Roman"/>
          <w:b/>
          <w:bCs/>
        </w:rPr>
        <w:br w:type="page"/>
      </w:r>
    </w:p>
    <w:p w14:paraId="0DEEED5C" w14:textId="797F37DF"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Main Text:</w:t>
      </w:r>
    </w:p>
    <w:p w14:paraId="5D051F16" w14:textId="1B44C85A" w:rsidR="008A19E0" w:rsidRPr="00923B9F" w:rsidRDefault="00B56540" w:rsidP="00C67140">
      <w:pPr>
        <w:spacing w:after="0" w:line="360" w:lineRule="auto"/>
        <w:rPr>
          <w:rFonts w:ascii="Times New Roman" w:hAnsi="Times New Roman" w:cs="Times New Roman"/>
          <w:b/>
          <w:bCs/>
          <w:sz w:val="28"/>
          <w:szCs w:val="28"/>
        </w:rPr>
      </w:pPr>
      <w:r w:rsidRPr="00923B9F">
        <w:rPr>
          <w:rFonts w:ascii="Times New Roman" w:hAnsi="Times New Roman" w:cs="Times New Roman"/>
          <w:b/>
          <w:bCs/>
          <w:sz w:val="28"/>
          <w:szCs w:val="28"/>
        </w:rPr>
        <w:t>Introduction</w:t>
      </w:r>
      <w:r w:rsidR="007E56CD" w:rsidRPr="00923B9F">
        <w:rPr>
          <w:rFonts w:ascii="Times New Roman" w:hAnsi="Times New Roman" w:cs="Times New Roman"/>
          <w:b/>
          <w:bCs/>
          <w:sz w:val="28"/>
          <w:szCs w:val="28"/>
        </w:rPr>
        <w:t>:</w:t>
      </w:r>
    </w:p>
    <w:p w14:paraId="38C6F864" w14:textId="540C6CD8" w:rsidR="00512C1B" w:rsidRPr="00364960" w:rsidRDefault="00364960" w:rsidP="00C67140">
      <w:pPr>
        <w:spacing w:after="0" w:line="360" w:lineRule="auto"/>
        <w:rPr>
          <w:rFonts w:ascii="Times New Roman" w:hAnsi="Times New Roman" w:cs="Times New Roman"/>
          <w:b/>
          <w:bCs/>
          <w:sz w:val="24"/>
          <w:szCs w:val="24"/>
        </w:rPr>
      </w:pPr>
      <w:commentRangeStart w:id="15"/>
      <w:r w:rsidRPr="00364960">
        <w:rPr>
          <w:rFonts w:ascii="Times New Roman" w:hAnsi="Times New Roman" w:cs="Times New Roman"/>
          <w:b/>
          <w:bCs/>
          <w:sz w:val="24"/>
          <w:szCs w:val="24"/>
        </w:rPr>
        <w:t>Background</w:t>
      </w:r>
      <w:commentRangeEnd w:id="15"/>
      <w:r w:rsidR="000449BD">
        <w:rPr>
          <w:rStyle w:val="CommentReference"/>
        </w:rPr>
        <w:commentReference w:id="15"/>
      </w:r>
      <w:r w:rsidRPr="00364960">
        <w:rPr>
          <w:rFonts w:ascii="Times New Roman" w:hAnsi="Times New Roman" w:cs="Times New Roman"/>
          <w:b/>
          <w:bCs/>
          <w:sz w:val="24"/>
          <w:szCs w:val="24"/>
        </w:rPr>
        <w:t>:</w:t>
      </w:r>
    </w:p>
    <w:p w14:paraId="7BB8780D" w14:textId="71C8EDC5" w:rsidR="00364960" w:rsidRDefault="003079AF" w:rsidP="00C67140">
      <w:pPr>
        <w:spacing w:after="0" w:line="360" w:lineRule="auto"/>
        <w:rPr>
          <w:rFonts w:ascii="Times New Roman" w:hAnsi="Times New Roman" w:cs="Times New Roman"/>
        </w:rPr>
      </w:pPr>
      <w:r>
        <w:rPr>
          <w:rFonts w:ascii="Times New Roman" w:hAnsi="Times New Roman" w:cs="Times New Roman"/>
        </w:rPr>
        <w:t xml:space="preserve">Patients with colorectal cancer develop </w:t>
      </w:r>
      <w:r w:rsidR="001A7933">
        <w:rPr>
          <w:rFonts w:ascii="Times New Roman" w:hAnsi="Times New Roman" w:cs="Times New Roman"/>
        </w:rPr>
        <w:t xml:space="preserve">colorectal </w:t>
      </w:r>
      <w:r>
        <w:rPr>
          <w:rFonts w:ascii="Times New Roman" w:hAnsi="Times New Roman" w:cs="Times New Roman"/>
        </w:rPr>
        <w:t xml:space="preserve">liver metastases </w:t>
      </w:r>
      <w:r w:rsidR="001A7933">
        <w:rPr>
          <w:rFonts w:ascii="Times New Roman" w:hAnsi="Times New Roman" w:cs="Times New Roman"/>
        </w:rPr>
        <w:t xml:space="preserve">(CLM) </w:t>
      </w:r>
      <w:r>
        <w:rPr>
          <w:rFonts w:ascii="Times New Roman" w:hAnsi="Times New Roman" w:cs="Times New Roman"/>
        </w:rPr>
        <w:t>in approximately 50% of cases</w:t>
      </w:r>
      <w:r w:rsidR="001A7933">
        <w:rPr>
          <w:rFonts w:ascii="Times New Roman" w:hAnsi="Times New Roman" w:cs="Times New Roman"/>
        </w:rPr>
        <w:t xml:space="preserve"> [1]</w:t>
      </w:r>
      <w:r>
        <w:rPr>
          <w:rFonts w:ascii="Times New Roman" w:hAnsi="Times New Roman" w:cs="Times New Roman"/>
        </w:rPr>
        <w:t>, with a 12-month recurrence rate of approximately 40%</w:t>
      </w:r>
      <w:r w:rsidR="001A7933">
        <w:rPr>
          <w:rFonts w:ascii="Times New Roman" w:hAnsi="Times New Roman" w:cs="Times New Roman"/>
        </w:rPr>
        <w:t>, with variability in resistance to treatment options such as radiotherapy</w:t>
      </w:r>
      <w:r>
        <w:rPr>
          <w:rFonts w:ascii="Times New Roman" w:hAnsi="Times New Roman" w:cs="Times New Roman"/>
        </w:rPr>
        <w:t xml:space="preserve"> [</w:t>
      </w:r>
      <w:r w:rsidR="001A7933">
        <w:rPr>
          <w:rFonts w:ascii="Times New Roman" w:hAnsi="Times New Roman" w:cs="Times New Roman"/>
        </w:rPr>
        <w:t>2</w:t>
      </w:r>
      <w:r>
        <w:rPr>
          <w:rFonts w:ascii="Times New Roman" w:hAnsi="Times New Roman" w:cs="Times New Roman"/>
        </w:rPr>
        <w:t>]</w:t>
      </w:r>
      <w:r w:rsidR="001A7933">
        <w:rPr>
          <w:rFonts w:ascii="Times New Roman" w:hAnsi="Times New Roman" w:cs="Times New Roman"/>
        </w:rPr>
        <w:t>. Accurate prognostic prediction of patients with CLM can assist in guiding personalize</w:t>
      </w:r>
      <w:ins w:id="16" w:author="Jacob Peoples" w:date="2021-06-23T15:55:00Z">
        <w:r w:rsidR="000613BE">
          <w:rPr>
            <w:rFonts w:ascii="Times New Roman" w:hAnsi="Times New Roman" w:cs="Times New Roman"/>
          </w:rPr>
          <w:t>d</w:t>
        </w:r>
      </w:ins>
      <w:r w:rsidR="001A7933">
        <w:rPr>
          <w:rFonts w:ascii="Times New Roman" w:hAnsi="Times New Roman" w:cs="Times New Roman"/>
        </w:rPr>
        <w:t xml:space="preserve"> treatment aiming to maximize quality of life.</w:t>
      </w:r>
    </w:p>
    <w:p w14:paraId="24AB7085" w14:textId="2DD99D71" w:rsidR="001A7933" w:rsidRPr="00E90C09" w:rsidRDefault="001A7933" w:rsidP="00C67140">
      <w:pPr>
        <w:spacing w:after="0" w:line="360" w:lineRule="auto"/>
        <w:rPr>
          <w:rFonts w:ascii="Times New Roman" w:hAnsi="Times New Roman" w:cs="Times New Roman"/>
        </w:rPr>
      </w:pPr>
    </w:p>
    <w:p w14:paraId="4A17D4DC" w14:textId="00CBD25D" w:rsidR="007E56CD" w:rsidRPr="00923B9F" w:rsidRDefault="007E56CD" w:rsidP="00C67140">
      <w:pPr>
        <w:spacing w:after="0" w:line="360" w:lineRule="auto"/>
        <w:rPr>
          <w:rFonts w:ascii="Times New Roman" w:hAnsi="Times New Roman" w:cs="Times New Roman"/>
          <w:b/>
          <w:bCs/>
          <w:sz w:val="24"/>
          <w:szCs w:val="24"/>
        </w:rPr>
      </w:pPr>
      <w:r w:rsidRPr="00923B9F">
        <w:rPr>
          <w:rFonts w:ascii="Times New Roman" w:hAnsi="Times New Roman" w:cs="Times New Roman"/>
          <w:b/>
          <w:bCs/>
          <w:sz w:val="24"/>
          <w:szCs w:val="24"/>
        </w:rPr>
        <w:t>Existing Work</w:t>
      </w:r>
      <w:r w:rsidR="00923B9F" w:rsidRPr="00923B9F">
        <w:rPr>
          <w:rFonts w:ascii="Times New Roman" w:hAnsi="Times New Roman" w:cs="Times New Roman"/>
          <w:b/>
          <w:bCs/>
          <w:sz w:val="24"/>
          <w:szCs w:val="24"/>
        </w:rPr>
        <w:t>:</w:t>
      </w:r>
    </w:p>
    <w:p w14:paraId="048387E9" w14:textId="187A568A" w:rsidR="004901DA" w:rsidRDefault="007E56CD" w:rsidP="00C67140">
      <w:pPr>
        <w:spacing w:after="0" w:line="360" w:lineRule="auto"/>
        <w:rPr>
          <w:rFonts w:ascii="Times New Roman" w:hAnsi="Times New Roman" w:cs="Times New Roman"/>
        </w:rPr>
      </w:pPr>
      <w:r w:rsidRPr="007E56CD">
        <w:rPr>
          <w:rFonts w:ascii="Times New Roman" w:hAnsi="Times New Roman" w:cs="Times New Roman"/>
        </w:rPr>
        <w:t xml:space="preserve">There are several existing methods that aim </w:t>
      </w:r>
      <w:r w:rsidR="001A7933">
        <w:rPr>
          <w:rFonts w:ascii="Times New Roman" w:hAnsi="Times New Roman" w:cs="Times New Roman"/>
        </w:rPr>
        <w:t xml:space="preserve">to predict </w:t>
      </w:r>
      <w:r w:rsidRPr="007E56CD">
        <w:rPr>
          <w:rFonts w:ascii="Times New Roman" w:hAnsi="Times New Roman" w:cs="Times New Roman"/>
        </w:rPr>
        <w:t xml:space="preserve">survival of patients with liver metastases. A </w:t>
      </w:r>
      <w:r>
        <w:rPr>
          <w:rFonts w:ascii="Times New Roman" w:hAnsi="Times New Roman" w:cs="Times New Roman"/>
        </w:rPr>
        <w:t>common method is to</w:t>
      </w:r>
      <w:r w:rsidRPr="007E56CD">
        <w:rPr>
          <w:rFonts w:ascii="Times New Roman" w:hAnsi="Times New Roman" w:cs="Times New Roman"/>
        </w:rPr>
        <w:t xml:space="preserve"> select clinically relevant variables, perform a multivariate Cox proportional hazard regression, and select the variables with the highest hazard ratio to create a scoring system. We identified 10 studies which implement this method </w:t>
      </w:r>
      <w:r w:rsidR="004076E4">
        <w:rPr>
          <w:rFonts w:ascii="Times New Roman" w:hAnsi="Times New Roman" w:cs="Times New Roman"/>
        </w:rPr>
        <w:t>[1-10]</w:t>
      </w:r>
      <w:r w:rsidRPr="007E56CD">
        <w:rPr>
          <w:rFonts w:ascii="Times New Roman" w:hAnsi="Times New Roman" w:cs="Times New Roman"/>
        </w:rPr>
        <w:t xml:space="preserve">. </w:t>
      </w:r>
      <w:ins w:id="17" w:author="Jacob Peoples" w:date="2021-06-23T15:59:00Z">
        <w:r w:rsidR="005E7640">
          <w:rPr>
            <w:rFonts w:ascii="Times New Roman" w:hAnsi="Times New Roman" w:cs="Times New Roman"/>
          </w:rPr>
          <w:t>Taking one o</w:t>
        </w:r>
      </w:ins>
      <w:del w:id="18" w:author="Jacob Peoples" w:date="2021-06-23T15:59:00Z">
        <w:r w:rsidRPr="007E56CD" w:rsidDel="005E7640">
          <w:rPr>
            <w:rFonts w:ascii="Times New Roman" w:hAnsi="Times New Roman" w:cs="Times New Roman"/>
          </w:rPr>
          <w:delText>O</w:delText>
        </w:r>
      </w:del>
      <w:r w:rsidRPr="007E56CD">
        <w:rPr>
          <w:rFonts w:ascii="Times New Roman" w:hAnsi="Times New Roman" w:cs="Times New Roman"/>
        </w:rPr>
        <w:t>f the more recent of the studies</w:t>
      </w:r>
      <w:ins w:id="19" w:author="Jacob Peoples" w:date="2021-06-23T15:59:00Z">
        <w:r w:rsidR="005E7640">
          <w:rPr>
            <w:rFonts w:ascii="Times New Roman" w:hAnsi="Times New Roman" w:cs="Times New Roman"/>
          </w:rPr>
          <w:t xml:space="preserve"> as an example</w:t>
        </w:r>
      </w:ins>
      <w:r w:rsidR="0090248B">
        <w:rPr>
          <w:rFonts w:ascii="Times New Roman" w:hAnsi="Times New Roman" w:cs="Times New Roman"/>
        </w:rPr>
        <w:t xml:space="preserve">, Brudvik et al. [10] </w:t>
      </w:r>
      <w:del w:id="20" w:author="Jacob Peoples" w:date="2021-06-23T15:59:00Z">
        <w:r w:rsidRPr="007E56CD" w:rsidDel="005E7640">
          <w:rPr>
            <w:rFonts w:ascii="Times New Roman" w:hAnsi="Times New Roman" w:cs="Times New Roman"/>
          </w:rPr>
          <w:delText xml:space="preserve">for instance, </w:delText>
        </w:r>
      </w:del>
      <w:r w:rsidRPr="007E56CD">
        <w:rPr>
          <w:rFonts w:ascii="Times New Roman" w:hAnsi="Times New Roman" w:cs="Times New Roman"/>
        </w:rPr>
        <w:t xml:space="preserve">utilized 6 clinicopathological characteristics, (node-positive tumor, disease-free interval, multiple metastases, metastases greater than 50mm, carcinoebryonic antigen level, and </w:t>
      </w:r>
      <w:r w:rsidR="00923B9F">
        <w:rPr>
          <w:rFonts w:ascii="Times New Roman" w:hAnsi="Times New Roman" w:cs="Times New Roman"/>
        </w:rPr>
        <w:t>RAS</w:t>
      </w:r>
      <w:r w:rsidRPr="007E56CD">
        <w:rPr>
          <w:rFonts w:ascii="Times New Roman" w:hAnsi="Times New Roman" w:cs="Times New Roman"/>
        </w:rPr>
        <w:t xml:space="preserve"> mutation status) in a Cox hazard model, then select</w:t>
      </w:r>
      <w:ins w:id="21" w:author="Jacob Peoples" w:date="2021-06-23T15:59:00Z">
        <w:r w:rsidR="005E7640">
          <w:rPr>
            <w:rFonts w:ascii="Times New Roman" w:hAnsi="Times New Roman" w:cs="Times New Roman"/>
          </w:rPr>
          <w:t>ed</w:t>
        </w:r>
      </w:ins>
      <w:del w:id="22" w:author="Jacob Peoples" w:date="2021-06-23T15:59:00Z">
        <w:r w:rsidRPr="007E56CD" w:rsidDel="005E7640">
          <w:rPr>
            <w:rFonts w:ascii="Times New Roman" w:hAnsi="Times New Roman" w:cs="Times New Roman"/>
          </w:rPr>
          <w:delText>ing</w:delText>
        </w:r>
      </w:del>
      <w:r w:rsidRPr="007E56CD">
        <w:rPr>
          <w:rFonts w:ascii="Times New Roman" w:hAnsi="Times New Roman" w:cs="Times New Roman"/>
        </w:rPr>
        <w:t xml:space="preserve"> three variables with a p-value of under 0.05 as part of a 3-point system (node-positive tumor, metastases greater than 50mm, and </w:t>
      </w:r>
      <w:r w:rsidR="0090248B">
        <w:rPr>
          <w:rFonts w:ascii="Times New Roman" w:hAnsi="Times New Roman" w:cs="Times New Roman"/>
        </w:rPr>
        <w:t>RAS</w:t>
      </w:r>
      <w:r w:rsidRPr="007E56CD">
        <w:rPr>
          <w:rFonts w:ascii="Times New Roman" w:hAnsi="Times New Roman" w:cs="Times New Roman"/>
        </w:rPr>
        <w:t xml:space="preserve"> mutation). The scoring system achieved a concordance index (C-Index) of 0.66 (95% CI: 0.56-0.75) for predicting recurrence free survival when t</w:t>
      </w:r>
      <w:r w:rsidR="004901DA">
        <w:rPr>
          <w:rFonts w:ascii="Times New Roman" w:hAnsi="Times New Roman" w:cs="Times New Roman"/>
        </w:rPr>
        <w:t xml:space="preserve">ested </w:t>
      </w:r>
      <w:r w:rsidRPr="007E56CD">
        <w:rPr>
          <w:rFonts w:ascii="Times New Roman" w:hAnsi="Times New Roman" w:cs="Times New Roman"/>
        </w:rPr>
        <w:t>on their own dataset.</w:t>
      </w:r>
    </w:p>
    <w:p w14:paraId="0D121F9F" w14:textId="77777777" w:rsidR="004901DA" w:rsidRDefault="004901DA" w:rsidP="00C67140">
      <w:pPr>
        <w:spacing w:after="0" w:line="360" w:lineRule="auto"/>
        <w:rPr>
          <w:rFonts w:ascii="Times New Roman" w:hAnsi="Times New Roman" w:cs="Times New Roman"/>
        </w:rPr>
      </w:pPr>
    </w:p>
    <w:p w14:paraId="784E02CB" w14:textId="4D64BEF4" w:rsidR="004901DA" w:rsidRDefault="004901DA" w:rsidP="00C67140">
      <w:pPr>
        <w:spacing w:after="0" w:line="360" w:lineRule="auto"/>
        <w:rPr>
          <w:rFonts w:ascii="Times New Roman" w:hAnsi="Times New Roman" w:cs="Times New Roman"/>
        </w:rPr>
      </w:pPr>
      <w:r w:rsidRPr="004901DA">
        <w:rPr>
          <w:rFonts w:ascii="Times New Roman" w:hAnsi="Times New Roman" w:cs="Times New Roman"/>
        </w:rPr>
        <w:t>There are</w:t>
      </w:r>
      <w:r w:rsidR="0090248B">
        <w:rPr>
          <w:rFonts w:ascii="Times New Roman" w:hAnsi="Times New Roman" w:cs="Times New Roman"/>
        </w:rPr>
        <w:t xml:space="preserve"> several opportunities to improve on existing</w:t>
      </w:r>
      <w:r w:rsidRPr="004901DA">
        <w:rPr>
          <w:rFonts w:ascii="Times New Roman" w:hAnsi="Times New Roman" w:cs="Times New Roman"/>
        </w:rPr>
        <w:t xml:space="preserve"> methods. First, the Cox model involves an exponential hazard function in the</w:t>
      </w:r>
      <w:r w:rsidR="002E4AE8">
        <w:rPr>
          <w:rFonts w:ascii="Times New Roman" w:hAnsi="Times New Roman" w:cs="Times New Roman"/>
        </w:rPr>
        <w:t xml:space="preserve"> following</w:t>
      </w:r>
      <w:r w:rsidRPr="004901DA">
        <w:rPr>
          <w:rFonts w:ascii="Times New Roman" w:hAnsi="Times New Roman" w:cs="Times New Roman"/>
        </w:rPr>
        <w:t xml:space="preserve"> form:</w:t>
      </w:r>
    </w:p>
    <w:p w14:paraId="2B4B37C3" w14:textId="41C7A355" w:rsidR="004901DA" w:rsidRPr="004901DA" w:rsidRDefault="004901DA" w:rsidP="00C67140">
      <w:pPr>
        <w:spacing w:after="0" w:line="360" w:lineRule="auto"/>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w:commentRangeStart w:id="23"/>
              <w:commentRangeEnd w:id="23"/>
              <m:r>
                <m:rPr>
                  <m:sty m:val="p"/>
                </m:rPr>
                <w:rPr>
                  <w:rStyle w:val="CommentReference"/>
                </w:rPr>
                <w:commentReference w:id="23"/>
              </m:r>
            </m:sup>
          </m:sSup>
        </m:oMath>
      </m:oMathPara>
    </w:p>
    <w:p w14:paraId="6EE8E4F4" w14:textId="717E9C0C" w:rsidR="004901DA" w:rsidRDefault="004901DA" w:rsidP="00C67140">
      <w:pPr>
        <w:spacing w:before="240" w:after="0"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h</w:t>
      </w:r>
      <w:r>
        <w:rPr>
          <w:rFonts w:ascii="Times New Roman" w:eastAsiaTheme="minorEastAsia" w:hAnsi="Times New Roman" w:cs="Times New Roman"/>
          <w:i/>
          <w:iCs/>
          <w:vertAlign w:val="subscript"/>
        </w:rPr>
        <w:t>0</w:t>
      </w:r>
      <w:r>
        <w:rPr>
          <w:rFonts w:ascii="Times New Roman" w:eastAsiaTheme="minorEastAsia" w:hAnsi="Times New Roman" w:cs="Times New Roman"/>
          <w:i/>
          <w:iCs/>
        </w:rPr>
        <w:t>(t)</w:t>
      </w:r>
      <w:r>
        <w:rPr>
          <w:rFonts w:ascii="Times New Roman" w:eastAsiaTheme="minorEastAsia" w:hAnsi="Times New Roman" w:cs="Times New Roman"/>
        </w:rPr>
        <w:t xml:space="preserve"> is the baseline hazard function when covariates are zero, </w:t>
      </w:r>
      <w:r w:rsidRPr="004901DA">
        <w:rPr>
          <w:rFonts w:ascii="Times New Roman" w:eastAsiaTheme="minorEastAsia" w:hAnsi="Times New Roman" w:cs="Times New Roman"/>
          <w:i/>
          <w:iCs/>
        </w:rPr>
        <w:t>β</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i-th parameter optimized by the partial likelihood function of variable </w:t>
      </w:r>
      <w:r>
        <w:rPr>
          <w:rFonts w:ascii="Times New Roman" w:eastAsiaTheme="minorEastAsia" w:hAnsi="Times New Roman" w:cs="Times New Roman"/>
          <w:i/>
          <w:iCs/>
        </w:rPr>
        <w:t>x</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h(t)</w:t>
      </w:r>
      <w:r>
        <w:rPr>
          <w:rFonts w:ascii="Times New Roman" w:eastAsiaTheme="minorEastAsia" w:hAnsi="Times New Roman" w:cs="Times New Roman"/>
        </w:rPr>
        <w:t xml:space="preserve"> is the hazard function at time </w:t>
      </w:r>
      <w:r>
        <w:rPr>
          <w:rFonts w:ascii="Times New Roman" w:eastAsiaTheme="minorEastAsia" w:hAnsi="Times New Roman" w:cs="Times New Roman"/>
          <w:i/>
          <w:iCs/>
        </w:rPr>
        <w:t>t</w:t>
      </w:r>
      <w:r>
        <w:rPr>
          <w:rFonts w:ascii="Times New Roman" w:eastAsiaTheme="minorEastAsia" w:hAnsi="Times New Roman" w:cs="Times New Roman"/>
        </w:rPr>
        <w:t xml:space="preserve"> </w:t>
      </w:r>
      <w:r w:rsidR="0090248B">
        <w:rPr>
          <w:rFonts w:ascii="Times New Roman" w:eastAsiaTheme="minorEastAsia" w:hAnsi="Times New Roman" w:cs="Times New Roman"/>
        </w:rPr>
        <w:t xml:space="preserve">[11]. </w:t>
      </w:r>
      <w:r>
        <w:rPr>
          <w:rFonts w:ascii="Times New Roman" w:eastAsiaTheme="minorEastAsia" w:hAnsi="Times New Roman" w:cs="Times New Roman"/>
        </w:rPr>
        <w:t>The limitation is that variables in the model are parameterized in a linear combination, and the Cox model may not sufficiently characterize nonlinear dependencies between the variables.</w:t>
      </w:r>
    </w:p>
    <w:p w14:paraId="0532E517" w14:textId="6B0126DA" w:rsidR="004901DA" w:rsidRPr="004901DA" w:rsidRDefault="004901DA" w:rsidP="00C67140">
      <w:pPr>
        <w:spacing w:before="240" w:after="0" w:line="360" w:lineRule="auto"/>
        <w:rPr>
          <w:rFonts w:ascii="Times New Roman" w:hAnsi="Times New Roman" w:cs="Times New Roman"/>
        </w:rPr>
      </w:pPr>
      <w:commentRangeStart w:id="24"/>
      <w:commentRangeStart w:id="25"/>
      <w:r w:rsidRPr="004901DA">
        <w:rPr>
          <w:rFonts w:ascii="Times New Roman" w:hAnsi="Times New Roman" w:cs="Times New Roman"/>
        </w:rPr>
        <w:t xml:space="preserve">Secondly, </w:t>
      </w:r>
      <w:del w:id="26" w:author="Ricky Hu" w:date="2021-07-04T22:16:00Z">
        <w:r w:rsidRPr="004901DA" w:rsidDel="007A5E2C">
          <w:rPr>
            <w:rFonts w:ascii="Times New Roman" w:hAnsi="Times New Roman" w:cs="Times New Roman"/>
          </w:rPr>
          <w:delText>Cox proportional hazards regression itself does not compute a time-to-event prediction</w:delText>
        </w:r>
        <w:commentRangeEnd w:id="24"/>
        <w:r w:rsidR="00D06B45" w:rsidDel="007A5E2C">
          <w:rPr>
            <w:rStyle w:val="CommentReference"/>
          </w:rPr>
          <w:commentReference w:id="24"/>
        </w:r>
      </w:del>
      <w:commentRangeEnd w:id="25"/>
      <w:r w:rsidR="00FE373A">
        <w:rPr>
          <w:rStyle w:val="CommentReference"/>
        </w:rPr>
        <w:commentReference w:id="25"/>
      </w:r>
      <w:del w:id="27" w:author="Ricky Hu" w:date="2021-07-04T22:16:00Z">
        <w:r w:rsidRPr="004901DA" w:rsidDel="007A5E2C">
          <w:rPr>
            <w:rFonts w:ascii="Times New Roman" w:hAnsi="Times New Roman" w:cs="Times New Roman"/>
          </w:rPr>
          <w:delText xml:space="preserve">. Thus, </w:delText>
        </w:r>
      </w:del>
      <w:r w:rsidRPr="004901DA">
        <w:rPr>
          <w:rFonts w:ascii="Times New Roman" w:hAnsi="Times New Roman" w:cs="Times New Roman"/>
        </w:rPr>
        <w:t xml:space="preserve">the existing studies use Cox regression to extract </w:t>
      </w:r>
      <w:r w:rsidR="00F92E61">
        <w:rPr>
          <w:rFonts w:ascii="Times New Roman" w:hAnsi="Times New Roman" w:cs="Times New Roman"/>
        </w:rPr>
        <w:t>significant variables</w:t>
      </w:r>
      <w:r w:rsidRPr="004901DA">
        <w:rPr>
          <w:rFonts w:ascii="Times New Roman" w:hAnsi="Times New Roman" w:cs="Times New Roman"/>
        </w:rPr>
        <w:t xml:space="preserve"> (p&lt;0.05) and use a manual scoring system to map the variables to </w:t>
      </w:r>
      <w:r w:rsidR="00F92E61">
        <w:rPr>
          <w:rFonts w:ascii="Times New Roman" w:hAnsi="Times New Roman" w:cs="Times New Roman"/>
        </w:rPr>
        <w:t>a prediction</w:t>
      </w:r>
      <w:r w:rsidRPr="004901DA">
        <w:rPr>
          <w:rFonts w:ascii="Times New Roman" w:hAnsi="Times New Roman" w:cs="Times New Roman"/>
        </w:rPr>
        <w:t xml:space="preserve">. The limitation is that this is a linear combination of information susceptible to nonlinear confounding of other variables. Scoring systems that rely on integer scores for convenience are potentially unoptimized as thresholds for risk stratification may not be exactly at an integer value. </w:t>
      </w:r>
    </w:p>
    <w:p w14:paraId="125ACF5A" w14:textId="45003AC0"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lastRenderedPageBreak/>
        <w:t>Thirdly, the studies were restricted in analyzing only clin</w:t>
      </w:r>
      <w:ins w:id="28" w:author="Jacob Peoples" w:date="2021-06-23T16:03:00Z">
        <w:r w:rsidR="005E7640">
          <w:rPr>
            <w:rFonts w:ascii="Times New Roman" w:hAnsi="Times New Roman" w:cs="Times New Roman"/>
          </w:rPr>
          <w:t>i</w:t>
        </w:r>
      </w:ins>
      <w:r w:rsidRPr="004901DA">
        <w:rPr>
          <w:rFonts w:ascii="Times New Roman" w:hAnsi="Times New Roman" w:cs="Times New Roman"/>
        </w:rPr>
        <w:t xml:space="preserve">copathological variables. As tumor progression results in changes in liver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r w:rsidR="0090248B">
        <w:rPr>
          <w:rFonts w:ascii="Times New Roman" w:hAnsi="Times New Roman" w:cs="Times New Roman"/>
        </w:rPr>
        <w:t>Rahmim et al. [12]</w:t>
      </w:r>
      <w:r w:rsidRPr="004901DA">
        <w:rPr>
          <w:rFonts w:ascii="Times New Roman" w:hAnsi="Times New Roman" w:cs="Times New Roman"/>
        </w:rPr>
        <w:t xml:space="preserve"> utilized volumetric and heterogeneity measurements from positron emission tomography scans of 52 patients as input variables to a Cox hazard regression. Metabolic tumor volume (HR = 1.44-5.12) and total lesion glycolysis (HR = 1.38-4.98) were found to be significant and highly correlated with survival.</w:t>
      </w:r>
    </w:p>
    <w:p w14:paraId="5919E425" w14:textId="77777777" w:rsidR="004C1BA9" w:rsidRDefault="004C1BA9" w:rsidP="00C67140">
      <w:pPr>
        <w:spacing w:after="0" w:line="360" w:lineRule="auto"/>
        <w:rPr>
          <w:rFonts w:ascii="Times New Roman" w:hAnsi="Times New Roman" w:cs="Times New Roman"/>
        </w:rPr>
      </w:pPr>
    </w:p>
    <w:p w14:paraId="64DB6332" w14:textId="7C20197B" w:rsidR="004C1BA9" w:rsidRPr="004C1BA9" w:rsidRDefault="0090248B" w:rsidP="00C67140">
      <w:pPr>
        <w:spacing w:after="0" w:line="360" w:lineRule="auto"/>
        <w:rPr>
          <w:rFonts w:ascii="Times New Roman" w:hAnsi="Times New Roman" w:cs="Times New Roman"/>
        </w:rPr>
      </w:pPr>
      <w:r>
        <w:rPr>
          <w:rFonts w:ascii="Times New Roman" w:hAnsi="Times New Roman" w:cs="Times New Roman"/>
        </w:rPr>
        <w:t>Wang et al. [9]</w:t>
      </w:r>
      <w:r w:rsidR="004C1BA9" w:rsidRPr="004C1BA9">
        <w:rPr>
          <w:rFonts w:ascii="Times New Roman" w:hAnsi="Times New Roman" w:cs="Times New Roman"/>
        </w:rPr>
        <w:t xml:space="preserve"> evaluated nine different survival prediction scoring systems and found six to result in a concordance index (C-index) crossing the 0.50 threshold in its 95% confidence interval, with their own scoring system resulting in a C-index of 0.642 (95% CI: 0.570–0.713) using KRAS mutation and "poor chemotherapy response" as input to their Cox model. </w:t>
      </w:r>
    </w:p>
    <w:p w14:paraId="4F7973A4" w14:textId="77777777" w:rsidR="004C1BA9" w:rsidRPr="004C1BA9" w:rsidRDefault="004C1BA9" w:rsidP="00C67140">
      <w:pPr>
        <w:spacing w:after="0" w:line="360" w:lineRule="auto"/>
        <w:rPr>
          <w:rFonts w:ascii="Times New Roman" w:hAnsi="Times New Roman" w:cs="Times New Roman"/>
        </w:rPr>
      </w:pPr>
    </w:p>
    <w:p w14:paraId="1FDCC1C7" w14:textId="2F7AAF41"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Thus, there exist current research gaps in implementing an automated nonlinear survival model that does not require manual score assignments, that considers the usage of imaging features, and </w:t>
      </w:r>
      <w:ins w:id="29" w:author="Jacob Peoples" w:date="2021-06-23T16:05:00Z">
        <w:r w:rsidR="005E7640">
          <w:rPr>
            <w:rFonts w:ascii="Times New Roman" w:hAnsi="Times New Roman" w:cs="Times New Roman"/>
          </w:rPr>
          <w:t>that</w:t>
        </w:r>
      </w:ins>
      <w:ins w:id="30" w:author="Jacob Peoples" w:date="2021-06-23T16:04:00Z">
        <w:r w:rsidR="005E7640">
          <w:rPr>
            <w:rFonts w:ascii="Times New Roman" w:hAnsi="Times New Roman" w:cs="Times New Roman"/>
          </w:rPr>
          <w:t xml:space="preserve"> </w:t>
        </w:r>
      </w:ins>
      <w:r w:rsidRPr="004C1BA9">
        <w:rPr>
          <w:rFonts w:ascii="Times New Roman" w:hAnsi="Times New Roman" w:cs="Times New Roman"/>
        </w:rPr>
        <w:t>can be implemented with an algorithm that does not construct the model on the full dataset.</w:t>
      </w:r>
    </w:p>
    <w:p w14:paraId="59EAF6A6" w14:textId="26051154" w:rsidR="004C1BA9" w:rsidRDefault="004C1BA9" w:rsidP="00C67140">
      <w:pPr>
        <w:spacing w:after="0" w:line="360" w:lineRule="auto"/>
        <w:rPr>
          <w:rFonts w:ascii="Times New Roman" w:hAnsi="Times New Roman" w:cs="Times New Roman"/>
        </w:rPr>
      </w:pPr>
    </w:p>
    <w:p w14:paraId="26E6CB5C" w14:textId="77777777" w:rsidR="0090248B" w:rsidRDefault="0090248B" w:rsidP="00C67140">
      <w:pPr>
        <w:spacing w:after="0" w:line="360" w:lineRule="auto"/>
        <w:rPr>
          <w:rFonts w:ascii="Times New Roman" w:hAnsi="Times New Roman" w:cs="Times New Roman"/>
          <w:b/>
          <w:bCs/>
          <w:sz w:val="24"/>
          <w:szCs w:val="24"/>
        </w:rPr>
      </w:pPr>
    </w:p>
    <w:p w14:paraId="56F50B21" w14:textId="7108B976" w:rsidR="0090248B" w:rsidRDefault="002E42B4"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Motivation</w:t>
      </w:r>
    </w:p>
    <w:p w14:paraId="69F50159" w14:textId="79F8C045"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Two motivating ideas have been developed for this work: the usage of radiomic imaging features as input data and modelling survival with machine learning.</w:t>
      </w:r>
    </w:p>
    <w:p w14:paraId="7741B614" w14:textId="77777777" w:rsidR="004C1BA9" w:rsidRPr="004C1BA9" w:rsidRDefault="004C1BA9" w:rsidP="00C67140">
      <w:pPr>
        <w:spacing w:after="0" w:line="360" w:lineRule="auto"/>
        <w:rPr>
          <w:rFonts w:ascii="Times New Roman" w:hAnsi="Times New Roman" w:cs="Times New Roman"/>
        </w:rPr>
      </w:pPr>
    </w:p>
    <w:p w14:paraId="2EF31C0C" w14:textId="0A3C1EC5"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Computed tomography (CT) has been standard of care for characterizing tumor</w:t>
      </w:r>
      <w:r w:rsidR="00F92E61">
        <w:rPr>
          <w:rFonts w:ascii="Times New Roman" w:hAnsi="Times New Roman" w:cs="Times New Roman"/>
        </w:rPr>
        <w:t xml:space="preserve">s </w:t>
      </w:r>
      <w:r w:rsidRPr="004C1BA9">
        <w:rPr>
          <w:rFonts w:ascii="Times New Roman" w:hAnsi="Times New Roman" w:cs="Times New Roman"/>
        </w:rPr>
        <w:t>by a trained expert. Radiomic features are computed attributes of a</w:t>
      </w:r>
      <w:ins w:id="31" w:author="Jacob Peoples" w:date="2021-06-23T16:06:00Z">
        <w:r w:rsidR="005E7640">
          <w:rPr>
            <w:rFonts w:ascii="Times New Roman" w:hAnsi="Times New Roman" w:cs="Times New Roman"/>
          </w:rPr>
          <w:t xml:space="preserve"> CT</w:t>
        </w:r>
      </w:ins>
      <w:del w:id="32" w:author="Jacob Peoples" w:date="2021-06-23T16:06:00Z">
        <w:r w:rsidRPr="004C1BA9" w:rsidDel="005E7640">
          <w:rPr>
            <w:rFonts w:ascii="Times New Roman" w:hAnsi="Times New Roman" w:cs="Times New Roman"/>
          </w:rPr>
          <w:delText>n</w:delText>
        </w:r>
      </w:del>
      <w:r w:rsidRPr="004C1BA9">
        <w:rPr>
          <w:rFonts w:ascii="Times New Roman" w:hAnsi="Times New Roman" w:cs="Times New Roman"/>
        </w:rPr>
        <w:t xml:space="preserve"> image </w:t>
      </w:r>
      <w:ins w:id="33" w:author="Jacob Peoples" w:date="2021-06-23T16:07:00Z">
        <w:r w:rsidR="005E7640">
          <w:rPr>
            <w:rFonts w:ascii="Times New Roman" w:hAnsi="Times New Roman" w:cs="Times New Roman"/>
          </w:rPr>
          <w:t>which quantitatively chara</w:t>
        </w:r>
      </w:ins>
      <w:ins w:id="34" w:author="Jacob Peoples" w:date="2021-06-23T16:08:00Z">
        <w:r w:rsidR="005E7640">
          <w:rPr>
            <w:rFonts w:ascii="Times New Roman" w:hAnsi="Times New Roman" w:cs="Times New Roman"/>
          </w:rPr>
          <w:t xml:space="preserve">cterize </w:t>
        </w:r>
      </w:ins>
      <w:del w:id="35" w:author="Jacob Peoples" w:date="2021-06-23T16:07:00Z">
        <w:r w:rsidRPr="004C1BA9" w:rsidDel="005E7640">
          <w:rPr>
            <w:rFonts w:ascii="Times New Roman" w:hAnsi="Times New Roman" w:cs="Times New Roman"/>
          </w:rPr>
          <w:delText xml:space="preserve">relating to </w:delText>
        </w:r>
      </w:del>
      <w:ins w:id="36" w:author="Jacob Peoples" w:date="2021-06-23T16:07:00Z">
        <w:r w:rsidR="005E7640">
          <w:rPr>
            <w:rFonts w:ascii="Times New Roman" w:hAnsi="Times New Roman" w:cs="Times New Roman"/>
          </w:rPr>
          <w:t>s</w:t>
        </w:r>
      </w:ins>
      <w:del w:id="37" w:author="Jacob Peoples" w:date="2021-06-23T16:07:00Z">
        <w:r w:rsidRPr="004C1BA9" w:rsidDel="005E7640">
          <w:rPr>
            <w:rFonts w:ascii="Times New Roman" w:hAnsi="Times New Roman" w:cs="Times New Roman"/>
          </w:rPr>
          <w:delText>s</w:delText>
        </w:r>
      </w:del>
      <w:r w:rsidRPr="004C1BA9">
        <w:rPr>
          <w:rFonts w:ascii="Times New Roman" w:hAnsi="Times New Roman" w:cs="Times New Roman"/>
        </w:rPr>
        <w:t>hape,</w:t>
      </w:r>
      <w:ins w:id="38" w:author="Jacob Peoples" w:date="2021-06-23T16:08:00Z">
        <w:r w:rsidR="005E7640">
          <w:rPr>
            <w:rFonts w:ascii="Times New Roman" w:hAnsi="Times New Roman" w:cs="Times New Roman"/>
          </w:rPr>
          <w:t xml:space="preserve"> intensity</w:t>
        </w:r>
      </w:ins>
      <w:r w:rsidRPr="004C1BA9">
        <w:rPr>
          <w:rFonts w:ascii="Times New Roman" w:hAnsi="Times New Roman" w:cs="Times New Roman"/>
        </w:rPr>
        <w:t xml:space="preserve"> statistics, and gray-level relationships</w:t>
      </w:r>
      <w:ins w:id="39" w:author="Jacob Peoples" w:date="2021-06-23T16:08:00Z">
        <w:r w:rsidR="005E7640">
          <w:rPr>
            <w:rFonts w:ascii="Times New Roman" w:hAnsi="Times New Roman" w:cs="Times New Roman"/>
          </w:rPr>
          <w:t xml:space="preserve"> within the anatomy of interest</w:t>
        </w:r>
      </w:ins>
      <w:del w:id="40" w:author="Jacob Peoples" w:date="2021-06-23T16:06:00Z">
        <w:r w:rsidRPr="004C1BA9" w:rsidDel="005E7640">
          <w:rPr>
            <w:rFonts w:ascii="Times New Roman" w:hAnsi="Times New Roman" w:cs="Times New Roman"/>
          </w:rPr>
          <w:delText xml:space="preserve"> of a CT image</w:delText>
        </w:r>
      </w:del>
      <w:r w:rsidRPr="004C1BA9">
        <w:rPr>
          <w:rFonts w:ascii="Times New Roman" w:hAnsi="Times New Roman" w:cs="Times New Roman"/>
        </w:rPr>
        <w:t xml:space="preserve">. </w:t>
      </w:r>
      <w:commentRangeStart w:id="41"/>
      <w:commentRangeStart w:id="42"/>
      <w:r w:rsidRPr="004C1BA9">
        <w:rPr>
          <w:rFonts w:ascii="Times New Roman" w:hAnsi="Times New Roman" w:cs="Times New Roman"/>
        </w:rPr>
        <w:t xml:space="preserve">Differences in radiomic features </w:t>
      </w:r>
      <w:del w:id="43" w:author="Ricky Hu" w:date="2021-07-05T02:17:00Z">
        <w:r w:rsidRPr="004C1BA9" w:rsidDel="00F3751E">
          <w:rPr>
            <w:rFonts w:ascii="Times New Roman" w:hAnsi="Times New Roman" w:cs="Times New Roman"/>
          </w:rPr>
          <w:delText>have been shown to be measurable with liver metastases</w:delText>
        </w:r>
      </w:del>
      <w:ins w:id="44" w:author="Ricky Hu" w:date="2021-07-05T02:17:00Z">
        <w:r w:rsidR="00F3751E">
          <w:rPr>
            <w:rFonts w:ascii="Times New Roman" w:hAnsi="Times New Roman" w:cs="Times New Roman"/>
          </w:rPr>
          <w:t xml:space="preserve">have </w:t>
        </w:r>
      </w:ins>
      <w:ins w:id="45" w:author="Ricky Hu" w:date="2021-07-05T02:18:00Z">
        <w:r w:rsidR="00F3751E">
          <w:rPr>
            <w:rFonts w:ascii="Times New Roman" w:hAnsi="Times New Roman" w:cs="Times New Roman"/>
          </w:rPr>
          <w:t>observed for different prognoses of</w:t>
        </w:r>
      </w:ins>
      <w:ins w:id="46" w:author="Ricky Hu" w:date="2021-07-05T02:17:00Z">
        <w:r w:rsidR="00F3751E">
          <w:rPr>
            <w:rFonts w:ascii="Times New Roman" w:hAnsi="Times New Roman" w:cs="Times New Roman"/>
          </w:rPr>
          <w:t xml:space="preserve"> liver metastases with Creasy et al.</w:t>
        </w:r>
      </w:ins>
      <w:r w:rsidRPr="004C1BA9">
        <w:rPr>
          <w:rFonts w:ascii="Times New Roman" w:hAnsi="Times New Roman" w:cs="Times New Roman"/>
        </w:rPr>
        <w:t xml:space="preserve"> </w:t>
      </w:r>
      <w:r w:rsidR="002E42B4">
        <w:rPr>
          <w:rFonts w:ascii="Times New Roman" w:hAnsi="Times New Roman" w:cs="Times New Roman"/>
        </w:rPr>
        <w:t>[13]</w:t>
      </w:r>
      <w:ins w:id="47" w:author="Ricky Hu" w:date="2021-07-05T02:17:00Z">
        <w:r w:rsidR="00F3751E">
          <w:rPr>
            <w:rFonts w:ascii="Times New Roman" w:hAnsi="Times New Roman" w:cs="Times New Roman"/>
          </w:rPr>
          <w:t xml:space="preserve"> </w:t>
        </w:r>
      </w:ins>
      <w:ins w:id="48" w:author="Ricky Hu" w:date="2021-07-05T02:18:00Z">
        <w:r w:rsidR="00F3751E">
          <w:rPr>
            <w:rFonts w:ascii="Times New Roman" w:hAnsi="Times New Roman" w:cs="Times New Roman"/>
          </w:rPr>
          <w:t>and</w:t>
        </w:r>
      </w:ins>
      <w:ins w:id="49" w:author="Ricky Hu" w:date="2021-07-05T02:17:00Z">
        <w:r w:rsidR="00F3751E">
          <w:rPr>
            <w:rFonts w:ascii="Times New Roman" w:hAnsi="Times New Roman" w:cs="Times New Roman"/>
          </w:rPr>
          <w:t xml:space="preserve"> Simpson et al [14] </w:t>
        </w:r>
      </w:ins>
      <w:ins w:id="50" w:author="Ricky Hu" w:date="2021-07-05T02:18:00Z">
        <w:r w:rsidR="00F3751E">
          <w:rPr>
            <w:rFonts w:ascii="Times New Roman" w:hAnsi="Times New Roman" w:cs="Times New Roman"/>
          </w:rPr>
          <w:t>ob</w:t>
        </w:r>
      </w:ins>
      <w:ins w:id="51" w:author="Ricky Hu" w:date="2021-07-05T02:19:00Z">
        <w:r w:rsidR="00F3751E">
          <w:rPr>
            <w:rFonts w:ascii="Times New Roman" w:hAnsi="Times New Roman" w:cs="Times New Roman"/>
          </w:rPr>
          <w:t>serving that increased homogeneity was associated with increased risk of hepatic recurrence</w:t>
        </w:r>
      </w:ins>
      <w:r w:rsidR="002E42B4">
        <w:rPr>
          <w:rFonts w:ascii="Times New Roman" w:hAnsi="Times New Roman" w:cs="Times New Roman"/>
        </w:rPr>
        <w:t>.</w:t>
      </w:r>
      <w:commentRangeEnd w:id="41"/>
      <w:r w:rsidR="005E7640">
        <w:rPr>
          <w:rStyle w:val="CommentReference"/>
        </w:rPr>
        <w:commentReference w:id="41"/>
      </w:r>
      <w:commentRangeEnd w:id="42"/>
      <w:r w:rsidR="00F3751E">
        <w:rPr>
          <w:rStyle w:val="CommentReference"/>
        </w:rPr>
        <w:commentReference w:id="42"/>
      </w:r>
      <w:r w:rsidRPr="004C1BA9">
        <w:rPr>
          <w:rFonts w:ascii="Times New Roman" w:hAnsi="Times New Roman" w:cs="Times New Roman"/>
        </w:rPr>
        <w:t xml:space="preserve"> Characterizing CT scans quantitatively with computer-aided methods such as radiomics provides the benefits of automated, consistent, and detailed observations of </w:t>
      </w:r>
      <w:ins w:id="53" w:author="Jacob Peoples" w:date="2021-06-23T16:13:00Z">
        <w:r w:rsidR="0067384E">
          <w:rPr>
            <w:rFonts w:ascii="Times New Roman" w:hAnsi="Times New Roman" w:cs="Times New Roman"/>
          </w:rPr>
          <w:t xml:space="preserve">shape and </w:t>
        </w:r>
      </w:ins>
      <w:r w:rsidRPr="004C1BA9">
        <w:rPr>
          <w:rFonts w:ascii="Times New Roman" w:hAnsi="Times New Roman" w:cs="Times New Roman"/>
        </w:rPr>
        <w:t>texture</w:t>
      </w:r>
      <w:ins w:id="54" w:author="Jacob Peoples" w:date="2021-06-23T16:13:00Z">
        <w:r w:rsidR="0067384E">
          <w:rPr>
            <w:rFonts w:ascii="Times New Roman" w:hAnsi="Times New Roman" w:cs="Times New Roman"/>
          </w:rPr>
          <w:t>, which can be used in the construction of predictive models</w:t>
        </w:r>
      </w:ins>
      <w:r w:rsidRPr="004C1BA9">
        <w:rPr>
          <w:rFonts w:ascii="Times New Roman" w:hAnsi="Times New Roman" w:cs="Times New Roman"/>
        </w:rPr>
        <w:t xml:space="preserve">. </w:t>
      </w:r>
    </w:p>
    <w:p w14:paraId="3F87B8B9" w14:textId="77777777" w:rsidR="004C1BA9" w:rsidRPr="004C1BA9" w:rsidRDefault="004C1BA9" w:rsidP="00C67140">
      <w:pPr>
        <w:spacing w:after="0" w:line="360" w:lineRule="auto"/>
        <w:rPr>
          <w:rFonts w:ascii="Times New Roman" w:hAnsi="Times New Roman" w:cs="Times New Roman"/>
        </w:rPr>
      </w:pPr>
    </w:p>
    <w:p w14:paraId="54C66C2B" w14:textId="65572296"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To address the challenge of modelling variables wh</w:t>
      </w:r>
      <w:ins w:id="55" w:author="Jacob Peoples" w:date="2021-06-23T16:13:00Z">
        <w:r w:rsidR="0067384E">
          <w:rPr>
            <w:rFonts w:ascii="Times New Roman" w:hAnsi="Times New Roman" w:cs="Times New Roman"/>
          </w:rPr>
          <w:t>ich</w:t>
        </w:r>
      </w:ins>
      <w:del w:id="56" w:author="Jacob Peoples" w:date="2021-06-23T16:13:00Z">
        <w:r w:rsidRPr="004C1BA9" w:rsidDel="0067384E">
          <w:rPr>
            <w:rFonts w:ascii="Times New Roman" w:hAnsi="Times New Roman" w:cs="Times New Roman"/>
          </w:rPr>
          <w:delText>o</w:delText>
        </w:r>
      </w:del>
      <w:r w:rsidRPr="004C1BA9">
        <w:rPr>
          <w:rFonts w:ascii="Times New Roman" w:hAnsi="Times New Roman" w:cs="Times New Roman"/>
        </w:rPr>
        <w:t xml:space="preserve"> may not </w:t>
      </w:r>
      <w:del w:id="57" w:author="Jacob Peoples" w:date="2021-06-23T16:13:00Z">
        <w:r w:rsidRPr="004C1BA9" w:rsidDel="0067384E">
          <w:rPr>
            <w:rFonts w:ascii="Times New Roman" w:hAnsi="Times New Roman" w:cs="Times New Roman"/>
          </w:rPr>
          <w:delText xml:space="preserve">be </w:delText>
        </w:r>
      </w:del>
      <w:r w:rsidRPr="004C1BA9">
        <w:rPr>
          <w:rFonts w:ascii="Times New Roman" w:hAnsi="Times New Roman" w:cs="Times New Roman"/>
        </w:rPr>
        <w:t xml:space="preserve">necessarily </w:t>
      </w:r>
      <w:ins w:id="58" w:author="Jacob Peoples" w:date="2021-06-23T16:13:00Z">
        <w:r w:rsidR="0067384E" w:rsidRPr="004C1BA9">
          <w:rPr>
            <w:rFonts w:ascii="Times New Roman" w:hAnsi="Times New Roman" w:cs="Times New Roman"/>
          </w:rPr>
          <w:t xml:space="preserve">be </w:t>
        </w:r>
      </w:ins>
      <w:r w:rsidRPr="004C1BA9">
        <w:rPr>
          <w:rFonts w:ascii="Times New Roman" w:hAnsi="Times New Roman" w:cs="Times New Roman"/>
        </w:rPr>
        <w:t xml:space="preserve">linearly related, nonlinear and automated methods are required. Artificial intelligence </w:t>
      </w:r>
      <w:r w:rsidR="002C6623">
        <w:rPr>
          <w:rFonts w:ascii="Times New Roman" w:hAnsi="Times New Roman" w:cs="Times New Roman"/>
        </w:rPr>
        <w:t xml:space="preserve">(AI) methods have </w:t>
      </w:r>
      <w:r w:rsidRPr="004C1BA9">
        <w:rPr>
          <w:rFonts w:ascii="Times New Roman" w:hAnsi="Times New Roman" w:cs="Times New Roman"/>
        </w:rPr>
        <w:t xml:space="preserve">shown potential in survival prediction in previous studies </w:t>
      </w:r>
      <w:r w:rsidR="002E42B4">
        <w:rPr>
          <w:rFonts w:ascii="Times New Roman" w:hAnsi="Times New Roman" w:cs="Times New Roman"/>
        </w:rPr>
        <w:t>[14,15]</w:t>
      </w:r>
      <w:r w:rsidRPr="004C1BA9">
        <w:rPr>
          <w:rFonts w:ascii="Times New Roman" w:hAnsi="Times New Roman" w:cs="Times New Roman"/>
        </w:rPr>
        <w:t xml:space="preserve"> A major strength of </w:t>
      </w:r>
      <w:r w:rsidR="002C6623">
        <w:rPr>
          <w:rFonts w:ascii="Times New Roman" w:hAnsi="Times New Roman" w:cs="Times New Roman"/>
        </w:rPr>
        <w:t>AI</w:t>
      </w:r>
      <w:r w:rsidRPr="004C1BA9">
        <w:rPr>
          <w:rFonts w:ascii="Times New Roman" w:hAnsi="Times New Roman" w:cs="Times New Roman"/>
        </w:rPr>
        <w:t xml:space="preserve"> methods </w:t>
      </w:r>
      <w:del w:id="59" w:author="Jacob Peoples" w:date="2021-06-23T16:15:00Z">
        <w:r w:rsidRPr="004C1BA9" w:rsidDel="0067384E">
          <w:rPr>
            <w:rFonts w:ascii="Times New Roman" w:hAnsi="Times New Roman" w:cs="Times New Roman"/>
          </w:rPr>
          <w:delText xml:space="preserve">is its </w:delText>
        </w:r>
      </w:del>
      <w:ins w:id="60" w:author="Jacob Peoples" w:date="2021-06-23T16:15:00Z">
        <w:r w:rsidR="0067384E">
          <w:rPr>
            <w:rFonts w:ascii="Times New Roman" w:hAnsi="Times New Roman" w:cs="Times New Roman"/>
          </w:rPr>
          <w:t xml:space="preserve">are their </w:t>
        </w:r>
      </w:ins>
      <w:r w:rsidRPr="004C1BA9">
        <w:rPr>
          <w:rFonts w:ascii="Times New Roman" w:hAnsi="Times New Roman" w:cs="Times New Roman"/>
        </w:rPr>
        <w:t xml:space="preserve">automated iterative </w:t>
      </w:r>
      <w:r w:rsidRPr="004C1BA9">
        <w:rPr>
          <w:rFonts w:ascii="Times New Roman" w:hAnsi="Times New Roman" w:cs="Times New Roman"/>
        </w:rPr>
        <w:lastRenderedPageBreak/>
        <w:t>approach, where parameters are repeatedly optimized. This allows for the initialization of complex model architecture which may be more suitable to model interdependent variables than a linear model.</w:t>
      </w:r>
    </w:p>
    <w:p w14:paraId="5B309B17" w14:textId="77777777" w:rsidR="004C1BA9" w:rsidRPr="004C1BA9" w:rsidRDefault="004C1BA9" w:rsidP="00C67140">
      <w:pPr>
        <w:spacing w:after="0" w:line="360" w:lineRule="auto"/>
        <w:rPr>
          <w:rFonts w:ascii="Times New Roman" w:hAnsi="Times New Roman" w:cs="Times New Roman"/>
        </w:rPr>
      </w:pPr>
    </w:p>
    <w:p w14:paraId="2B7680E2" w14:textId="67F0EC9E"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The main contribution of this work is the development of an automated survival prediction system involving the usage of CT liver scans as input data into a machine learning prediction model.</w:t>
      </w:r>
    </w:p>
    <w:p w14:paraId="20B25AFE" w14:textId="77777777" w:rsidR="004C1BA9" w:rsidRDefault="004C1BA9" w:rsidP="00C67140">
      <w:pPr>
        <w:spacing w:after="0" w:line="360" w:lineRule="auto"/>
        <w:rPr>
          <w:rFonts w:ascii="Times New Roman" w:hAnsi="Times New Roman" w:cs="Times New Roman"/>
        </w:rPr>
      </w:pPr>
    </w:p>
    <w:p w14:paraId="1A853ACE" w14:textId="73B25C59" w:rsidR="004C1BA9" w:rsidRPr="00B5452B" w:rsidRDefault="00765C56" w:rsidP="00C67140">
      <w:pPr>
        <w:spacing w:after="0" w:line="360" w:lineRule="auto"/>
        <w:rPr>
          <w:rFonts w:ascii="Times New Roman" w:hAnsi="Times New Roman" w:cs="Times New Roman"/>
          <w:b/>
          <w:bCs/>
          <w:sz w:val="28"/>
          <w:szCs w:val="28"/>
        </w:rPr>
      </w:pPr>
      <w:r w:rsidRPr="00B5452B">
        <w:rPr>
          <w:rFonts w:ascii="Times New Roman" w:hAnsi="Times New Roman" w:cs="Times New Roman"/>
          <w:b/>
          <w:bCs/>
          <w:sz w:val="28"/>
          <w:szCs w:val="28"/>
        </w:rPr>
        <w:t>Materials and Methods</w:t>
      </w:r>
    </w:p>
    <w:p w14:paraId="1C8DA730" w14:textId="3EE9F8E1" w:rsidR="00765C56" w:rsidRDefault="00765C56" w:rsidP="00C67140">
      <w:pPr>
        <w:spacing w:after="0" w:line="360" w:lineRule="auto"/>
        <w:rPr>
          <w:rFonts w:ascii="Times New Roman" w:hAnsi="Times New Roman" w:cs="Times New Roman"/>
          <w:b/>
          <w:bCs/>
        </w:rPr>
      </w:pPr>
      <w:r>
        <w:rPr>
          <w:rFonts w:ascii="Times New Roman" w:hAnsi="Times New Roman" w:cs="Times New Roman"/>
          <w:b/>
          <w:bCs/>
        </w:rPr>
        <w:t>Patient Demographics:</w:t>
      </w:r>
    </w:p>
    <w:p w14:paraId="6E7389F9" w14:textId="2B5235C7" w:rsidR="00B14C71" w:rsidRDefault="00B14C71" w:rsidP="00C67140">
      <w:pPr>
        <w:spacing w:after="0" w:line="360" w:lineRule="auto"/>
        <w:rPr>
          <w:rFonts w:ascii="Times New Roman" w:hAnsi="Times New Roman" w:cs="Times New Roman"/>
        </w:rPr>
      </w:pPr>
      <w:commentRangeStart w:id="61"/>
      <w:r>
        <w:rPr>
          <w:rFonts w:ascii="Times New Roman" w:hAnsi="Times New Roman" w:cs="Times New Roman"/>
        </w:rPr>
        <w:t>Patient demographics and baseline clinical variables are displayed in Table 1.</w:t>
      </w:r>
      <w:commentRangeEnd w:id="61"/>
      <w:r w:rsidR="00C15527">
        <w:rPr>
          <w:rStyle w:val="CommentReference"/>
        </w:rPr>
        <w:commentReference w:id="61"/>
      </w:r>
    </w:p>
    <w:p w14:paraId="2F820DA5" w14:textId="77777777" w:rsidR="00B14C71" w:rsidRPr="00B14C71" w:rsidRDefault="00B14C71" w:rsidP="00C67140">
      <w:pPr>
        <w:spacing w:after="0" w:line="360" w:lineRule="auto"/>
        <w:rPr>
          <w:rFonts w:ascii="Times New Roman" w:hAnsi="Times New Roman" w:cs="Times New Roman"/>
        </w:rPr>
      </w:pPr>
    </w:p>
    <w:p w14:paraId="65DA0369" w14:textId="453516F7" w:rsidR="004C1BA9" w:rsidRPr="004C1BA9" w:rsidRDefault="004C1BA9" w:rsidP="00C67140">
      <w:pPr>
        <w:spacing w:after="0" w:line="360" w:lineRule="auto"/>
        <w:rPr>
          <w:rFonts w:ascii="Times New Roman" w:hAnsi="Times New Roman" w:cs="Times New Roman"/>
          <w:b/>
          <w:bCs/>
        </w:rPr>
      </w:pPr>
      <w:r>
        <w:rPr>
          <w:rFonts w:ascii="Times New Roman" w:hAnsi="Times New Roman" w:cs="Times New Roman"/>
          <w:b/>
          <w:bCs/>
        </w:rPr>
        <w:t>Data Collection</w:t>
      </w:r>
      <w:r w:rsidR="000449BD">
        <w:rPr>
          <w:rFonts w:ascii="Times New Roman" w:hAnsi="Times New Roman" w:cs="Times New Roman"/>
          <w:b/>
          <w:bCs/>
        </w:rPr>
        <w:t xml:space="preserve"> and Equipment</w:t>
      </w:r>
      <w:r>
        <w:rPr>
          <w:rFonts w:ascii="Times New Roman" w:hAnsi="Times New Roman" w:cs="Times New Roman"/>
          <w:b/>
          <w:bCs/>
        </w:rPr>
        <w:t>:</w:t>
      </w:r>
    </w:p>
    <w:p w14:paraId="1650261C" w14:textId="282CB3B3" w:rsidR="004C1BA9" w:rsidRDefault="00414D57" w:rsidP="00C67140">
      <w:pPr>
        <w:spacing w:after="0" w:line="360" w:lineRule="auto"/>
        <w:rPr>
          <w:rFonts w:ascii="Times New Roman" w:hAnsi="Times New Roman" w:cs="Times New Roman"/>
        </w:rPr>
      </w:pPr>
      <w:commentRangeStart w:id="62"/>
      <w:commentRangeStart w:id="63"/>
      <w:commentRangeStart w:id="64"/>
      <w:ins w:id="65" w:author="Jacob Peoples" w:date="2021-06-23T16:35:00Z">
        <w:r>
          <w:rPr>
            <w:rFonts w:ascii="Times New Roman" w:hAnsi="Times New Roman" w:cs="Times New Roman"/>
          </w:rPr>
          <w:t xml:space="preserve">Data for </w:t>
        </w:r>
      </w:ins>
      <w:del w:id="66" w:author="Jacob Peoples" w:date="2021-06-23T16:35:00Z">
        <w:r w:rsidR="004C1BA9" w:rsidRPr="004C1BA9" w:rsidDel="00414D57">
          <w:rPr>
            <w:rFonts w:ascii="Times New Roman" w:hAnsi="Times New Roman" w:cs="Times New Roman"/>
          </w:rPr>
          <w:delText>A</w:delText>
        </w:r>
      </w:del>
      <w:ins w:id="67" w:author="Jacob Peoples" w:date="2021-06-23T16:35:00Z">
        <w:r>
          <w:rPr>
            <w:rFonts w:ascii="Times New Roman" w:hAnsi="Times New Roman" w:cs="Times New Roman"/>
          </w:rPr>
          <w:t>a</w:t>
        </w:r>
      </w:ins>
      <w:r w:rsidR="004C1BA9" w:rsidRPr="004C1BA9">
        <w:rPr>
          <w:rFonts w:ascii="Times New Roman" w:hAnsi="Times New Roman" w:cs="Times New Roman"/>
        </w:rPr>
        <w:t xml:space="preserve"> total of N=97</w:t>
      </w:r>
      <w:ins w:id="68" w:author="Jacob Peoples" w:date="2021-06-23T16:35:00Z">
        <w:r>
          <w:rPr>
            <w:rFonts w:ascii="Times New Roman" w:hAnsi="Times New Roman" w:cs="Times New Roman"/>
          </w:rPr>
          <w:t xml:space="preserve"> patients</w:t>
        </w:r>
      </w:ins>
      <w:ins w:id="69" w:author="Jacob Peoples" w:date="2021-06-23T16:36:00Z">
        <w:r>
          <w:rPr>
            <w:rFonts w:ascii="Times New Roman" w:hAnsi="Times New Roman" w:cs="Times New Roman"/>
          </w:rPr>
          <w:t xml:space="preserve"> undergoing </w:t>
        </w:r>
      </w:ins>
      <w:ins w:id="70" w:author="Jacob Peoples" w:date="2021-06-23T16:37:00Z">
        <w:r>
          <w:rPr>
            <w:rFonts w:ascii="Times New Roman" w:hAnsi="Times New Roman" w:cs="Times New Roman"/>
          </w:rPr>
          <w:t>radiation treatment</w:t>
        </w:r>
      </w:ins>
      <w:ins w:id="71" w:author="Jacob Peoples" w:date="2021-06-23T16:36:00Z">
        <w:r>
          <w:rPr>
            <w:rFonts w:ascii="Times New Roman" w:hAnsi="Times New Roman" w:cs="Times New Roman"/>
          </w:rPr>
          <w:t xml:space="preserve"> for CLM</w:t>
        </w:r>
      </w:ins>
      <w:r w:rsidR="004C1BA9" w:rsidRPr="004C1BA9">
        <w:rPr>
          <w:rFonts w:ascii="Times New Roman" w:hAnsi="Times New Roman" w:cs="Times New Roman"/>
        </w:rPr>
        <w:t xml:space="preserve"> </w:t>
      </w:r>
      <w:del w:id="72" w:author="Jacob Peoples" w:date="2021-06-23T16:36:00Z">
        <w:r w:rsidR="004C1BA9" w:rsidRPr="004C1BA9" w:rsidDel="00414D57">
          <w:rPr>
            <w:rFonts w:ascii="Times New Roman" w:hAnsi="Times New Roman" w:cs="Times New Roman"/>
          </w:rPr>
          <w:delText xml:space="preserve">CT scans, dosimetric data, and outcome data </w:delText>
        </w:r>
      </w:del>
      <w:r w:rsidR="004C1BA9" w:rsidRPr="004C1BA9">
        <w:rPr>
          <w:rFonts w:ascii="Times New Roman" w:hAnsi="Times New Roman" w:cs="Times New Roman"/>
        </w:rPr>
        <w:t>were retrospectively obtained from Memorial Sloan Kettering Cancer Center (MSKCC)</w:t>
      </w:r>
      <w:ins w:id="73" w:author="Jacob Peoples" w:date="2021-06-23T16:37:00Z">
        <w:r>
          <w:rPr>
            <w:rFonts w:ascii="Times New Roman" w:hAnsi="Times New Roman" w:cs="Times New Roman"/>
          </w:rPr>
          <w:t xml:space="preserve">, including </w:t>
        </w:r>
      </w:ins>
      <w:del w:id="74" w:author="Jacob Peoples" w:date="2021-06-23T16:37:00Z">
        <w:r w:rsidR="004C1BA9" w:rsidRPr="004C1BA9" w:rsidDel="00414D57">
          <w:rPr>
            <w:rFonts w:ascii="Times New Roman" w:hAnsi="Times New Roman" w:cs="Times New Roman"/>
          </w:rPr>
          <w:delText xml:space="preserve">. </w:delText>
        </w:r>
      </w:del>
      <w:ins w:id="75" w:author="Jacob Peoples" w:date="2021-06-23T16:36:00Z">
        <w:r>
          <w:rPr>
            <w:rFonts w:ascii="Times New Roman" w:hAnsi="Times New Roman" w:cs="Times New Roman"/>
          </w:rPr>
          <w:t xml:space="preserve">pre-treatment </w:t>
        </w:r>
        <w:r w:rsidRPr="004C1BA9">
          <w:rPr>
            <w:rFonts w:ascii="Times New Roman" w:hAnsi="Times New Roman" w:cs="Times New Roman"/>
          </w:rPr>
          <w:t>CT scans, dosimetric data, and outcome data</w:t>
        </w:r>
      </w:ins>
      <w:ins w:id="76" w:author="Jacob Peoples" w:date="2021-06-23T16:38:00Z">
        <w:r>
          <w:rPr>
            <w:rFonts w:ascii="Times New Roman" w:hAnsi="Times New Roman" w:cs="Times New Roman"/>
          </w:rPr>
          <w:t>.</w:t>
        </w:r>
      </w:ins>
      <w:ins w:id="77" w:author="Jacob Peoples" w:date="2021-06-23T16:36:00Z">
        <w:r w:rsidRPr="004C1BA9">
          <w:rPr>
            <w:rFonts w:ascii="Times New Roman" w:hAnsi="Times New Roman" w:cs="Times New Roman"/>
          </w:rPr>
          <w:t xml:space="preserve"> </w:t>
        </w:r>
      </w:ins>
      <w:del w:id="78" w:author="Jacob Peoples" w:date="2021-06-23T16:41:00Z">
        <w:r w:rsidR="004C1BA9" w:rsidRPr="004C1BA9" w:rsidDel="00E95020">
          <w:rPr>
            <w:rFonts w:ascii="Times New Roman" w:hAnsi="Times New Roman" w:cs="Times New Roman"/>
          </w:rPr>
          <w:delText>Outcome data collected include a binary flag of whether local or any hepatic regression occurred and an</w:delText>
        </w:r>
      </w:del>
      <w:del w:id="79" w:author="Jacob Peoples" w:date="2021-06-23T16:25:00Z">
        <w:r w:rsidR="004C1BA9" w:rsidRPr="004C1BA9" w:rsidDel="00B27557">
          <w:rPr>
            <w:rFonts w:ascii="Times New Roman" w:hAnsi="Times New Roman" w:cs="Times New Roman"/>
          </w:rPr>
          <w:delText>d</w:delText>
        </w:r>
      </w:del>
      <w:del w:id="80" w:author="Jacob Peoples" w:date="2021-06-23T16:41:00Z">
        <w:r w:rsidR="004C1BA9" w:rsidRPr="004C1BA9" w:rsidDel="00E95020">
          <w:rPr>
            <w:rFonts w:ascii="Times New Roman" w:hAnsi="Times New Roman" w:cs="Times New Roman"/>
          </w:rPr>
          <w:delText xml:space="preserve"> integer time-to-event of local or any hepatic regression.</w:delText>
        </w:r>
      </w:del>
      <w:ins w:id="81" w:author="Jacob Peoples" w:date="2021-06-23T16:41:00Z">
        <w:r w:rsidR="00E95020">
          <w:rPr>
            <w:rFonts w:ascii="Times New Roman" w:hAnsi="Times New Roman" w:cs="Times New Roman"/>
          </w:rPr>
          <w:t>Right</w:t>
        </w:r>
      </w:ins>
      <w:ins w:id="82" w:author="Jacob Peoples" w:date="2021-06-23T16:43:00Z">
        <w:r w:rsidR="00E95020">
          <w:rPr>
            <w:rFonts w:ascii="Times New Roman" w:hAnsi="Times New Roman" w:cs="Times New Roman"/>
          </w:rPr>
          <w:t>-</w:t>
        </w:r>
      </w:ins>
      <w:ins w:id="83" w:author="Jacob Peoples" w:date="2021-06-23T16:41:00Z">
        <w:r w:rsidR="00E95020">
          <w:rPr>
            <w:rFonts w:ascii="Times New Roman" w:hAnsi="Times New Roman" w:cs="Times New Roman"/>
          </w:rPr>
          <w:t>censored time-to</w:t>
        </w:r>
      </w:ins>
      <w:ins w:id="84" w:author="Jacob Peoples" w:date="2021-06-23T16:42:00Z">
        <w:r w:rsidR="00E95020">
          <w:rPr>
            <w:rFonts w:ascii="Times New Roman" w:hAnsi="Times New Roman" w:cs="Times New Roman"/>
          </w:rPr>
          <w:t>-event data was collected for two outcomes related to progression o</w:t>
        </w:r>
      </w:ins>
      <w:ins w:id="85" w:author="Jacob Peoples" w:date="2021-06-23T16:43:00Z">
        <w:r w:rsidR="00E95020">
          <w:rPr>
            <w:rFonts w:ascii="Times New Roman" w:hAnsi="Times New Roman" w:cs="Times New Roman"/>
          </w:rPr>
          <w:t>f disease</w:t>
        </w:r>
      </w:ins>
      <w:ins w:id="86" w:author="Jacob Peoples" w:date="2021-06-23T16:42:00Z">
        <w:r w:rsidR="00E95020">
          <w:rPr>
            <w:rFonts w:ascii="Times New Roman" w:hAnsi="Times New Roman" w:cs="Times New Roman"/>
          </w:rPr>
          <w:t>, namely progression any</w:t>
        </w:r>
      </w:ins>
      <w:ins w:id="87" w:author="Jacob Peoples" w:date="2021-06-23T16:43:00Z">
        <w:r w:rsidR="00E95020">
          <w:rPr>
            <w:rFonts w:ascii="Times New Roman" w:hAnsi="Times New Roman" w:cs="Times New Roman"/>
          </w:rPr>
          <w:t>where in the liver and local progression in the treated tumor.</w:t>
        </w:r>
      </w:ins>
      <w:commentRangeEnd w:id="62"/>
      <w:ins w:id="88" w:author="Jacob Peoples" w:date="2021-06-23T16:44:00Z">
        <w:r w:rsidR="00E95020">
          <w:rPr>
            <w:rStyle w:val="CommentReference"/>
          </w:rPr>
          <w:commentReference w:id="62"/>
        </w:r>
      </w:ins>
      <w:commentRangeEnd w:id="63"/>
      <w:r w:rsidR="00C17D90">
        <w:rPr>
          <w:rStyle w:val="CommentReference"/>
        </w:rPr>
        <w:commentReference w:id="63"/>
      </w:r>
      <w:commentRangeEnd w:id="64"/>
      <w:r w:rsidR="00C17D90">
        <w:rPr>
          <w:rStyle w:val="CommentReference"/>
        </w:rPr>
        <w:commentReference w:id="64"/>
      </w:r>
      <w:r w:rsidR="004C1BA9" w:rsidRPr="004C1BA9">
        <w:rPr>
          <w:rFonts w:ascii="Times New Roman" w:hAnsi="Times New Roman" w:cs="Times New Roman"/>
        </w:rPr>
        <w:t xml:space="preserve"> The study was approved by the MSKCC research ethics board (ID: 16-328). Liver and tumor volumes were segmented by radiation oncologists at MSKCC, as is standard of care. The AI model was programmed in Python, utilizing the Pyradiomics and Pysurvival libraries.</w:t>
      </w:r>
    </w:p>
    <w:p w14:paraId="256CA608" w14:textId="542A51FA" w:rsidR="004C1BA9" w:rsidRDefault="004C1BA9" w:rsidP="00C67140">
      <w:pPr>
        <w:spacing w:after="0" w:line="360" w:lineRule="auto"/>
        <w:rPr>
          <w:rFonts w:ascii="Times New Roman" w:hAnsi="Times New Roman" w:cs="Times New Roman"/>
        </w:rPr>
      </w:pPr>
    </w:p>
    <w:p w14:paraId="127A41F7" w14:textId="1C2403E5" w:rsidR="004C1BA9" w:rsidRPr="004C1BA9" w:rsidRDefault="004C1BA9" w:rsidP="00C67140">
      <w:pPr>
        <w:spacing w:after="0" w:line="360" w:lineRule="auto"/>
        <w:rPr>
          <w:rFonts w:ascii="Times New Roman" w:hAnsi="Times New Roman" w:cs="Times New Roman"/>
          <w:b/>
          <w:bCs/>
        </w:rPr>
      </w:pPr>
      <w:r w:rsidRPr="004C1BA9">
        <w:rPr>
          <w:rFonts w:ascii="Times New Roman" w:hAnsi="Times New Roman" w:cs="Times New Roman"/>
          <w:b/>
          <w:bCs/>
        </w:rPr>
        <w:t>Problem Definition</w:t>
      </w:r>
    </w:p>
    <w:p w14:paraId="7697D230" w14:textId="05E15FE1"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task for the AI model </w:t>
      </w:r>
      <w:del w:id="89" w:author="Jacob Peoples" w:date="2021-06-23T16:48:00Z">
        <w:r w:rsidRPr="004C1BA9" w:rsidDel="00E95020">
          <w:rPr>
            <w:rFonts w:ascii="Times New Roman" w:hAnsi="Times New Roman" w:cs="Times New Roman"/>
          </w:rPr>
          <w:delText xml:space="preserve">is </w:delText>
        </w:r>
      </w:del>
      <w:ins w:id="90" w:author="Jacob Peoples" w:date="2021-06-23T16:48:00Z">
        <w:r w:rsidR="00E95020">
          <w:rPr>
            <w:rFonts w:ascii="Times New Roman" w:hAnsi="Times New Roman" w:cs="Times New Roman"/>
          </w:rPr>
          <w:t>was</w:t>
        </w:r>
        <w:r w:rsidR="00E95020" w:rsidRPr="004C1BA9">
          <w:rPr>
            <w:rFonts w:ascii="Times New Roman" w:hAnsi="Times New Roman" w:cs="Times New Roman"/>
          </w:rPr>
          <w:t xml:space="preserve"> </w:t>
        </w:r>
      </w:ins>
      <w:r w:rsidRPr="004C1BA9">
        <w:rPr>
          <w:rFonts w:ascii="Times New Roman" w:hAnsi="Times New Roman" w:cs="Times New Roman"/>
        </w:rPr>
        <w:t xml:space="preserve">to predict </w:t>
      </w:r>
      <w:del w:id="91" w:author="Jacob Peoples" w:date="2021-06-23T16:47:00Z">
        <w:r w:rsidR="00B14C71" w:rsidDel="00E95020">
          <w:rPr>
            <w:rFonts w:ascii="Times New Roman" w:hAnsi="Times New Roman" w:cs="Times New Roman"/>
          </w:rPr>
          <w:delText xml:space="preserve">the time until </w:delText>
        </w:r>
      </w:del>
      <w:r w:rsidR="00B14C71">
        <w:rPr>
          <w:rFonts w:ascii="Times New Roman" w:hAnsi="Times New Roman" w:cs="Times New Roman"/>
        </w:rPr>
        <w:t>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w:t>
      </w:r>
      <w:ins w:id="92" w:author="Jacob Peoples" w:date="2021-06-23T16:48:00Z">
        <w:r w:rsidR="00E95020">
          <w:rPr>
            <w:rFonts w:ascii="Times New Roman" w:hAnsi="Times New Roman" w:cs="Times New Roman"/>
          </w:rPr>
          <w:t xml:space="preserve"> this</w:t>
        </w:r>
      </w:ins>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sidR="002C6623">
        <w:rPr>
          <w:rFonts w:ascii="Times New Roman" w:hAnsi="Times New Roman" w:cs="Times New Roman"/>
        </w:rPr>
        <w:t>model</w:t>
      </w:r>
      <w:ins w:id="93" w:author="Jacob Peoples" w:date="2021-06-23T17:19:00Z">
        <w:r w:rsidR="00A04E78">
          <w:rPr>
            <w:rFonts w:ascii="Times New Roman" w:hAnsi="Times New Roman" w:cs="Times New Roman"/>
          </w:rPr>
          <w:t>,</w:t>
        </w:r>
      </w:ins>
      <w:r w:rsidR="002C6623">
        <w:rPr>
          <w:rFonts w:ascii="Times New Roman" w:hAnsi="Times New Roman" w:cs="Times New Roman"/>
        </w:rPr>
        <w:t xml:space="preserve"> </w:t>
      </w:r>
      <w:ins w:id="94" w:author="Jacob Peoples" w:date="2021-06-23T17:19:00Z">
        <w:r w:rsidR="00A04E78" w:rsidRPr="004C1BA9">
          <w:rPr>
            <w:rFonts w:ascii="Times New Roman" w:hAnsi="Times New Roman" w:cs="Times New Roman"/>
          </w:rPr>
          <w:t>visualized in Figure 1</w:t>
        </w:r>
        <w:r w:rsidR="00A04E78">
          <w:rPr>
            <w:rFonts w:ascii="Times New Roman" w:hAnsi="Times New Roman" w:cs="Times New Roman"/>
          </w:rPr>
          <w:t xml:space="preserve">, </w:t>
        </w:r>
      </w:ins>
      <w:r w:rsidRPr="004C1BA9">
        <w:rPr>
          <w:rFonts w:ascii="Times New Roman" w:hAnsi="Times New Roman" w:cs="Times New Roman"/>
        </w:rPr>
        <w:t xml:space="preserve">has been developed, </w:t>
      </w:r>
      <w:del w:id="95" w:author="Jacob Peoples" w:date="2021-06-23T17:19:00Z">
        <w:r w:rsidRPr="004C1BA9" w:rsidDel="00A04E78">
          <w:rPr>
            <w:rFonts w:ascii="Times New Roman" w:hAnsi="Times New Roman" w:cs="Times New Roman"/>
          </w:rPr>
          <w:delText>visualized in Figure 1</w:delText>
        </w:r>
        <w:r w:rsidR="000447ED" w:rsidDel="00A04E78">
          <w:rPr>
            <w:rFonts w:ascii="Times New Roman" w:hAnsi="Times New Roman" w:cs="Times New Roman"/>
          </w:rPr>
          <w:delText xml:space="preserve">, </w:delText>
        </w:r>
      </w:del>
      <w:r w:rsidR="000447ED">
        <w:rPr>
          <w:rFonts w:ascii="Times New Roman" w:hAnsi="Times New Roman" w:cs="Times New Roman"/>
        </w:rPr>
        <w:t>consist</w:t>
      </w:r>
      <w:r w:rsidR="002C6623">
        <w:rPr>
          <w:rFonts w:ascii="Times New Roman" w:hAnsi="Times New Roman" w:cs="Times New Roman"/>
        </w:rPr>
        <w:t xml:space="preserve">ing </w:t>
      </w:r>
      <w:r w:rsidR="000447ED">
        <w:rPr>
          <w:rFonts w:ascii="Times New Roman" w:hAnsi="Times New Roman" w:cs="Times New Roman"/>
        </w:rPr>
        <w:t xml:space="preserve">of an offline training component and a real-time prediction component. </w:t>
      </w:r>
      <w:r w:rsidRPr="004C1BA9">
        <w:rPr>
          <w:rFonts w:ascii="Times New Roman" w:hAnsi="Times New Roman" w:cs="Times New Roman"/>
        </w:rPr>
        <w:t xml:space="preserve">The input to </w:t>
      </w:r>
      <w:r w:rsidR="000447ED">
        <w:rPr>
          <w:rFonts w:ascii="Times New Roman" w:hAnsi="Times New Roman" w:cs="Times New Roman"/>
        </w:rPr>
        <w:t>the training component is a set of liver CT scans</w:t>
      </w:r>
      <w:r w:rsidRPr="004C1BA9">
        <w:rPr>
          <w:rFonts w:ascii="Times New Roman" w:hAnsi="Times New Roman" w:cs="Times New Roman"/>
        </w:rPr>
        <w:t xml:space="preserve">. </w:t>
      </w:r>
      <w:del w:id="96" w:author="Jacob Peoples" w:date="2021-06-23T17:27:00Z">
        <w:r w:rsidRPr="004C1BA9" w:rsidDel="00D04924">
          <w:rPr>
            <w:rFonts w:ascii="Times New Roman" w:hAnsi="Times New Roman" w:cs="Times New Roman"/>
          </w:rPr>
          <w:delText xml:space="preserve">The liver volumes </w:delText>
        </w:r>
        <w:r w:rsidDel="00D04924">
          <w:rPr>
            <w:rFonts w:ascii="Times New Roman" w:hAnsi="Times New Roman" w:cs="Times New Roman"/>
          </w:rPr>
          <w:delText>are then processed with radiomic computations</w:delText>
        </w:r>
      </w:del>
      <w:ins w:id="97" w:author="Jacob Peoples" w:date="2021-06-23T17:27:00Z">
        <w:r w:rsidR="00D04924">
          <w:rPr>
            <w:rFonts w:ascii="Times New Roman" w:hAnsi="Times New Roman" w:cs="Times New Roman"/>
          </w:rPr>
          <w:t>Radiomic features are extracted from the liver and/or tumor volumes</w:t>
        </w:r>
      </w:ins>
      <w:r w:rsidRPr="004C1BA9">
        <w:rPr>
          <w:rFonts w:ascii="Times New Roman" w:hAnsi="Times New Roman" w:cs="Times New Roman"/>
        </w:rPr>
        <w:t xml:space="preserve"> </w:t>
      </w:r>
      <w:ins w:id="98" w:author="Jacob Peoples" w:date="2021-06-23T17:27:00Z">
        <w:r w:rsidR="00D04924">
          <w:rPr>
            <w:rFonts w:ascii="Times New Roman" w:hAnsi="Times New Roman" w:cs="Times New Roman"/>
          </w:rPr>
          <w:t xml:space="preserve">and used </w:t>
        </w:r>
      </w:ins>
      <w:r w:rsidRPr="004C1BA9">
        <w:rPr>
          <w:rFonts w:ascii="Times New Roman" w:hAnsi="Times New Roman" w:cs="Times New Roman"/>
        </w:rPr>
        <w:t>to train a survival model</w:t>
      </w:r>
      <w:r>
        <w:rPr>
          <w:rFonts w:ascii="Times New Roman" w:hAnsi="Times New Roman" w:cs="Times New Roman"/>
        </w:rPr>
        <w:t xml:space="preserve">, which </w:t>
      </w:r>
      <w:ins w:id="99" w:author="Jacob Peoples" w:date="2021-06-23T17:28:00Z">
        <w:r w:rsidR="00D04924">
          <w:rPr>
            <w:rFonts w:ascii="Times New Roman" w:hAnsi="Times New Roman" w:cs="Times New Roman"/>
          </w:rPr>
          <w:t>learns to predict a</w:t>
        </w:r>
      </w:ins>
      <w:del w:id="100" w:author="Jacob Peoples" w:date="2021-06-23T17:28:00Z">
        <w:r w:rsidDel="00D04924">
          <w:rPr>
            <w:rFonts w:ascii="Times New Roman" w:hAnsi="Times New Roman" w:cs="Times New Roman"/>
          </w:rPr>
          <w:delText>computes a predicted</w:delText>
        </w:r>
      </w:del>
      <w:r>
        <w:rPr>
          <w:rFonts w:ascii="Times New Roman" w:hAnsi="Times New Roman" w:cs="Times New Roman"/>
        </w:rPr>
        <w:t xml:space="preserve"> survival time interval</w:t>
      </w:r>
      <w:r w:rsidR="000447ED">
        <w:rPr>
          <w:rFonts w:ascii="Times New Roman" w:hAnsi="Times New Roman" w:cs="Times New Roman"/>
        </w:rPr>
        <w:t xml:space="preserve"> for the</w:t>
      </w:r>
      <w:ins w:id="101" w:author="Jacob Peoples" w:date="2021-06-23T17:29:00Z">
        <w:r w:rsidR="00D04924">
          <w:rPr>
            <w:rFonts w:ascii="Times New Roman" w:hAnsi="Times New Roman" w:cs="Times New Roman"/>
          </w:rPr>
          <w:t xml:space="preserve"> patients in the</w:t>
        </w:r>
      </w:ins>
      <w:r w:rsidR="000447ED">
        <w:rPr>
          <w:rFonts w:ascii="Times New Roman" w:hAnsi="Times New Roman" w:cs="Times New Roman"/>
        </w:rPr>
        <w:t xml:space="preserve"> training dataset</w:t>
      </w:r>
      <w:r>
        <w:rPr>
          <w:rFonts w:ascii="Times New Roman" w:hAnsi="Times New Roman" w:cs="Times New Roman"/>
        </w:rPr>
        <w:t xml:space="preserve">. </w:t>
      </w:r>
      <w:r w:rsidRPr="004C1BA9">
        <w:rPr>
          <w:rFonts w:ascii="Times New Roman" w:hAnsi="Times New Roman" w:cs="Times New Roman"/>
        </w:rPr>
        <w:t>After the model is trained</w:t>
      </w:r>
      <w:r w:rsidR="000447ED">
        <w:rPr>
          <w:rFonts w:ascii="Times New Roman" w:hAnsi="Times New Roman" w:cs="Times New Roman"/>
        </w:rPr>
        <w:t xml:space="preserve">, new patient CT scans can be used as an input to the finalized model to compute a real-time survival prediction. </w:t>
      </w:r>
      <w:r w:rsidR="002C6623">
        <w:rPr>
          <w:rFonts w:ascii="Times New Roman" w:hAnsi="Times New Roman" w:cs="Times New Roman"/>
        </w:rPr>
        <w:t>The training stage contains three main components: radiomic feature extraction, feature selection, and random survival forest modelling, visualized in Figure 2.</w:t>
      </w:r>
    </w:p>
    <w:p w14:paraId="71A5BAC5" w14:textId="77777777" w:rsidR="00923B9F" w:rsidRDefault="00923B9F" w:rsidP="00C67140">
      <w:pPr>
        <w:spacing w:after="0" w:line="360" w:lineRule="auto"/>
        <w:rPr>
          <w:rFonts w:ascii="Times New Roman" w:hAnsi="Times New Roman" w:cs="Times New Roman"/>
        </w:rPr>
      </w:pPr>
    </w:p>
    <w:p w14:paraId="69A821FA" w14:textId="0A239675" w:rsidR="000447ED" w:rsidRDefault="00C15527" w:rsidP="00C67140">
      <w:pPr>
        <w:spacing w:after="0" w:line="360" w:lineRule="auto"/>
        <w:jc w:val="center"/>
        <w:rPr>
          <w:rFonts w:ascii="Times New Roman" w:hAnsi="Times New Roman" w:cs="Times New Roman"/>
        </w:rPr>
      </w:pPr>
      <w:commentRangeStart w:id="102"/>
      <w:commentRangeEnd w:id="102"/>
      <w:r>
        <w:rPr>
          <w:rStyle w:val="CommentReference"/>
        </w:rPr>
        <w:lastRenderedPageBreak/>
        <w:commentReference w:id="102"/>
      </w:r>
      <w:r w:rsidR="00485E07">
        <w:rPr>
          <w:noProof/>
        </w:rPr>
        <w:drawing>
          <wp:inline distT="0" distB="0" distL="0" distR="0" wp14:anchorId="124FBE7A" wp14:editId="33DF5542">
            <wp:extent cx="3935896" cy="38942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40" cy="3904400"/>
                    </a:xfrm>
                    <a:prstGeom prst="rect">
                      <a:avLst/>
                    </a:prstGeom>
                  </pic:spPr>
                </pic:pic>
              </a:graphicData>
            </a:graphic>
          </wp:inline>
        </w:drawing>
      </w:r>
    </w:p>
    <w:p w14:paraId="23402875" w14:textId="24D1D3EB" w:rsidR="00923B9F" w:rsidRDefault="00923B9F" w:rsidP="00C67140">
      <w:pPr>
        <w:spacing w:after="0" w:line="360" w:lineRule="auto"/>
        <w:rPr>
          <w:rFonts w:ascii="Times New Roman" w:hAnsi="Times New Roman" w:cs="Times New Roman"/>
        </w:rPr>
      </w:pPr>
      <w:r>
        <w:rPr>
          <w:rFonts w:ascii="Times New Roman" w:hAnsi="Times New Roman" w:cs="Times New Roman"/>
        </w:rPr>
        <w:t xml:space="preserve">Figure 1: A visualization of the survival prediction system. The system contains two stages. The first is a training stage, where a survival model is built by training a random survival forest from radiomic features extracted from a set of computed tomography liver scans. Once the survival model has been built, it can be exported to a real-time prediction environment, where liver scans of new patients can be fed as input to the survival model to obtain a predicted survival for the new patient. In this way, </w:t>
      </w:r>
      <w:r w:rsidR="000449BD">
        <w:rPr>
          <w:rFonts w:ascii="Times New Roman" w:hAnsi="Times New Roman" w:cs="Times New Roman"/>
        </w:rPr>
        <w:t>most of the</w:t>
      </w:r>
      <w:r>
        <w:rPr>
          <w:rFonts w:ascii="Times New Roman" w:hAnsi="Times New Roman" w:cs="Times New Roman"/>
        </w:rPr>
        <w:t xml:space="preserve"> computation required is done beforehand to build the model and prediction can occur in real-time for new patients.</w:t>
      </w:r>
    </w:p>
    <w:p w14:paraId="181E03BA" w14:textId="3324AAE7" w:rsidR="00F306F9" w:rsidRDefault="00B02F21" w:rsidP="00C67140">
      <w:pPr>
        <w:spacing w:after="0" w:line="360" w:lineRule="auto"/>
        <w:jc w:val="center"/>
        <w:rPr>
          <w:rFonts w:ascii="Times New Roman" w:hAnsi="Times New Roman" w:cs="Times New Roman"/>
        </w:rPr>
      </w:pPr>
      <w:r>
        <w:rPr>
          <w:noProof/>
        </w:rPr>
        <w:lastRenderedPageBreak/>
        <w:drawing>
          <wp:inline distT="0" distB="0" distL="0" distR="0" wp14:anchorId="20BD2E12" wp14:editId="149D2D54">
            <wp:extent cx="3057525" cy="763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7639050"/>
                    </a:xfrm>
                    <a:prstGeom prst="rect">
                      <a:avLst/>
                    </a:prstGeom>
                  </pic:spPr>
                </pic:pic>
              </a:graphicData>
            </a:graphic>
          </wp:inline>
        </w:drawing>
      </w:r>
    </w:p>
    <w:p w14:paraId="540E5B88" w14:textId="6245EB80" w:rsidR="002C6623" w:rsidRDefault="00297073" w:rsidP="00C67140">
      <w:pPr>
        <w:spacing w:after="0" w:line="360" w:lineRule="auto"/>
        <w:rPr>
          <w:rFonts w:ascii="Times New Roman" w:hAnsi="Times New Roman" w:cs="Times New Roman"/>
        </w:rPr>
      </w:pPr>
      <w:r>
        <w:rPr>
          <w:rFonts w:ascii="Times New Roman" w:hAnsi="Times New Roman" w:cs="Times New Roman"/>
        </w:rPr>
        <w:t xml:space="preserve">Figure 2: Steps involved in training the prediction model. The computed tomography scans of the training set are first processed by extracting the liver volumes and computing radiomic features on the volumes. </w:t>
      </w:r>
      <w:del w:id="103" w:author="Jacob Peoples" w:date="2021-06-23T16:50:00Z">
        <w:r w:rsidDel="00E95020">
          <w:rPr>
            <w:rFonts w:ascii="Times New Roman" w:hAnsi="Times New Roman" w:cs="Times New Roman"/>
          </w:rPr>
          <w:lastRenderedPageBreak/>
          <w:delText>The features undergo featur</w:delText>
        </w:r>
      </w:del>
      <w:ins w:id="104" w:author="Jacob Peoples" w:date="2021-06-23T16:50:00Z">
        <w:r w:rsidR="00E95020">
          <w:rPr>
            <w:rFonts w:ascii="Times New Roman" w:hAnsi="Times New Roman" w:cs="Times New Roman"/>
          </w:rPr>
          <w:t>Feature</w:t>
        </w:r>
      </w:ins>
      <w:del w:id="105" w:author="Jacob Peoples" w:date="2021-06-23T16:50:00Z">
        <w:r w:rsidDel="00E95020">
          <w:rPr>
            <w:rFonts w:ascii="Times New Roman" w:hAnsi="Times New Roman" w:cs="Times New Roman"/>
          </w:rPr>
          <w:delText>e</w:delText>
        </w:r>
      </w:del>
      <w:r>
        <w:rPr>
          <w:rFonts w:ascii="Times New Roman" w:hAnsi="Times New Roman" w:cs="Times New Roman"/>
        </w:rPr>
        <w:t xml:space="preserve"> selection </w:t>
      </w:r>
      <w:ins w:id="106" w:author="Jacob Peoples" w:date="2021-06-23T16:50:00Z">
        <w:r w:rsidR="00E95020">
          <w:rPr>
            <w:rFonts w:ascii="Times New Roman" w:hAnsi="Times New Roman" w:cs="Times New Roman"/>
          </w:rPr>
          <w:t xml:space="preserve">is used </w:t>
        </w:r>
      </w:ins>
      <w:r>
        <w:rPr>
          <w:rFonts w:ascii="Times New Roman" w:hAnsi="Times New Roman" w:cs="Times New Roman"/>
        </w:rPr>
        <w:t xml:space="preserve">to filter irrelevant </w:t>
      </w:r>
      <w:ins w:id="107" w:author="Jacob Peoples" w:date="2021-06-23T18:23:00Z">
        <w:r w:rsidR="00552694">
          <w:rPr>
            <w:rFonts w:ascii="Times New Roman" w:hAnsi="Times New Roman" w:cs="Times New Roman"/>
          </w:rPr>
          <w:t>or redundant variables</w:t>
        </w:r>
      </w:ins>
      <w:ins w:id="108" w:author="Jacob Peoples" w:date="2021-06-23T16:51:00Z">
        <w:r w:rsidR="00E96368">
          <w:rPr>
            <w:rFonts w:ascii="Times New Roman" w:hAnsi="Times New Roman" w:cs="Times New Roman"/>
          </w:rPr>
          <w:t>,</w:t>
        </w:r>
      </w:ins>
      <w:del w:id="109" w:author="Jacob Peoples" w:date="2021-06-23T16:50:00Z">
        <w:r w:rsidDel="00E95020">
          <w:rPr>
            <w:rFonts w:ascii="Times New Roman" w:hAnsi="Times New Roman" w:cs="Times New Roman"/>
          </w:rPr>
          <w:delText>features</w:delText>
        </w:r>
      </w:del>
      <w:r>
        <w:rPr>
          <w:rFonts w:ascii="Times New Roman" w:hAnsi="Times New Roman" w:cs="Times New Roman"/>
        </w:rPr>
        <w:t xml:space="preserve"> and the remaining features are used to build a </w:t>
      </w:r>
      <w:r w:rsidR="007169CE">
        <w:rPr>
          <w:rFonts w:ascii="Times New Roman" w:hAnsi="Times New Roman" w:cs="Times New Roman"/>
        </w:rPr>
        <w:t>decision tree using the random survival forest algorithm. The final output is an optimized ensemble survival tree which predicts survival given a set of radiomic features.</w:t>
      </w:r>
    </w:p>
    <w:p w14:paraId="7C429319" w14:textId="77777777" w:rsidR="002C6623" w:rsidRDefault="002C6623" w:rsidP="00C67140">
      <w:pPr>
        <w:spacing w:after="0" w:line="360" w:lineRule="auto"/>
        <w:rPr>
          <w:rFonts w:ascii="Times New Roman" w:hAnsi="Times New Roman" w:cs="Times New Roman"/>
        </w:rPr>
      </w:pPr>
    </w:p>
    <w:p w14:paraId="1A5CEFA3" w14:textId="6AEA0F2C" w:rsidR="00F306F9" w:rsidRPr="00621201"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 xml:space="preserve">Radiomic Feature Extraction     </w:t>
      </w:r>
    </w:p>
    <w:p w14:paraId="5B190D95" w14:textId="40692B79" w:rsidR="00187321"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In the first stage </w:t>
      </w:r>
      <w:r w:rsidR="002C6623">
        <w:rPr>
          <w:rFonts w:ascii="Times New Roman" w:hAnsi="Times New Roman" w:cs="Times New Roman"/>
        </w:rPr>
        <w:t>to train the model,</w:t>
      </w:r>
      <w:r w:rsidRPr="00F306F9">
        <w:rPr>
          <w:rFonts w:ascii="Times New Roman" w:hAnsi="Times New Roman" w:cs="Times New Roman"/>
        </w:rPr>
        <w:t xml:space="preserve"> 108 radiomic features were </w:t>
      </w:r>
      <w:del w:id="110" w:author="Jacob Peoples" w:date="2021-06-23T17:31:00Z">
        <w:r w:rsidRPr="00F306F9" w:rsidDel="00D04924">
          <w:rPr>
            <w:rFonts w:ascii="Times New Roman" w:hAnsi="Times New Roman" w:cs="Times New Roman"/>
          </w:rPr>
          <w:delText xml:space="preserve">then </w:delText>
        </w:r>
      </w:del>
      <w:r w:rsidRPr="00F306F9">
        <w:rPr>
          <w:rFonts w:ascii="Times New Roman" w:hAnsi="Times New Roman" w:cs="Times New Roman"/>
        </w:rPr>
        <w:t xml:space="preserve">computed </w:t>
      </w:r>
      <w:r w:rsidR="002C6623">
        <w:rPr>
          <w:rFonts w:ascii="Times New Roman" w:hAnsi="Times New Roman" w:cs="Times New Roman"/>
        </w:rPr>
        <w:t>for a liver volume extracted f</w:t>
      </w:r>
      <w:ins w:id="111" w:author="Jacob Peoples" w:date="2021-06-23T17:31:00Z">
        <w:r w:rsidR="00D04924">
          <w:rPr>
            <w:rFonts w:ascii="Times New Roman" w:hAnsi="Times New Roman" w:cs="Times New Roman"/>
          </w:rPr>
          <w:t>ro</w:t>
        </w:r>
      </w:ins>
      <w:del w:id="112" w:author="Jacob Peoples" w:date="2021-06-23T17:31:00Z">
        <w:r w:rsidR="002C6623" w:rsidDel="00D04924">
          <w:rPr>
            <w:rFonts w:ascii="Times New Roman" w:hAnsi="Times New Roman" w:cs="Times New Roman"/>
          </w:rPr>
          <w:delText>or</w:delText>
        </w:r>
      </w:del>
      <w:r w:rsidR="002C6623">
        <w:rPr>
          <w:rFonts w:ascii="Times New Roman" w:hAnsi="Times New Roman" w:cs="Times New Roman"/>
        </w:rPr>
        <w:t>m a CT scan</w:t>
      </w:r>
      <w:r w:rsidRPr="00F306F9">
        <w:rPr>
          <w:rFonts w:ascii="Times New Roman" w:hAnsi="Times New Roman" w:cs="Times New Roman"/>
        </w:rPr>
        <w:t xml:space="preserve">. </w:t>
      </w:r>
      <w:r w:rsidR="002C6623">
        <w:rPr>
          <w:rFonts w:ascii="Times New Roman" w:hAnsi="Times New Roman" w:cs="Times New Roman"/>
        </w:rPr>
        <w:t>This</w:t>
      </w:r>
      <w:r w:rsidRPr="00F306F9">
        <w:rPr>
          <w:rFonts w:ascii="Times New Roman" w:hAnsi="Times New Roman" w:cs="Times New Roman"/>
        </w:rPr>
        <w:t xml:space="preserve"> </w:t>
      </w:r>
      <w:r w:rsidR="00183B6C">
        <w:rPr>
          <w:rFonts w:ascii="Times New Roman" w:hAnsi="Times New Roman" w:cs="Times New Roman"/>
        </w:rPr>
        <w:t>include</w:t>
      </w:r>
      <w:r w:rsidR="002C6623">
        <w:rPr>
          <w:rFonts w:ascii="Times New Roman" w:hAnsi="Times New Roman" w:cs="Times New Roman"/>
        </w:rPr>
        <w:t>s</w:t>
      </w:r>
      <w:r w:rsidR="00183B6C">
        <w:rPr>
          <w:rFonts w:ascii="Times New Roman" w:hAnsi="Times New Roman" w:cs="Times New Roman"/>
        </w:rPr>
        <w:t xml:space="preserve"> computations related</w:t>
      </w:r>
      <w:r w:rsidRPr="00F306F9">
        <w:rPr>
          <w:rFonts w:ascii="Times New Roman" w:hAnsi="Times New Roman" w:cs="Times New Roman"/>
        </w:rPr>
        <w:t xml:space="preserve"> to shape, intensity statistics</w:t>
      </w:r>
      <w:r w:rsidR="000449BD">
        <w:rPr>
          <w:rFonts w:ascii="Times New Roman" w:hAnsi="Times New Roman" w:cs="Times New Roman"/>
        </w:rPr>
        <w:t xml:space="preserve">, </w:t>
      </w:r>
      <w:r w:rsidRPr="00F306F9">
        <w:rPr>
          <w:rFonts w:ascii="Times New Roman" w:hAnsi="Times New Roman" w:cs="Times New Roman"/>
        </w:rPr>
        <w:t>gray-level co-occurrence matrices</w:t>
      </w:r>
      <w:r w:rsidR="000449BD">
        <w:rPr>
          <w:rFonts w:ascii="Times New Roman" w:hAnsi="Times New Roman" w:cs="Times New Roman"/>
        </w:rPr>
        <w:t xml:space="preserve">, </w:t>
      </w:r>
      <w:r w:rsidRPr="00F306F9">
        <w:rPr>
          <w:rFonts w:ascii="Times New Roman" w:hAnsi="Times New Roman" w:cs="Times New Roman"/>
        </w:rPr>
        <w:t>gray level run-length matrices</w:t>
      </w:r>
      <w:r w:rsidR="000449BD">
        <w:rPr>
          <w:rFonts w:ascii="Times New Roman" w:hAnsi="Times New Roman" w:cs="Times New Roman"/>
        </w:rPr>
        <w:t xml:space="preserve">, </w:t>
      </w:r>
      <w:r w:rsidRPr="00F306F9">
        <w:rPr>
          <w:rFonts w:ascii="Times New Roman" w:hAnsi="Times New Roman" w:cs="Times New Roman"/>
        </w:rPr>
        <w:t>gray level dependence matrices</w:t>
      </w:r>
      <w:r w:rsidR="000449BD">
        <w:rPr>
          <w:rFonts w:ascii="Times New Roman" w:hAnsi="Times New Roman" w:cs="Times New Roman"/>
        </w:rPr>
        <w:t xml:space="preserve">, </w:t>
      </w:r>
      <w:r w:rsidRPr="00F306F9">
        <w:rPr>
          <w:rFonts w:ascii="Times New Roman" w:hAnsi="Times New Roman" w:cs="Times New Roman"/>
        </w:rPr>
        <w:t>and gray tone difference matrices</w:t>
      </w:r>
      <w:r w:rsidR="000449BD">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the Supplemental </w:t>
      </w:r>
      <w:r w:rsidR="00183B6C">
        <w:rPr>
          <w:rFonts w:ascii="Times New Roman" w:hAnsi="Times New Roman" w:cs="Times New Roman"/>
        </w:rPr>
        <w:t>Table</w:t>
      </w:r>
      <w:r w:rsidR="002C6623">
        <w:rPr>
          <w:rFonts w:ascii="Times New Roman" w:hAnsi="Times New Roman" w:cs="Times New Roman"/>
        </w:rPr>
        <w:t xml:space="preserve"> 1</w:t>
      </w:r>
      <w:r>
        <w:rPr>
          <w:rFonts w:ascii="Times New Roman" w:hAnsi="Times New Roman" w:cs="Times New Roman"/>
        </w:rPr>
        <w:t>.</w:t>
      </w:r>
      <w:r w:rsidR="00183B6C">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sidR="00183B6C">
        <w:rPr>
          <w:rFonts w:ascii="Times New Roman" w:hAnsi="Times New Roman" w:cs="Times New Roman"/>
        </w:rPr>
        <w:t>3</w:t>
      </w:r>
      <w:r w:rsidRPr="00F306F9">
        <w:rPr>
          <w:rFonts w:ascii="Times New Roman" w:hAnsi="Times New Roman" w:cs="Times New Roman"/>
        </w:rPr>
        <w:t xml:space="preserve">. </w:t>
      </w:r>
    </w:p>
    <w:p w14:paraId="4B566164" w14:textId="7F0C4B8F" w:rsidR="00260225" w:rsidRDefault="00260225" w:rsidP="00C67140">
      <w:pPr>
        <w:spacing w:after="0" w:line="360" w:lineRule="auto"/>
        <w:rPr>
          <w:rFonts w:ascii="Times New Roman" w:hAnsi="Times New Roman" w:cs="Times New Roman"/>
        </w:rPr>
      </w:pPr>
      <w:r>
        <w:rPr>
          <w:noProof/>
        </w:rPr>
        <w:drawing>
          <wp:inline distT="0" distB="0" distL="0" distR="0" wp14:anchorId="756BC2AC" wp14:editId="3FCD3800">
            <wp:extent cx="5943600"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8260"/>
                    </a:xfrm>
                    <a:prstGeom prst="rect">
                      <a:avLst/>
                    </a:prstGeom>
                  </pic:spPr>
                </pic:pic>
              </a:graphicData>
            </a:graphic>
          </wp:inline>
        </w:drawing>
      </w:r>
    </w:p>
    <w:p w14:paraId="15BBB6D2" w14:textId="17C093B9" w:rsidR="00297073" w:rsidRDefault="00297073" w:rsidP="00C67140">
      <w:pPr>
        <w:spacing w:after="0" w:line="360" w:lineRule="auto"/>
        <w:rPr>
          <w:rFonts w:ascii="Times New Roman" w:hAnsi="Times New Roman" w:cs="Times New Roman"/>
        </w:rPr>
      </w:pPr>
      <w:r>
        <w:rPr>
          <w:rFonts w:ascii="Times New Roman" w:hAnsi="Times New Roman" w:cs="Times New Roman"/>
        </w:rPr>
        <w:t>Figure 3: Visualization of radiomic feature extraction. a) A liver volume is extracted from the computed tomography scan and features relating to the intensity statistics, shape, and gray level matrices of the live volume are computed. b) An example of one such radiomic feature, skewness, from a liver slice. The skewness generated is a local map of skewness. In the final radiomic computation, one singular value is computed for the entire volume.</w:t>
      </w:r>
    </w:p>
    <w:p w14:paraId="03D0F871" w14:textId="1B5FBA01" w:rsidR="00F306F9" w:rsidRDefault="00F306F9" w:rsidP="00C67140">
      <w:pPr>
        <w:spacing w:after="0" w:line="360" w:lineRule="auto"/>
        <w:rPr>
          <w:rFonts w:ascii="Times New Roman" w:hAnsi="Times New Roman" w:cs="Times New Roman"/>
        </w:rPr>
      </w:pPr>
    </w:p>
    <w:p w14:paraId="51E32F3F" w14:textId="3054F59C" w:rsidR="00555710" w:rsidRPr="00555710"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Feature Selection</w:t>
      </w:r>
    </w:p>
    <w:p w14:paraId="426F7787" w14:textId="044D9283"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to </w:t>
      </w:r>
      <w:r w:rsidR="002C6623">
        <w:rPr>
          <w:rFonts w:ascii="Times New Roman" w:hAnsi="Times New Roman" w:cs="Times New Roman"/>
        </w:rPr>
        <w:t>inclusion of irrelevant</w:t>
      </w:r>
      <w:ins w:id="113" w:author="Jacob Peoples" w:date="2021-06-23T17:32:00Z">
        <w:r w:rsidR="00D04924">
          <w:rPr>
            <w:rFonts w:ascii="Times New Roman" w:hAnsi="Times New Roman" w:cs="Times New Roman"/>
          </w:rPr>
          <w:t xml:space="preserve"> or redundant</w:t>
        </w:r>
      </w:ins>
      <w:r w:rsidR="002C6623">
        <w:rPr>
          <w:rFonts w:ascii="Times New Roman" w:hAnsi="Times New Roman" w:cs="Times New Roman"/>
        </w:rPr>
        <w:t xml:space="preserve"> features. </w:t>
      </w:r>
      <w:r w:rsidRPr="00F306F9">
        <w:rPr>
          <w:rFonts w:ascii="Times New Roman" w:hAnsi="Times New Roman" w:cs="Times New Roman"/>
        </w:rPr>
        <w:t xml:space="preserve">Hence, several feature selection strategies have been employed. First, </w:t>
      </w:r>
      <w:del w:id="114" w:author="Jacob Peoples" w:date="2021-06-23T17:35:00Z">
        <w:r w:rsidRPr="00F306F9" w:rsidDel="00A20C22">
          <w:rPr>
            <w:rFonts w:ascii="Times New Roman" w:hAnsi="Times New Roman" w:cs="Times New Roman"/>
          </w:rPr>
          <w:delText xml:space="preserve">features </w:delText>
        </w:r>
      </w:del>
      <w:r w:rsidRPr="00F306F9">
        <w:rPr>
          <w:rFonts w:ascii="Times New Roman" w:hAnsi="Times New Roman" w:cs="Times New Roman"/>
        </w:rPr>
        <w:t xml:space="preserve">variance thresholding was performed to remove any feature with no variance. Next, </w:t>
      </w:r>
      <w:ins w:id="115" w:author="Jacob Peoples" w:date="2021-06-23T17:56:00Z">
        <w:r w:rsidR="007A05FF">
          <w:rPr>
            <w:rFonts w:ascii="Times New Roman" w:hAnsi="Times New Roman" w:cs="Times New Roman"/>
          </w:rPr>
          <w:t>redundant features</w:t>
        </w:r>
      </w:ins>
      <w:ins w:id="116" w:author="Jacob Peoples" w:date="2021-06-23T17:35:00Z">
        <w:r w:rsidR="00A20C22">
          <w:rPr>
            <w:rFonts w:ascii="Times New Roman" w:hAnsi="Times New Roman" w:cs="Times New Roman"/>
          </w:rPr>
          <w:t xml:space="preserve"> </w:t>
        </w:r>
      </w:ins>
      <w:del w:id="117" w:author="Jacob Peoples" w:date="2021-06-23T17:33:00Z">
        <w:r w:rsidR="00555710" w:rsidDel="00D04924">
          <w:rPr>
            <w:rFonts w:ascii="Times New Roman" w:hAnsi="Times New Roman" w:cs="Times New Roman"/>
          </w:rPr>
          <w:delText>similar features</w:delText>
        </w:r>
      </w:del>
      <w:del w:id="118" w:author="Jacob Peoples" w:date="2021-06-23T17:35:00Z">
        <w:r w:rsidRPr="00F306F9" w:rsidDel="00A20C22">
          <w:rPr>
            <w:rFonts w:ascii="Times New Roman" w:hAnsi="Times New Roman" w:cs="Times New Roman"/>
          </w:rPr>
          <w:delText xml:space="preserve"> </w:delText>
        </w:r>
      </w:del>
      <w:r w:rsidRPr="00F306F9">
        <w:rPr>
          <w:rFonts w:ascii="Times New Roman" w:hAnsi="Times New Roman" w:cs="Times New Roman"/>
        </w:rPr>
        <w:t xml:space="preserve">were removed </w:t>
      </w:r>
      <w:del w:id="119" w:author="Jacob Peoples" w:date="2021-06-23T17:57:00Z">
        <w:r w:rsidRPr="00F306F9" w:rsidDel="007A05FF">
          <w:rPr>
            <w:rFonts w:ascii="Times New Roman" w:hAnsi="Times New Roman" w:cs="Times New Roman"/>
          </w:rPr>
          <w:delText xml:space="preserve">by </w:delText>
        </w:r>
      </w:del>
      <w:del w:id="120" w:author="Jacob Peoples" w:date="2021-06-23T17:33:00Z">
        <w:r w:rsidRPr="00F306F9" w:rsidDel="00D04924">
          <w:rPr>
            <w:rFonts w:ascii="Times New Roman" w:hAnsi="Times New Roman" w:cs="Times New Roman"/>
          </w:rPr>
          <w:delText xml:space="preserve">computing </w:delText>
        </w:r>
        <w:r w:rsidR="00555710" w:rsidDel="00D04924">
          <w:rPr>
            <w:rFonts w:ascii="Times New Roman" w:hAnsi="Times New Roman" w:cs="Times New Roman"/>
          </w:rPr>
          <w:delText>remove</w:delText>
        </w:r>
      </w:del>
      <w:del w:id="121" w:author="Jacob Peoples" w:date="2021-06-23T17:57:00Z">
        <w:r w:rsidR="00555710" w:rsidDel="007A05FF">
          <w:rPr>
            <w:rFonts w:ascii="Times New Roman" w:hAnsi="Times New Roman" w:cs="Times New Roman"/>
          </w:rPr>
          <w:delText xml:space="preserve"> features above</w:delText>
        </w:r>
      </w:del>
      <w:ins w:id="122" w:author="Jacob Peoples" w:date="2021-06-23T17:57:00Z">
        <w:r w:rsidR="007A05FF">
          <w:rPr>
            <w:rFonts w:ascii="Times New Roman" w:hAnsi="Times New Roman" w:cs="Times New Roman"/>
          </w:rPr>
          <w:t>using</w:t>
        </w:r>
      </w:ins>
      <w:r w:rsidR="00555710">
        <w:rPr>
          <w:rFonts w:ascii="Times New Roman" w:hAnsi="Times New Roman" w:cs="Times New Roman"/>
        </w:rPr>
        <w:t xml:space="preserve"> a variance inflation factor threshold of 10</w:t>
      </w:r>
      <w:ins w:id="123" w:author="Jacob Peoples" w:date="2021-06-23T17:57:00Z">
        <w:r w:rsidR="007A05FF">
          <w:rPr>
            <w:rFonts w:ascii="Times New Roman" w:hAnsi="Times New Roman" w:cs="Times New Roman"/>
          </w:rPr>
          <w:t xml:space="preserve"> as an indicator of collinearity</w:t>
        </w:r>
      </w:ins>
      <w:del w:id="124" w:author="Jacob Peoples" w:date="2021-06-23T17:35:00Z">
        <w:r w:rsidR="00555710" w:rsidDel="00A20C22">
          <w:rPr>
            <w:rFonts w:ascii="Times New Roman" w:hAnsi="Times New Roman" w:cs="Times New Roman"/>
          </w:rPr>
          <w:delText>, indicating collinearity</w:delText>
        </w:r>
      </w:del>
      <w:r w:rsidR="00555710">
        <w:rPr>
          <w:rFonts w:ascii="Times New Roman" w:hAnsi="Times New Roman" w:cs="Times New Roman"/>
        </w:rPr>
        <w:t xml:space="preserve"> </w:t>
      </w:r>
      <w:r w:rsidR="002E42B4">
        <w:rPr>
          <w:rFonts w:ascii="Times New Roman" w:hAnsi="Times New Roman" w:cs="Times New Roman"/>
        </w:rPr>
        <w:t>[16].</w:t>
      </w:r>
    </w:p>
    <w:p w14:paraId="37B5EED8" w14:textId="77777777" w:rsidR="00F306F9" w:rsidRPr="00F306F9" w:rsidRDefault="00F306F9" w:rsidP="00C67140">
      <w:pPr>
        <w:spacing w:after="0" w:line="360" w:lineRule="auto"/>
        <w:rPr>
          <w:rFonts w:ascii="Times New Roman" w:hAnsi="Times New Roman" w:cs="Times New Roman"/>
        </w:rPr>
      </w:pPr>
    </w:p>
    <w:p w14:paraId="64ADDF14" w14:textId="06079CE6" w:rsidR="00F306F9" w:rsidRDefault="00F306F9" w:rsidP="00C67140">
      <w:pPr>
        <w:spacing w:after="0" w:line="360" w:lineRule="auto"/>
        <w:rPr>
          <w:rFonts w:ascii="Times New Roman" w:hAnsi="Times New Roman" w:cs="Times New Roman"/>
        </w:rPr>
      </w:pPr>
      <w:commentRangeStart w:id="125"/>
      <w:r w:rsidRPr="00F306F9">
        <w:rPr>
          <w:rFonts w:ascii="Times New Roman" w:hAnsi="Times New Roman" w:cs="Times New Roman"/>
        </w:rPr>
        <w:t xml:space="preserve">If the number of samples are not sufficient for the dimensionality of the feature space, then overfitting is likely to occur </w:t>
      </w:r>
      <w:r w:rsidR="002E42B4">
        <w:rPr>
          <w:rFonts w:ascii="Times New Roman" w:hAnsi="Times New Roman" w:cs="Times New Roman"/>
        </w:rPr>
        <w:t xml:space="preserve">[17]. </w:t>
      </w:r>
      <w:ins w:id="126" w:author="Jacob Peoples" w:date="2021-06-23T17:58:00Z">
        <w:r w:rsidR="007A05FF">
          <w:rPr>
            <w:rFonts w:ascii="Times New Roman" w:hAnsi="Times New Roman" w:cs="Times New Roman"/>
          </w:rPr>
          <w:t>To further reduce the feature set w</w:t>
        </w:r>
      </w:ins>
      <w:ins w:id="127" w:author="Jacob Peoples" w:date="2021-06-23T17:52:00Z">
        <w:r w:rsidR="007A05FF">
          <w:rPr>
            <w:rFonts w:ascii="Times New Roman" w:hAnsi="Times New Roman" w:cs="Times New Roman"/>
          </w:rPr>
          <w:t>e therefore scored the relevance of th</w:t>
        </w:r>
      </w:ins>
      <w:ins w:id="128" w:author="Jacob Peoples" w:date="2021-06-23T17:53:00Z">
        <w:r w:rsidR="007A05FF">
          <w:rPr>
            <w:rFonts w:ascii="Times New Roman" w:hAnsi="Times New Roman" w:cs="Times New Roman"/>
          </w:rPr>
          <w:t>e remaining features using the hazard ratios predicted for each variable in a Cox proportional hazards model</w:t>
        </w:r>
      </w:ins>
      <w:ins w:id="129" w:author="Jacob Peoples" w:date="2021-06-23T17:54:00Z">
        <w:r w:rsidR="007A05FF">
          <w:rPr>
            <w:rFonts w:ascii="Times New Roman" w:hAnsi="Times New Roman" w:cs="Times New Roman"/>
          </w:rPr>
          <w:t xml:space="preserve"> [18]</w:t>
        </w:r>
      </w:ins>
      <w:ins w:id="130" w:author="Jacob Peoples" w:date="2021-06-23T17:53:00Z">
        <w:r w:rsidR="007A05FF">
          <w:rPr>
            <w:rFonts w:ascii="Times New Roman" w:hAnsi="Times New Roman" w:cs="Times New Roman"/>
          </w:rPr>
          <w:t>, and</w:t>
        </w:r>
      </w:ins>
      <w:ins w:id="131" w:author="Jacob Peoples" w:date="2021-06-23T17:54:00Z">
        <w:r w:rsidR="007A05FF">
          <w:rPr>
            <w:rFonts w:ascii="Times New Roman" w:hAnsi="Times New Roman" w:cs="Times New Roman"/>
          </w:rPr>
          <w:t xml:space="preserve"> removed less relevant features until the ratio of features to samples was less than 1:10.</w:t>
        </w:r>
      </w:ins>
      <w:ins w:id="132" w:author="Jacob Peoples" w:date="2021-06-23T17:53:00Z">
        <w:r w:rsidR="007A05FF">
          <w:rPr>
            <w:rFonts w:ascii="Times New Roman" w:hAnsi="Times New Roman" w:cs="Times New Roman"/>
          </w:rPr>
          <w:t xml:space="preserve"> </w:t>
        </w:r>
      </w:ins>
      <w:del w:id="133" w:author="Jacob Peoples" w:date="2021-06-23T17:51:00Z">
        <w:r w:rsidRPr="00F306F9" w:rsidDel="007A05FF">
          <w:rPr>
            <w:rFonts w:ascii="Times New Roman" w:hAnsi="Times New Roman" w:cs="Times New Roman"/>
          </w:rPr>
          <w:delText xml:space="preserve">To further filter features, we create an initial Cox hazard regression model </w:delText>
        </w:r>
        <w:r w:rsidR="002C6623" w:rsidDel="007A05FF">
          <w:rPr>
            <w:rFonts w:ascii="Times New Roman" w:hAnsi="Times New Roman" w:cs="Times New Roman"/>
          </w:rPr>
          <w:delText xml:space="preserve">and removed features </w:delText>
        </w:r>
        <w:r w:rsidRPr="00F306F9" w:rsidDel="007A05FF">
          <w:rPr>
            <w:rFonts w:ascii="Times New Roman" w:hAnsi="Times New Roman" w:cs="Times New Roman"/>
          </w:rPr>
          <w:delText>with the lowest hazard ratio</w:delText>
        </w:r>
      </w:del>
      <w:del w:id="134" w:author="Jacob Peoples" w:date="2021-06-23T17:54:00Z">
        <w:r w:rsidRPr="00F306F9" w:rsidDel="007A05FF">
          <w:rPr>
            <w:rFonts w:ascii="Times New Roman" w:hAnsi="Times New Roman" w:cs="Times New Roman"/>
          </w:rPr>
          <w:delText xml:space="preserve"> until the ratio between features to samples </w:delText>
        </w:r>
      </w:del>
      <w:del w:id="135" w:author="Jacob Peoples" w:date="2021-06-23T17:40:00Z">
        <w:r w:rsidRPr="00F306F9" w:rsidDel="00A20C22">
          <w:rPr>
            <w:rFonts w:ascii="Times New Roman" w:hAnsi="Times New Roman" w:cs="Times New Roman"/>
          </w:rPr>
          <w:delText>is</w:delText>
        </w:r>
      </w:del>
      <w:del w:id="136" w:author="Jacob Peoples" w:date="2021-06-23T17:54:00Z">
        <w:r w:rsidRPr="00F306F9" w:rsidDel="007A05FF">
          <w:rPr>
            <w:rFonts w:ascii="Times New Roman" w:hAnsi="Times New Roman" w:cs="Times New Roman"/>
          </w:rPr>
          <w:delText xml:space="preserve"> below 1:10. Although Cox hazard regression may be limited in predictive power by not explicitly computing how to use features to predict the outcome, the regression has still been used for initial feature selection in literature </w:delText>
        </w:r>
        <w:r w:rsidR="002E42B4" w:rsidDel="007A05FF">
          <w:rPr>
            <w:rFonts w:ascii="Times New Roman" w:hAnsi="Times New Roman" w:cs="Times New Roman"/>
          </w:rPr>
          <w:delText>[18]</w:delText>
        </w:r>
        <w:r w:rsidRPr="00F306F9" w:rsidDel="007A05FF">
          <w:rPr>
            <w:rFonts w:ascii="Times New Roman" w:hAnsi="Times New Roman" w:cs="Times New Roman"/>
          </w:rPr>
          <w:delText xml:space="preserve"> as its strength is identifying relevant features. </w:delText>
        </w:r>
      </w:del>
      <w:r w:rsidRPr="00F306F9">
        <w:rPr>
          <w:rFonts w:ascii="Times New Roman" w:hAnsi="Times New Roman" w:cs="Times New Roman"/>
        </w:rPr>
        <w:t xml:space="preserve">This additional step is dependent on the sample size and with sufficient samples in future studies may be unnecessary. </w:t>
      </w:r>
      <w:del w:id="137" w:author="Jacob Peoples" w:date="2021-06-23T18:00:00Z">
        <w:r w:rsidRPr="00F306F9" w:rsidDel="007E1AB5">
          <w:rPr>
            <w:rFonts w:ascii="Times New Roman" w:hAnsi="Times New Roman" w:cs="Times New Roman"/>
          </w:rPr>
          <w:delText>The final feature set is then used as in input to train a machine learning survival model.</w:delText>
        </w:r>
      </w:del>
      <w:commentRangeEnd w:id="125"/>
      <w:r w:rsidR="007E1AB5">
        <w:rPr>
          <w:rStyle w:val="CommentReference"/>
        </w:rPr>
        <w:commentReference w:id="125"/>
      </w:r>
    </w:p>
    <w:p w14:paraId="0CA74FFE" w14:textId="09B46EE3" w:rsidR="00B269DC" w:rsidRDefault="00B269DC" w:rsidP="00C67140">
      <w:pPr>
        <w:spacing w:after="0" w:line="360" w:lineRule="auto"/>
        <w:rPr>
          <w:rFonts w:ascii="Times New Roman" w:hAnsi="Times New Roman" w:cs="Times New Roman"/>
        </w:rPr>
      </w:pPr>
    </w:p>
    <w:p w14:paraId="0F0A50D8" w14:textId="465F276E" w:rsidR="00F306F9" w:rsidRPr="00621201" w:rsidRDefault="00B269DC" w:rsidP="00C67140">
      <w:pPr>
        <w:spacing w:after="0" w:line="360" w:lineRule="auto"/>
        <w:rPr>
          <w:rFonts w:ascii="Times New Roman" w:hAnsi="Times New Roman" w:cs="Times New Roman"/>
          <w:b/>
          <w:bCs/>
        </w:rPr>
      </w:pPr>
      <w:commentRangeStart w:id="138"/>
      <w:commentRangeStart w:id="139"/>
      <w:r>
        <w:rPr>
          <w:rFonts w:ascii="Times New Roman" w:hAnsi="Times New Roman" w:cs="Times New Roman"/>
          <w:b/>
          <w:bCs/>
        </w:rPr>
        <w:lastRenderedPageBreak/>
        <w:t>Random Survival Forest Model</w:t>
      </w:r>
      <w:commentRangeEnd w:id="138"/>
      <w:r w:rsidR="007E1AB5">
        <w:rPr>
          <w:rStyle w:val="CommentReference"/>
        </w:rPr>
        <w:commentReference w:id="138"/>
      </w:r>
      <w:commentRangeEnd w:id="139"/>
      <w:r w:rsidR="00372806">
        <w:rPr>
          <w:rStyle w:val="CommentReference"/>
        </w:rPr>
        <w:commentReference w:id="139"/>
      </w:r>
    </w:p>
    <w:p w14:paraId="2A43AFB4" w14:textId="0A87F1A4" w:rsidR="00297136"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sidR="002E42B4">
        <w:rPr>
          <w:rFonts w:ascii="Times New Roman" w:hAnsi="Times New Roman" w:cs="Times New Roman"/>
        </w:rPr>
        <w:t>[19].</w:t>
      </w:r>
      <w:r w:rsidRPr="00F306F9">
        <w:rPr>
          <w:rFonts w:ascii="Times New Roman" w:hAnsi="Times New Roman" w:cs="Times New Roman"/>
        </w:rPr>
        <w:t xml:space="preserve"> The RSF algorithm operates by creating a</w:t>
      </w:r>
      <w:ins w:id="140" w:author="Ricky Hu" w:date="2021-07-05T21:18:00Z">
        <w:r w:rsidR="00372806">
          <w:rPr>
            <w:rFonts w:ascii="Times New Roman" w:hAnsi="Times New Roman" w:cs="Times New Roman"/>
          </w:rPr>
          <w:t xml:space="preserve">n ensemble </w:t>
        </w:r>
      </w:ins>
      <w:del w:id="141" w:author="Ricky Hu" w:date="2021-07-05T21:18:00Z">
        <w:r w:rsidRPr="00F306F9" w:rsidDel="00372806">
          <w:rPr>
            <w:rFonts w:ascii="Times New Roman" w:hAnsi="Times New Roman" w:cs="Times New Roman"/>
          </w:rPr>
          <w:delText xml:space="preserve"> </w:delText>
        </w:r>
      </w:del>
      <w:r w:rsidRPr="00F306F9">
        <w:rPr>
          <w:rFonts w:ascii="Times New Roman" w:hAnsi="Times New Roman" w:cs="Times New Roman"/>
        </w:rPr>
        <w:t xml:space="preserve">decision tree with nodes representing features with a threshold value. </w:t>
      </w:r>
      <w:commentRangeStart w:id="142"/>
      <w:commentRangeStart w:id="143"/>
      <w:del w:id="144" w:author="Ricky Hu" w:date="2021-07-05T21:19:00Z">
        <w:r w:rsidRPr="00F306F9" w:rsidDel="00372806">
          <w:rPr>
            <w:rFonts w:ascii="Times New Roman" w:hAnsi="Times New Roman" w:cs="Times New Roman"/>
          </w:rPr>
          <w:delText xml:space="preserve">Prediction occurs by having a patient traverse </w:delText>
        </w:r>
      </w:del>
      <w:del w:id="145" w:author="Ricky Hu" w:date="2021-07-04T23:56:00Z">
        <w:r w:rsidRPr="00F306F9" w:rsidDel="00A01DE2">
          <w:rPr>
            <w:rFonts w:ascii="Times New Roman" w:hAnsi="Times New Roman" w:cs="Times New Roman"/>
          </w:rPr>
          <w:delText xml:space="preserve">the </w:delText>
        </w:r>
      </w:del>
      <w:del w:id="146" w:author="Ricky Hu" w:date="2021-07-05T21:19:00Z">
        <w:r w:rsidRPr="00F306F9" w:rsidDel="00372806">
          <w:rPr>
            <w:rFonts w:ascii="Times New Roman" w:hAnsi="Times New Roman" w:cs="Times New Roman"/>
          </w:rPr>
          <w:delText>tree</w:delText>
        </w:r>
        <w:commentRangeEnd w:id="142"/>
        <w:r w:rsidR="007E1AB5" w:rsidDel="00372806">
          <w:rPr>
            <w:rStyle w:val="CommentReference"/>
          </w:rPr>
          <w:commentReference w:id="142"/>
        </w:r>
        <w:commentRangeEnd w:id="143"/>
        <w:r w:rsidR="00C17D90" w:rsidDel="00372806">
          <w:rPr>
            <w:rStyle w:val="CommentReference"/>
          </w:rPr>
          <w:commentReference w:id="143"/>
        </w:r>
        <w:r w:rsidRPr="00F306F9" w:rsidDel="00372806">
          <w:rPr>
            <w:rFonts w:ascii="Times New Roman" w:hAnsi="Times New Roman" w:cs="Times New Roman"/>
          </w:rPr>
          <w:delText xml:space="preserve">, comparing the radiomic features of a patient with the current node and traversing to either the left or right child node </w:delText>
        </w:r>
        <w:r w:rsidR="00297073" w:rsidRPr="00F306F9" w:rsidDel="00372806">
          <w:rPr>
            <w:rFonts w:ascii="Times New Roman" w:hAnsi="Times New Roman" w:cs="Times New Roman"/>
          </w:rPr>
          <w:delText>depending on</w:delText>
        </w:r>
        <w:r w:rsidRPr="00F306F9" w:rsidDel="00372806">
          <w:rPr>
            <w:rFonts w:ascii="Times New Roman" w:hAnsi="Times New Roman" w:cs="Times New Roman"/>
          </w:rPr>
          <w:delText xml:space="preserve"> if the feature is greater than the threshold</w:delText>
        </w:r>
        <w:r w:rsidR="00297073" w:rsidDel="00372806">
          <w:rPr>
            <w:rFonts w:ascii="Times New Roman" w:hAnsi="Times New Roman" w:cs="Times New Roman"/>
          </w:rPr>
          <w:delText xml:space="preserve">. </w:delText>
        </w:r>
      </w:del>
      <w:r w:rsidR="00297073">
        <w:rPr>
          <w:rFonts w:ascii="Times New Roman" w:hAnsi="Times New Roman" w:cs="Times New Roman"/>
        </w:rPr>
        <w:t xml:space="preserve">The features used for the nodes and the threshold values </w:t>
      </w:r>
      <w:del w:id="147" w:author="Ricky Hu" w:date="2021-07-05T21:19:00Z">
        <w:r w:rsidR="00297073" w:rsidDel="00372806">
          <w:rPr>
            <w:rFonts w:ascii="Times New Roman" w:hAnsi="Times New Roman" w:cs="Times New Roman"/>
          </w:rPr>
          <w:delText xml:space="preserve">are </w:delText>
        </w:r>
      </w:del>
      <w:ins w:id="148" w:author="Ricky Hu" w:date="2021-07-05T21:19:00Z">
        <w:r w:rsidR="00372806">
          <w:rPr>
            <w:rFonts w:ascii="Times New Roman" w:hAnsi="Times New Roman" w:cs="Times New Roman"/>
          </w:rPr>
          <w:t>were</w:t>
        </w:r>
        <w:r w:rsidR="00372806">
          <w:rPr>
            <w:rFonts w:ascii="Times New Roman" w:hAnsi="Times New Roman" w:cs="Times New Roman"/>
          </w:rPr>
          <w:t xml:space="preserve"> </w:t>
        </w:r>
      </w:ins>
      <w:r w:rsidR="00297073">
        <w:rPr>
          <w:rFonts w:ascii="Times New Roman" w:hAnsi="Times New Roman" w:cs="Times New Roman"/>
        </w:rPr>
        <w:t>adjusted with each pass of patient data</w:t>
      </w:r>
      <w:r w:rsidR="00297136">
        <w:rPr>
          <w:rFonts w:ascii="Times New Roman" w:hAnsi="Times New Roman" w:cs="Times New Roman"/>
        </w:rPr>
        <w:t xml:space="preserve"> to maximize the log-rank test given by:</w:t>
      </w:r>
    </w:p>
    <w:p w14:paraId="2FF4D188" w14:textId="77777777" w:rsidR="00297136" w:rsidRDefault="00297136"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1A3996FB" w14:textId="1C4DD0AF" w:rsidR="00297136" w:rsidRPr="00297136" w:rsidDel="00372806" w:rsidRDefault="00297136" w:rsidP="00C67140">
      <w:pPr>
        <w:spacing w:after="0" w:line="360" w:lineRule="auto"/>
        <w:rPr>
          <w:del w:id="149" w:author="Ricky Hu" w:date="2021-07-05T21:19:00Z"/>
          <w:rFonts w:ascii="Times New Roman" w:eastAsiaTheme="minorEastAsia" w:hAnsi="Times New Roman" w:cs="Times New Roman"/>
        </w:rPr>
      </w:pPr>
      <w:r>
        <w:rPr>
          <w:rFonts w:ascii="Times New Roman" w:eastAsiaTheme="minorEastAsia" w:hAnsi="Times New Roman" w:cs="Times New Roman"/>
        </w:rPr>
        <w:t xml:space="preserve">Where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rPr>
        <w:t xml:space="preserve">, </w:t>
      </w:r>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E</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number of patients with an event or at risk at a daughter node. The cumulative hazard</w:t>
      </w:r>
      <w:del w:id="150" w:author="Ricky Hu" w:date="2021-07-05T21:19:00Z">
        <w:r w:rsidDel="00372806">
          <w:rPr>
            <w:rFonts w:ascii="Times New Roman" w:eastAsiaTheme="minorEastAsia" w:hAnsi="Times New Roman" w:cs="Times New Roman"/>
          </w:rPr>
          <w:delText xml:space="preserve"> is then </w:delText>
        </w:r>
      </w:del>
      <w:ins w:id="151" w:author="Ricky Hu" w:date="2021-07-05T21:19:00Z">
        <w:r w:rsidR="00372806">
          <w:rPr>
            <w:rFonts w:ascii="Times New Roman" w:eastAsiaTheme="minorEastAsia" w:hAnsi="Times New Roman" w:cs="Times New Roman"/>
          </w:rPr>
          <w:t xml:space="preserve"> was </w:t>
        </w:r>
      </w:ins>
      <w:r>
        <w:rPr>
          <w:rFonts w:ascii="Times New Roman" w:eastAsiaTheme="minorEastAsia" w:hAnsi="Times New Roman" w:cs="Times New Roman"/>
        </w:rPr>
        <w:t xml:space="preserve">calculated by the Nelson-Aalen estimator </w:t>
      </w:r>
      <w:r w:rsidR="002E42B4">
        <w:rPr>
          <w:rFonts w:ascii="Times New Roman" w:eastAsiaTheme="minorEastAsia" w:hAnsi="Times New Roman" w:cs="Times New Roman"/>
        </w:rPr>
        <w:t>[20].</w:t>
      </w:r>
      <w:ins w:id="152" w:author="Ricky Hu" w:date="2021-07-05T21:19:00Z">
        <w:r w:rsidR="00372806">
          <w:rPr>
            <w:rFonts w:ascii="Times New Roman" w:hAnsi="Times New Roman" w:cs="Times New Roman"/>
          </w:rPr>
          <w:t xml:space="preserve"> </w:t>
        </w:r>
      </w:ins>
    </w:p>
    <w:p w14:paraId="6526F749" w14:textId="77777777" w:rsidR="00297136" w:rsidDel="00372806" w:rsidRDefault="00297073" w:rsidP="00C67140">
      <w:pPr>
        <w:spacing w:after="0" w:line="360" w:lineRule="auto"/>
        <w:rPr>
          <w:del w:id="153" w:author="Ricky Hu" w:date="2021-07-05T21:19:00Z"/>
          <w:rFonts w:ascii="Times New Roman" w:hAnsi="Times New Roman" w:cs="Times New Roman"/>
        </w:rPr>
      </w:pPr>
      <w:del w:id="154" w:author="Ricky Hu" w:date="2021-07-05T21:19:00Z">
        <w:r w:rsidDel="00372806">
          <w:rPr>
            <w:rFonts w:ascii="Times New Roman" w:hAnsi="Times New Roman" w:cs="Times New Roman"/>
          </w:rPr>
          <w:delText xml:space="preserve"> </w:delText>
        </w:r>
      </w:del>
    </w:p>
    <w:p w14:paraId="721CEAD4" w14:textId="47188D6E" w:rsidR="00F306F9" w:rsidRDefault="00297136" w:rsidP="00C67140">
      <w:pPr>
        <w:spacing w:after="0" w:line="360" w:lineRule="auto"/>
        <w:rPr>
          <w:rFonts w:ascii="Times New Roman" w:hAnsi="Times New Roman" w:cs="Times New Roman"/>
        </w:rPr>
      </w:pPr>
      <w:r>
        <w:rPr>
          <w:rFonts w:ascii="Times New Roman" w:hAnsi="Times New Roman" w:cs="Times New Roman"/>
        </w:rPr>
        <w:t xml:space="preserve">A detailed outline of the algorithm is available in the </w:t>
      </w:r>
      <w:r w:rsidR="00297073">
        <w:rPr>
          <w:rFonts w:ascii="Times New Roman" w:hAnsi="Times New Roman" w:cs="Times New Roman"/>
        </w:rPr>
        <w:t>Supplemental Information</w:t>
      </w:r>
      <w:r>
        <w:rPr>
          <w:rFonts w:ascii="Times New Roman" w:hAnsi="Times New Roman" w:cs="Times New Roman"/>
        </w:rPr>
        <w:t xml:space="preserve"> section</w:t>
      </w:r>
      <w:r w:rsidR="00297073">
        <w:rPr>
          <w:rFonts w:ascii="Times New Roman" w:hAnsi="Times New Roman" w:cs="Times New Roman"/>
        </w:rPr>
        <w:t>.</w:t>
      </w:r>
      <w:r w:rsidR="002C6623">
        <w:rPr>
          <w:rFonts w:ascii="Times New Roman" w:hAnsi="Times New Roman" w:cs="Times New Roman"/>
        </w:rPr>
        <w:t xml:space="preserve"> </w:t>
      </w:r>
      <w:r w:rsidR="00F306F9" w:rsidRPr="00F306F9">
        <w:rPr>
          <w:rFonts w:ascii="Times New Roman" w:hAnsi="Times New Roman" w:cs="Times New Roman"/>
        </w:rPr>
        <w:t>Hyperparameters</w:t>
      </w:r>
      <w:r w:rsidR="00260225">
        <w:rPr>
          <w:rFonts w:ascii="Times New Roman" w:hAnsi="Times New Roman" w:cs="Times New Roman"/>
        </w:rPr>
        <w:t>,</w:t>
      </w:r>
      <w:r w:rsidR="00F306F9" w:rsidRPr="00F306F9">
        <w:rPr>
          <w:rFonts w:ascii="Times New Roman" w:hAnsi="Times New Roman" w:cs="Times New Roman"/>
        </w:rPr>
        <w:t xml:space="preserve"> includ</w:t>
      </w:r>
      <w:r w:rsidR="00260225">
        <w:rPr>
          <w:rFonts w:ascii="Times New Roman" w:hAnsi="Times New Roman" w:cs="Times New Roman"/>
        </w:rPr>
        <w:t xml:space="preserve">ing </w:t>
      </w:r>
      <w:r w:rsidR="00F306F9" w:rsidRPr="00F306F9">
        <w:rPr>
          <w:rFonts w:ascii="Times New Roman" w:hAnsi="Times New Roman" w:cs="Times New Roman"/>
        </w:rPr>
        <w:t>maximum number of trees, maximum number of patients for a terminal node, and maximum depth</w:t>
      </w:r>
      <w:r w:rsidR="00260225">
        <w:rPr>
          <w:rFonts w:ascii="Times New Roman" w:hAnsi="Times New Roman" w:cs="Times New Roman"/>
        </w:rPr>
        <w:t xml:space="preserve">, </w:t>
      </w:r>
      <w:commentRangeStart w:id="155"/>
      <w:commentRangeStart w:id="156"/>
      <w:r w:rsidR="00260225">
        <w:rPr>
          <w:rFonts w:ascii="Times New Roman" w:hAnsi="Times New Roman" w:cs="Times New Roman"/>
        </w:rPr>
        <w:t>were optimized with a gridsearch algorithm</w:t>
      </w:r>
      <w:commentRangeEnd w:id="155"/>
      <w:r w:rsidR="00552694">
        <w:rPr>
          <w:rStyle w:val="CommentReference"/>
        </w:rPr>
        <w:commentReference w:id="155"/>
      </w:r>
      <w:commentRangeEnd w:id="156"/>
      <w:r w:rsidR="00C17D90">
        <w:rPr>
          <w:rStyle w:val="CommentReference"/>
        </w:rPr>
        <w:commentReference w:id="156"/>
      </w:r>
      <w:ins w:id="157" w:author="Ricky Hu" w:date="2021-07-04T23:59:00Z">
        <w:r w:rsidR="00A01DE2">
          <w:rPr>
            <w:rFonts w:ascii="Times New Roman" w:hAnsi="Times New Roman" w:cs="Times New Roman"/>
          </w:rPr>
          <w:t xml:space="preserve"> that occurs within a cross-validation loop</w:t>
        </w:r>
      </w:ins>
      <w:r w:rsidR="00260225">
        <w:rPr>
          <w:rFonts w:ascii="Times New Roman" w:hAnsi="Times New Roman" w:cs="Times New Roman"/>
        </w:rPr>
        <w:t>.</w:t>
      </w:r>
      <w:r w:rsidR="00297073">
        <w:rPr>
          <w:rFonts w:ascii="Times New Roman" w:hAnsi="Times New Roman" w:cs="Times New Roman"/>
        </w:rPr>
        <w:t xml:space="preserve"> After optimization, feature importances were computed by the difference between the error rate and the perturbed error rate for that feature.</w:t>
      </w:r>
    </w:p>
    <w:p w14:paraId="5752C39B" w14:textId="77777777" w:rsidR="00260225" w:rsidRDefault="00260225" w:rsidP="00C67140">
      <w:pPr>
        <w:spacing w:after="0" w:line="360" w:lineRule="auto"/>
        <w:rPr>
          <w:rFonts w:ascii="Times New Roman" w:hAnsi="Times New Roman" w:cs="Times New Roman"/>
        </w:rPr>
      </w:pPr>
    </w:p>
    <w:p w14:paraId="54BC635B" w14:textId="21120189" w:rsidR="00F306F9" w:rsidRDefault="00260225" w:rsidP="00C67140">
      <w:pPr>
        <w:spacing w:after="0" w:line="360" w:lineRule="auto"/>
        <w:rPr>
          <w:ins w:id="158" w:author="Jacob Peoples" w:date="2021-06-23T18:11:00Z"/>
          <w:rFonts w:ascii="Times New Roman" w:hAnsi="Times New Roman" w:cs="Times New Roman"/>
          <w:b/>
          <w:bCs/>
          <w:sz w:val="24"/>
          <w:szCs w:val="24"/>
        </w:rPr>
      </w:pPr>
      <w:r w:rsidRPr="00260225">
        <w:rPr>
          <w:rFonts w:ascii="Times New Roman" w:hAnsi="Times New Roman" w:cs="Times New Roman"/>
          <w:b/>
          <w:bCs/>
          <w:sz w:val="24"/>
          <w:szCs w:val="24"/>
        </w:rPr>
        <w:t>Validation</w:t>
      </w:r>
    </w:p>
    <w:p w14:paraId="4AD1A642" w14:textId="1A87E3A0" w:rsidR="00512442" w:rsidRPr="00512442" w:rsidDel="004B40E2" w:rsidRDefault="00512442" w:rsidP="00C67140">
      <w:pPr>
        <w:spacing w:after="0" w:line="360" w:lineRule="auto"/>
        <w:rPr>
          <w:del w:id="159" w:author="Jacob Peoples" w:date="2021-06-23T18:19:00Z"/>
          <w:rFonts w:ascii="Times New Roman" w:hAnsi="Times New Roman" w:cs="Times New Roman"/>
          <w:rPrChange w:id="160" w:author="Jacob Peoples" w:date="2021-06-23T18:11:00Z">
            <w:rPr>
              <w:del w:id="161" w:author="Jacob Peoples" w:date="2021-06-23T18:19:00Z"/>
              <w:rFonts w:ascii="Times New Roman" w:hAnsi="Times New Roman" w:cs="Times New Roman"/>
              <w:b/>
              <w:bCs/>
              <w:sz w:val="24"/>
              <w:szCs w:val="24"/>
            </w:rPr>
          </w:rPrChange>
        </w:rPr>
      </w:pPr>
      <w:commentRangeStart w:id="162"/>
      <w:ins w:id="163" w:author="Jacob Peoples" w:date="2021-06-23T18:16:00Z">
        <w:r>
          <w:rPr>
            <w:rFonts w:ascii="Times New Roman" w:hAnsi="Times New Roman" w:cs="Times New Roman"/>
          </w:rPr>
          <w:t>A</w:t>
        </w:r>
      </w:ins>
      <w:ins w:id="164" w:author="Jacob Peoples" w:date="2021-06-23T18:11:00Z">
        <w:r>
          <w:rPr>
            <w:rFonts w:ascii="Times New Roman" w:hAnsi="Times New Roman" w:cs="Times New Roman"/>
          </w:rPr>
          <w:t xml:space="preserve"> </w:t>
        </w:r>
      </w:ins>
      <w:ins w:id="165" w:author="Jacob Peoples" w:date="2021-06-23T18:12:00Z">
        <w:r>
          <w:rPr>
            <w:rFonts w:ascii="Times New Roman" w:hAnsi="Times New Roman" w:cs="Times New Roman"/>
          </w:rPr>
          <w:t>5-fold cross-validation</w:t>
        </w:r>
      </w:ins>
      <w:ins w:id="166" w:author="Jacob Peoples" w:date="2021-06-23T18:16:00Z">
        <w:r>
          <w:rPr>
            <w:rFonts w:ascii="Times New Roman" w:hAnsi="Times New Roman" w:cs="Times New Roman"/>
          </w:rPr>
          <w:t xml:space="preserve"> scheme was used to</w:t>
        </w:r>
      </w:ins>
      <w:ins w:id="167" w:author="Jacob Peoples" w:date="2021-06-23T18:17:00Z">
        <w:r>
          <w:rPr>
            <w:rFonts w:ascii="Times New Roman" w:hAnsi="Times New Roman" w:cs="Times New Roman"/>
          </w:rPr>
          <w:t xml:space="preserve"> provide multiple estimates of the performance of the model. In this type of scheme, t</w:t>
        </w:r>
      </w:ins>
      <w:ins w:id="168" w:author="Jacob Peoples" w:date="2021-06-23T18:12:00Z">
        <w:r>
          <w:rPr>
            <w:rFonts w:ascii="Times New Roman" w:hAnsi="Times New Roman" w:cs="Times New Roman"/>
          </w:rPr>
          <w:t xml:space="preserve">he dataset </w:t>
        </w:r>
      </w:ins>
      <w:ins w:id="169" w:author="Jacob Peoples" w:date="2021-06-23T18:18:00Z">
        <w:r>
          <w:rPr>
            <w:rFonts w:ascii="Times New Roman" w:hAnsi="Times New Roman" w:cs="Times New Roman"/>
          </w:rPr>
          <w:t>is</w:t>
        </w:r>
      </w:ins>
      <w:ins w:id="170" w:author="Jacob Peoples" w:date="2021-06-23T18:12:00Z">
        <w:r>
          <w:rPr>
            <w:rFonts w:ascii="Times New Roman" w:hAnsi="Times New Roman" w:cs="Times New Roman"/>
          </w:rPr>
          <w:t xml:space="preserve"> shuffled and partitioned into five approximately equal sized subsets</w:t>
        </w:r>
      </w:ins>
      <w:ins w:id="171" w:author="Jacob Peoples" w:date="2021-06-23T18:17:00Z">
        <w:r>
          <w:rPr>
            <w:rFonts w:ascii="Times New Roman" w:hAnsi="Times New Roman" w:cs="Times New Roman"/>
          </w:rPr>
          <w:t xml:space="preserve">. </w:t>
        </w:r>
      </w:ins>
      <w:ins w:id="172" w:author="Jacob Peoples" w:date="2021-06-23T18:12:00Z">
        <w:r>
          <w:rPr>
            <w:rFonts w:ascii="Times New Roman" w:hAnsi="Times New Roman" w:cs="Times New Roman"/>
          </w:rPr>
          <w:t>Each subset is then used as a t</w:t>
        </w:r>
      </w:ins>
      <w:ins w:id="173" w:author="Jacob Peoples" w:date="2021-06-23T18:13:00Z">
        <w:r>
          <w:rPr>
            <w:rFonts w:ascii="Times New Roman" w:hAnsi="Times New Roman" w:cs="Times New Roman"/>
          </w:rPr>
          <w:t>est data set for a model trained on the union of the remaining four subsets</w:t>
        </w:r>
      </w:ins>
      <w:ins w:id="174" w:author="Jacob Peoples" w:date="2021-06-23T18:18:00Z">
        <w:r w:rsidR="004B40E2">
          <w:rPr>
            <w:rFonts w:ascii="Times New Roman" w:hAnsi="Times New Roman" w:cs="Times New Roman"/>
          </w:rPr>
          <w:t xml:space="preserve">, giving five separate models trained </w:t>
        </w:r>
      </w:ins>
      <w:ins w:id="175" w:author="Jacob Peoples" w:date="2021-06-23T18:19:00Z">
        <w:r w:rsidR="004B40E2">
          <w:rPr>
            <w:rFonts w:ascii="Times New Roman" w:hAnsi="Times New Roman" w:cs="Times New Roman"/>
          </w:rPr>
          <w:t xml:space="preserve">and evaluated </w:t>
        </w:r>
      </w:ins>
      <w:ins w:id="176" w:author="Jacob Peoples" w:date="2021-06-23T18:18:00Z">
        <w:r w:rsidR="004B40E2">
          <w:rPr>
            <w:rFonts w:ascii="Times New Roman" w:hAnsi="Times New Roman" w:cs="Times New Roman"/>
          </w:rPr>
          <w:t>using the same overall appr</w:t>
        </w:r>
      </w:ins>
      <w:ins w:id="177" w:author="Jacob Peoples" w:date="2021-06-23T18:19:00Z">
        <w:r w:rsidR="004B40E2">
          <w:rPr>
            <w:rFonts w:ascii="Times New Roman" w:hAnsi="Times New Roman" w:cs="Times New Roman"/>
          </w:rPr>
          <w:t xml:space="preserve">oach. </w:t>
        </w:r>
      </w:ins>
    </w:p>
    <w:p w14:paraId="3493D0D7" w14:textId="0079A288" w:rsidR="00F306F9" w:rsidRDefault="00F306F9" w:rsidP="00552694">
      <w:pPr>
        <w:spacing w:after="0" w:line="360" w:lineRule="auto"/>
        <w:rPr>
          <w:rFonts w:ascii="Times New Roman" w:hAnsi="Times New Roman" w:cs="Times New Roman"/>
        </w:rPr>
      </w:pPr>
      <w:del w:id="178" w:author="Jacob Peoples" w:date="2021-06-23T18:19:00Z">
        <w:r w:rsidRPr="00F306F9" w:rsidDel="004B40E2">
          <w:rPr>
            <w:rFonts w:ascii="Times New Roman" w:hAnsi="Times New Roman" w:cs="Times New Roman"/>
          </w:rPr>
          <w:delText>To evaluate the performance of the survival model, 80% of the data was used to train the model and 20</w:delText>
        </w:r>
      </w:del>
      <w:del w:id="179" w:author="Jacob Peoples" w:date="2021-06-23T18:08:00Z">
        <w:r w:rsidRPr="00F306F9" w:rsidDel="007E1AB5">
          <w:rPr>
            <w:rFonts w:ascii="Times New Roman" w:hAnsi="Times New Roman" w:cs="Times New Roman"/>
          </w:rPr>
          <w:delText>\</w:delText>
        </w:r>
      </w:del>
      <w:del w:id="180" w:author="Jacob Peoples" w:date="2021-06-23T18:19:00Z">
        <w:r w:rsidRPr="00F306F9" w:rsidDel="004B40E2">
          <w:rPr>
            <w:rFonts w:ascii="Times New Roman" w:hAnsi="Times New Roman" w:cs="Times New Roman"/>
          </w:rPr>
          <w:delText>% of the data was used to validate the model. This was repeated five times in 5-fold cross-validation where a different 20% subset of was used for validation.</w:delText>
        </w:r>
        <w:r w:rsidR="00260225" w:rsidDel="004B40E2">
          <w:rPr>
            <w:rFonts w:ascii="Times New Roman" w:hAnsi="Times New Roman" w:cs="Times New Roman"/>
          </w:rPr>
          <w:delText xml:space="preserve"> </w:delText>
        </w:r>
        <w:r w:rsidRPr="00F306F9" w:rsidDel="004B40E2">
          <w:rPr>
            <w:rFonts w:ascii="Times New Roman" w:hAnsi="Times New Roman" w:cs="Times New Roman"/>
          </w:rPr>
          <w:delText xml:space="preserve">Validation accuracy metrics were computed by computing the </w:delText>
        </w:r>
      </w:del>
      <w:ins w:id="181" w:author="Jacob Peoples" w:date="2021-06-23T18:19:00Z">
        <w:r w:rsidR="004B40E2">
          <w:rPr>
            <w:rFonts w:ascii="Times New Roman" w:hAnsi="Times New Roman" w:cs="Times New Roman"/>
          </w:rPr>
          <w:t xml:space="preserve">The </w:t>
        </w:r>
      </w:ins>
      <w:r w:rsidRPr="00F306F9">
        <w:rPr>
          <w:rFonts w:ascii="Times New Roman" w:hAnsi="Times New Roman" w:cs="Times New Roman"/>
        </w:rPr>
        <w:t>concordance index (C-index) and integrated Brier score (IBS)</w:t>
      </w:r>
      <w:ins w:id="182" w:author="Jacob Peoples" w:date="2021-06-23T18:19:00Z">
        <w:r w:rsidR="004B40E2">
          <w:rPr>
            <w:rFonts w:ascii="Times New Roman" w:hAnsi="Times New Roman" w:cs="Times New Roman"/>
          </w:rPr>
          <w:t xml:space="preserve"> were </w:t>
        </w:r>
      </w:ins>
      <w:ins w:id="183" w:author="Jacob Peoples" w:date="2021-06-23T18:20:00Z">
        <w:r w:rsidR="004B40E2">
          <w:rPr>
            <w:rFonts w:ascii="Times New Roman" w:hAnsi="Times New Roman" w:cs="Times New Roman"/>
          </w:rPr>
          <w:t>used as accuracy metrics to evaluate the models in each fold</w:t>
        </w:r>
      </w:ins>
      <w:r w:rsidRPr="00F306F9">
        <w:rPr>
          <w:rFonts w:ascii="Times New Roman" w:hAnsi="Times New Roman" w:cs="Times New Roman"/>
        </w:rPr>
        <w:t>. The final reported accuracy was computed by averaging the C-index and IBS over the 5 k-folds.</w:t>
      </w:r>
      <w:commentRangeEnd w:id="162"/>
      <w:r w:rsidR="00552694">
        <w:rPr>
          <w:rStyle w:val="CommentReference"/>
        </w:rPr>
        <w:commentReference w:id="162"/>
      </w:r>
    </w:p>
    <w:p w14:paraId="064D8638" w14:textId="77777777" w:rsidR="00F306F9" w:rsidRPr="00F306F9" w:rsidRDefault="00F306F9" w:rsidP="00C67140">
      <w:pPr>
        <w:spacing w:after="0" w:line="360" w:lineRule="auto"/>
        <w:rPr>
          <w:rFonts w:ascii="Times New Roman" w:hAnsi="Times New Roman" w:cs="Times New Roman"/>
        </w:rPr>
      </w:pPr>
    </w:p>
    <w:p w14:paraId="12890355" w14:textId="30BC650F" w:rsidR="00372806" w:rsidRDefault="00F306F9" w:rsidP="00C67140">
      <w:pPr>
        <w:spacing w:after="0" w:line="360" w:lineRule="auto"/>
        <w:rPr>
          <w:ins w:id="184" w:author="Ricky Hu" w:date="2021-07-05T21:28:00Z"/>
          <w:rFonts w:ascii="Times New Roman" w:hAnsi="Times New Roman" w:cs="Times New Roman"/>
        </w:rPr>
      </w:pPr>
      <w:r w:rsidRPr="00F306F9">
        <w:rPr>
          <w:rFonts w:ascii="Times New Roman" w:hAnsi="Times New Roman" w:cs="Times New Roman"/>
        </w:rPr>
        <w:t xml:space="preserve">Ablation analysis was performed to investigate the performance of the model when adjustments to </w:t>
      </w:r>
      <w:r w:rsidR="000449BD">
        <w:rPr>
          <w:rFonts w:ascii="Times New Roman" w:hAnsi="Times New Roman" w:cs="Times New Roman"/>
        </w:rPr>
        <w:t>individual components we</w:t>
      </w:r>
      <w:ins w:id="185" w:author="Ricky Hu" w:date="2021-07-05T21:28:00Z">
        <w:r w:rsidR="00372806">
          <w:rPr>
            <w:rFonts w:ascii="Times New Roman" w:hAnsi="Times New Roman" w:cs="Times New Roman"/>
          </w:rPr>
          <w:t>re made. First, we defined 6 different feature sets</w:t>
        </w:r>
      </w:ins>
      <w:ins w:id="186" w:author="Ricky Hu" w:date="2021-07-05T21:31:00Z">
        <w:r w:rsidR="00427202">
          <w:rPr>
            <w:rFonts w:ascii="Times New Roman" w:hAnsi="Times New Roman" w:cs="Times New Roman"/>
          </w:rPr>
          <w:t>:</w:t>
        </w:r>
      </w:ins>
      <w:del w:id="187" w:author="Ricky Hu" w:date="2021-07-05T21:28:00Z">
        <w:r w:rsidR="000449BD" w:rsidDel="00372806">
          <w:rPr>
            <w:rFonts w:ascii="Times New Roman" w:hAnsi="Times New Roman" w:cs="Times New Roman"/>
          </w:rPr>
          <w:delText>re made</w:delText>
        </w:r>
        <w:r w:rsidRPr="00F306F9" w:rsidDel="00372806">
          <w:rPr>
            <w:rFonts w:ascii="Times New Roman" w:hAnsi="Times New Roman" w:cs="Times New Roman"/>
          </w:rPr>
          <w:delText xml:space="preserve">. </w:delText>
        </w:r>
        <w:r w:rsidR="000449BD" w:rsidDel="00372806">
          <w:rPr>
            <w:rFonts w:ascii="Times New Roman" w:hAnsi="Times New Roman" w:cs="Times New Roman"/>
          </w:rPr>
          <w:delText>T</w:delText>
        </w:r>
        <w:r w:rsidRPr="00F306F9" w:rsidDel="00372806">
          <w:rPr>
            <w:rFonts w:ascii="Times New Roman" w:hAnsi="Times New Roman" w:cs="Times New Roman"/>
          </w:rPr>
          <w:delText xml:space="preserve">raining </w:delText>
        </w:r>
      </w:del>
      <w:ins w:id="188" w:author="Jacob Peoples" w:date="2021-06-23T18:39:00Z">
        <w:del w:id="189" w:author="Ricky Hu" w:date="2021-07-05T21:28:00Z">
          <w:r w:rsidR="00706770" w:rsidDel="00372806">
            <w:rPr>
              <w:rFonts w:ascii="Times New Roman" w:hAnsi="Times New Roman" w:cs="Times New Roman"/>
            </w:rPr>
            <w:delText xml:space="preserve">and validation of </w:delText>
          </w:r>
        </w:del>
      </w:ins>
      <w:del w:id="190" w:author="Ricky Hu" w:date="2021-07-05T21:28:00Z">
        <w:r w:rsidRPr="00F306F9" w:rsidDel="00372806">
          <w:rPr>
            <w:rFonts w:ascii="Times New Roman" w:hAnsi="Times New Roman" w:cs="Times New Roman"/>
          </w:rPr>
          <w:delText>the survival model</w:delText>
        </w:r>
        <w:r w:rsidR="000449BD" w:rsidDel="00372806">
          <w:rPr>
            <w:rFonts w:ascii="Times New Roman" w:hAnsi="Times New Roman" w:cs="Times New Roman"/>
          </w:rPr>
          <w:delText xml:space="preserve"> </w:delText>
        </w:r>
        <w:r w:rsidRPr="00F306F9" w:rsidDel="00372806">
          <w:rPr>
            <w:rFonts w:ascii="Times New Roman" w:hAnsi="Times New Roman" w:cs="Times New Roman"/>
          </w:rPr>
          <w:delText>and validation w</w:delText>
        </w:r>
      </w:del>
      <w:ins w:id="191" w:author="Jacob Peoples" w:date="2021-06-23T18:39:00Z">
        <w:del w:id="192" w:author="Ricky Hu" w:date="2021-07-05T21:28:00Z">
          <w:r w:rsidR="00706770" w:rsidDel="00372806">
            <w:rPr>
              <w:rFonts w:ascii="Times New Roman" w:hAnsi="Times New Roman" w:cs="Times New Roman"/>
            </w:rPr>
            <w:delText>as</w:delText>
          </w:r>
        </w:del>
      </w:ins>
      <w:del w:id="193" w:author="Ricky Hu" w:date="2021-07-05T21:28:00Z">
        <w:r w:rsidRPr="00F306F9" w:rsidDel="00372806">
          <w:rPr>
            <w:rFonts w:ascii="Times New Roman" w:hAnsi="Times New Roman" w:cs="Times New Roman"/>
          </w:rPr>
          <w:delText>ere performed with the following combinations:</w:delText>
        </w:r>
      </w:del>
    </w:p>
    <w:p w14:paraId="242E0245" w14:textId="7C5DF7F3" w:rsidR="00372806" w:rsidRDefault="00372806" w:rsidP="00C67140">
      <w:pPr>
        <w:spacing w:after="0" w:line="360" w:lineRule="auto"/>
        <w:rPr>
          <w:ins w:id="194" w:author="Ricky Hu" w:date="2021-07-05T21:28:00Z"/>
          <w:rFonts w:ascii="Times New Roman" w:hAnsi="Times New Roman" w:cs="Times New Roman"/>
        </w:rPr>
      </w:pPr>
    </w:p>
    <w:p w14:paraId="3BFE282D" w14:textId="1E02AE39" w:rsidR="00372806" w:rsidRDefault="00372806" w:rsidP="00372806">
      <w:pPr>
        <w:pStyle w:val="ListParagraph"/>
        <w:numPr>
          <w:ilvl w:val="0"/>
          <w:numId w:val="4"/>
        </w:numPr>
        <w:spacing w:after="0" w:line="360" w:lineRule="auto"/>
        <w:rPr>
          <w:ins w:id="195" w:author="Ricky Hu" w:date="2021-07-05T21:29:00Z"/>
          <w:rFonts w:ascii="Times New Roman" w:hAnsi="Times New Roman" w:cs="Times New Roman"/>
        </w:rPr>
      </w:pPr>
      <w:ins w:id="196" w:author="Ricky Hu" w:date="2021-07-05T21:28:00Z">
        <w:r>
          <w:rPr>
            <w:rFonts w:ascii="Times New Roman" w:hAnsi="Times New Roman" w:cs="Times New Roman"/>
          </w:rPr>
          <w:t xml:space="preserve">Non-imaging and non-dosimetric clinical data: </w:t>
        </w:r>
      </w:ins>
      <w:ins w:id="197" w:author="Ricky Hu" w:date="2021-07-05T21:31:00Z">
        <w:r w:rsidR="00427202">
          <w:rPr>
            <w:rFonts w:ascii="Times New Roman" w:hAnsi="Times New Roman" w:cs="Times New Roman"/>
          </w:rPr>
          <w:t>baseline patient variabl</w:t>
        </w:r>
      </w:ins>
      <w:ins w:id="198" w:author="Ricky Hu" w:date="2021-07-05T21:32:00Z">
        <w:r w:rsidR="00427202">
          <w:rPr>
            <w:rFonts w:ascii="Times New Roman" w:hAnsi="Times New Roman" w:cs="Times New Roman"/>
          </w:rPr>
          <w:t>es not related to dosimetric information or</w:t>
        </w:r>
      </w:ins>
      <w:ins w:id="199" w:author="Ricky Hu" w:date="2021-07-05T21:33:00Z">
        <w:r w:rsidR="00427202">
          <w:rPr>
            <w:rFonts w:ascii="Times New Roman" w:hAnsi="Times New Roman" w:cs="Times New Roman"/>
          </w:rPr>
          <w:t xml:space="preserve"> tumor geometry from </w:t>
        </w:r>
      </w:ins>
      <w:ins w:id="200" w:author="Ricky Hu" w:date="2021-07-05T21:34:00Z">
        <w:r w:rsidR="00427202">
          <w:rPr>
            <w:rFonts w:ascii="Times New Roman" w:hAnsi="Times New Roman" w:cs="Times New Roman"/>
          </w:rPr>
          <w:t xml:space="preserve">CT </w:t>
        </w:r>
      </w:ins>
      <w:ins w:id="201" w:author="Ricky Hu" w:date="2021-07-05T21:33:00Z">
        <w:r w:rsidR="00427202">
          <w:rPr>
            <w:rFonts w:ascii="Times New Roman" w:hAnsi="Times New Roman" w:cs="Times New Roman"/>
          </w:rPr>
          <w:t>imaging</w:t>
        </w:r>
      </w:ins>
    </w:p>
    <w:p w14:paraId="1441C430" w14:textId="6E671DB1" w:rsidR="00427202" w:rsidRDefault="00427202" w:rsidP="00372806">
      <w:pPr>
        <w:pStyle w:val="ListParagraph"/>
        <w:numPr>
          <w:ilvl w:val="0"/>
          <w:numId w:val="4"/>
        </w:numPr>
        <w:spacing w:after="0" w:line="360" w:lineRule="auto"/>
        <w:rPr>
          <w:ins w:id="202" w:author="Ricky Hu" w:date="2021-07-05T21:29:00Z"/>
          <w:rFonts w:ascii="Times New Roman" w:hAnsi="Times New Roman" w:cs="Times New Roman"/>
        </w:rPr>
      </w:pPr>
      <w:ins w:id="203" w:author="Ricky Hu" w:date="2021-07-05T21:29:00Z">
        <w:r>
          <w:rPr>
            <w:rFonts w:ascii="Times New Roman" w:hAnsi="Times New Roman" w:cs="Times New Roman"/>
          </w:rPr>
          <w:t>Dosimetric clinical data</w:t>
        </w:r>
      </w:ins>
      <w:ins w:id="204" w:author="Ricky Hu" w:date="2021-07-05T21:31:00Z">
        <w:r>
          <w:rPr>
            <w:rFonts w:ascii="Times New Roman" w:hAnsi="Times New Roman" w:cs="Times New Roman"/>
          </w:rPr>
          <w:t>:</w:t>
        </w:r>
      </w:ins>
      <w:ins w:id="205" w:author="Ricky Hu" w:date="2021-07-05T21:33:00Z">
        <w:r>
          <w:rPr>
            <w:rFonts w:ascii="Times New Roman" w:hAnsi="Times New Roman" w:cs="Times New Roman"/>
          </w:rPr>
          <w:t xml:space="preserve"> variable</w:t>
        </w:r>
      </w:ins>
      <w:ins w:id="206" w:author="Ricky Hu" w:date="2021-07-05T21:34:00Z">
        <w:r>
          <w:rPr>
            <w:rFonts w:ascii="Times New Roman" w:hAnsi="Times New Roman" w:cs="Times New Roman"/>
          </w:rPr>
          <w:t>s related to dosage</w:t>
        </w:r>
      </w:ins>
    </w:p>
    <w:p w14:paraId="5B3E67F2" w14:textId="2F90D1D4" w:rsidR="00427202" w:rsidRDefault="00427202" w:rsidP="00372806">
      <w:pPr>
        <w:pStyle w:val="ListParagraph"/>
        <w:numPr>
          <w:ilvl w:val="0"/>
          <w:numId w:val="4"/>
        </w:numPr>
        <w:spacing w:after="0" w:line="360" w:lineRule="auto"/>
        <w:rPr>
          <w:ins w:id="207" w:author="Ricky Hu" w:date="2021-07-05T21:29:00Z"/>
          <w:rFonts w:ascii="Times New Roman" w:hAnsi="Times New Roman" w:cs="Times New Roman"/>
        </w:rPr>
      </w:pPr>
      <w:ins w:id="208" w:author="Ricky Hu" w:date="2021-07-05T21:29:00Z">
        <w:r>
          <w:rPr>
            <w:rFonts w:ascii="Times New Roman" w:hAnsi="Times New Roman" w:cs="Times New Roman"/>
          </w:rPr>
          <w:t>Imaging clinical data</w:t>
        </w:r>
      </w:ins>
      <w:ins w:id="209" w:author="Ricky Hu" w:date="2021-07-05T21:31:00Z">
        <w:r>
          <w:rPr>
            <w:rFonts w:ascii="Times New Roman" w:hAnsi="Times New Roman" w:cs="Times New Roman"/>
          </w:rPr>
          <w:t>:</w:t>
        </w:r>
      </w:ins>
      <w:ins w:id="210" w:author="Ricky Hu" w:date="2021-07-05T21:34:00Z">
        <w:r>
          <w:rPr>
            <w:rFonts w:ascii="Times New Roman" w:hAnsi="Times New Roman" w:cs="Times New Roman"/>
          </w:rPr>
          <w:t xml:space="preserve"> variables related to tumor geometry measure in CT imaging</w:t>
        </w:r>
      </w:ins>
    </w:p>
    <w:p w14:paraId="137D4A6E" w14:textId="5D13A8C4" w:rsidR="00427202" w:rsidRDefault="00427202" w:rsidP="00372806">
      <w:pPr>
        <w:pStyle w:val="ListParagraph"/>
        <w:numPr>
          <w:ilvl w:val="0"/>
          <w:numId w:val="4"/>
        </w:numPr>
        <w:spacing w:after="0" w:line="360" w:lineRule="auto"/>
        <w:rPr>
          <w:ins w:id="211" w:author="Ricky Hu" w:date="2021-07-05T21:29:00Z"/>
          <w:rFonts w:ascii="Times New Roman" w:hAnsi="Times New Roman" w:cs="Times New Roman"/>
        </w:rPr>
      </w:pPr>
      <w:ins w:id="212" w:author="Ricky Hu" w:date="2021-07-05T21:29:00Z">
        <w:r>
          <w:rPr>
            <w:rFonts w:ascii="Times New Roman" w:hAnsi="Times New Roman" w:cs="Times New Roman"/>
          </w:rPr>
          <w:t>Radiomics: tumor volume</w:t>
        </w:r>
      </w:ins>
      <w:ins w:id="213" w:author="Ricky Hu" w:date="2021-07-05T21:32:00Z">
        <w:r>
          <w:rPr>
            <w:rFonts w:ascii="Times New Roman" w:hAnsi="Times New Roman" w:cs="Times New Roman"/>
          </w:rPr>
          <w:t>:</w:t>
        </w:r>
      </w:ins>
      <w:ins w:id="214" w:author="Ricky Hu" w:date="2021-07-05T21:34:00Z">
        <w:r>
          <w:rPr>
            <w:rFonts w:ascii="Times New Roman" w:hAnsi="Times New Roman" w:cs="Times New Roman"/>
          </w:rPr>
          <w:t xml:space="preserve"> radiomic features computed from the tumor volume only</w:t>
        </w:r>
      </w:ins>
    </w:p>
    <w:p w14:paraId="3E6F6CD5" w14:textId="3CB1A049" w:rsidR="00427202" w:rsidRPr="00427202" w:rsidRDefault="00427202" w:rsidP="00427202">
      <w:pPr>
        <w:pStyle w:val="ListParagraph"/>
        <w:numPr>
          <w:ilvl w:val="0"/>
          <w:numId w:val="4"/>
        </w:numPr>
        <w:spacing w:after="0" w:line="360" w:lineRule="auto"/>
        <w:rPr>
          <w:ins w:id="215" w:author="Ricky Hu" w:date="2021-07-05T21:29:00Z"/>
          <w:rFonts w:ascii="Times New Roman" w:hAnsi="Times New Roman" w:cs="Times New Roman"/>
          <w:rPrChange w:id="216" w:author="Ricky Hu" w:date="2021-07-05T21:34:00Z">
            <w:rPr>
              <w:ins w:id="217" w:author="Ricky Hu" w:date="2021-07-05T21:29:00Z"/>
            </w:rPr>
          </w:rPrChange>
        </w:rPr>
        <w:pPrChange w:id="218" w:author="Ricky Hu" w:date="2021-07-05T21:34:00Z">
          <w:pPr>
            <w:pStyle w:val="ListParagraph"/>
            <w:numPr>
              <w:numId w:val="4"/>
            </w:numPr>
            <w:spacing w:after="0" w:line="360" w:lineRule="auto"/>
            <w:ind w:hanging="360"/>
          </w:pPr>
        </w:pPrChange>
      </w:pPr>
      <w:ins w:id="219" w:author="Ricky Hu" w:date="2021-07-05T21:29:00Z">
        <w:r>
          <w:rPr>
            <w:rFonts w:ascii="Times New Roman" w:hAnsi="Times New Roman" w:cs="Times New Roman"/>
          </w:rPr>
          <w:lastRenderedPageBreak/>
          <w:t>Radiomics: liver parenchyma</w:t>
        </w:r>
      </w:ins>
      <w:ins w:id="220" w:author="Ricky Hu" w:date="2021-07-05T21:32:00Z">
        <w:r>
          <w:rPr>
            <w:rFonts w:ascii="Times New Roman" w:hAnsi="Times New Roman" w:cs="Times New Roman"/>
          </w:rPr>
          <w:t>:</w:t>
        </w:r>
      </w:ins>
      <w:ins w:id="221" w:author="Ricky Hu" w:date="2021-07-05T21:34:00Z">
        <w:r>
          <w:rPr>
            <w:rFonts w:ascii="Times New Roman" w:hAnsi="Times New Roman" w:cs="Times New Roman"/>
          </w:rPr>
          <w:t xml:space="preserve"> </w:t>
        </w:r>
        <w:r>
          <w:rPr>
            <w:rFonts w:ascii="Times New Roman" w:hAnsi="Times New Roman" w:cs="Times New Roman"/>
          </w:rPr>
          <w:t xml:space="preserve">radiomic features computed from the </w:t>
        </w:r>
        <w:r>
          <w:rPr>
            <w:rFonts w:ascii="Times New Roman" w:hAnsi="Times New Roman" w:cs="Times New Roman"/>
          </w:rPr>
          <w:t>liver parenchyma</w:t>
        </w:r>
        <w:r>
          <w:rPr>
            <w:rFonts w:ascii="Times New Roman" w:hAnsi="Times New Roman" w:cs="Times New Roman"/>
          </w:rPr>
          <w:t xml:space="preserve"> only</w:t>
        </w:r>
      </w:ins>
    </w:p>
    <w:p w14:paraId="6890C343" w14:textId="7D81AE23" w:rsidR="00427202" w:rsidRPr="00BB7C1A" w:rsidRDefault="00427202" w:rsidP="00427202">
      <w:pPr>
        <w:pStyle w:val="ListParagraph"/>
        <w:numPr>
          <w:ilvl w:val="0"/>
          <w:numId w:val="4"/>
        </w:numPr>
        <w:spacing w:after="0" w:line="360" w:lineRule="auto"/>
        <w:rPr>
          <w:ins w:id="222" w:author="Ricky Hu" w:date="2021-07-05T21:34:00Z"/>
          <w:rFonts w:ascii="Times New Roman" w:hAnsi="Times New Roman" w:cs="Times New Roman"/>
        </w:rPr>
      </w:pPr>
      <w:ins w:id="223" w:author="Ricky Hu" w:date="2021-07-05T21:29:00Z">
        <w:r>
          <w:rPr>
            <w:rFonts w:ascii="Times New Roman" w:hAnsi="Times New Roman" w:cs="Times New Roman"/>
          </w:rPr>
          <w:t>Raciomis: Liver parenchyma + tumor</w:t>
        </w:r>
      </w:ins>
      <w:ins w:id="224" w:author="Ricky Hu" w:date="2021-07-05T21:32:00Z">
        <w:r>
          <w:rPr>
            <w:rFonts w:ascii="Times New Roman" w:hAnsi="Times New Roman" w:cs="Times New Roman"/>
          </w:rPr>
          <w:t>:</w:t>
        </w:r>
      </w:ins>
      <w:ins w:id="225" w:author="Ricky Hu" w:date="2021-07-05T21:34:00Z">
        <w:r>
          <w:rPr>
            <w:rFonts w:ascii="Times New Roman" w:hAnsi="Times New Roman" w:cs="Times New Roman"/>
          </w:rPr>
          <w:t xml:space="preserve"> </w:t>
        </w:r>
        <w:r>
          <w:rPr>
            <w:rFonts w:ascii="Times New Roman" w:hAnsi="Times New Roman" w:cs="Times New Roman"/>
          </w:rPr>
          <w:t xml:space="preserve">: radiomic features computed </w:t>
        </w:r>
        <w:r>
          <w:rPr>
            <w:rFonts w:ascii="Times New Roman" w:hAnsi="Times New Roman" w:cs="Times New Roman"/>
          </w:rPr>
          <w:t>from the union of the tumor volume and liver pa</w:t>
        </w:r>
      </w:ins>
      <w:ins w:id="226" w:author="Ricky Hu" w:date="2021-07-05T21:35:00Z">
        <w:r>
          <w:rPr>
            <w:rFonts w:ascii="Times New Roman" w:hAnsi="Times New Roman" w:cs="Times New Roman"/>
          </w:rPr>
          <w:t>renchyma</w:t>
        </w:r>
      </w:ins>
    </w:p>
    <w:p w14:paraId="2A0DA2E7" w14:textId="149FC7B2" w:rsidR="00427202" w:rsidRPr="00427202" w:rsidRDefault="00427202" w:rsidP="00427202">
      <w:pPr>
        <w:spacing w:after="0" w:line="360" w:lineRule="auto"/>
        <w:ind w:left="360"/>
        <w:rPr>
          <w:rFonts w:ascii="Times New Roman" w:hAnsi="Times New Roman" w:cs="Times New Roman"/>
          <w:rPrChange w:id="227" w:author="Ricky Hu" w:date="2021-07-05T21:35:00Z">
            <w:rPr/>
          </w:rPrChange>
        </w:rPr>
        <w:pPrChange w:id="228" w:author="Ricky Hu" w:date="2021-07-05T21:35:00Z">
          <w:pPr>
            <w:spacing w:after="0" w:line="360" w:lineRule="auto"/>
          </w:pPr>
        </w:pPrChange>
      </w:pPr>
    </w:p>
    <w:p w14:paraId="44D6E586" w14:textId="77777777" w:rsidR="00F306F9" w:rsidRPr="00F306F9" w:rsidRDefault="00F306F9" w:rsidP="00C67140">
      <w:pPr>
        <w:spacing w:after="0" w:line="360" w:lineRule="auto"/>
        <w:rPr>
          <w:rFonts w:ascii="Times New Roman" w:hAnsi="Times New Roman" w:cs="Times New Roman"/>
        </w:rPr>
      </w:pPr>
    </w:p>
    <w:p w14:paraId="10A4DB8B" w14:textId="68D1FB8F" w:rsidR="00F306F9" w:rsidRPr="00427202" w:rsidDel="00427202" w:rsidRDefault="00F306F9" w:rsidP="00427202">
      <w:pPr>
        <w:spacing w:after="0" w:line="360" w:lineRule="auto"/>
        <w:rPr>
          <w:del w:id="229" w:author="Ricky Hu" w:date="2021-07-05T21:35:00Z"/>
          <w:rFonts w:ascii="Times New Roman" w:hAnsi="Times New Roman" w:cs="Times New Roman"/>
          <w:rPrChange w:id="230" w:author="Ricky Hu" w:date="2021-07-05T21:35:00Z">
            <w:rPr>
              <w:del w:id="231" w:author="Ricky Hu" w:date="2021-07-05T21:35:00Z"/>
            </w:rPr>
          </w:rPrChange>
        </w:rPr>
        <w:pPrChange w:id="232" w:author="Ricky Hu" w:date="2021-07-05T21:35:00Z">
          <w:pPr>
            <w:pStyle w:val="ListParagraph"/>
            <w:numPr>
              <w:numId w:val="4"/>
            </w:numPr>
            <w:spacing w:after="0" w:line="360" w:lineRule="auto"/>
            <w:ind w:hanging="360"/>
          </w:pPr>
        </w:pPrChange>
      </w:pPr>
      <w:commentRangeStart w:id="233"/>
      <w:commentRangeStart w:id="234"/>
      <w:commentRangeStart w:id="235"/>
      <w:r w:rsidRPr="00427202">
        <w:rPr>
          <w:rFonts w:ascii="Times New Roman" w:hAnsi="Times New Roman" w:cs="Times New Roman"/>
          <w:rPrChange w:id="236" w:author="Ricky Hu" w:date="2021-07-05T21:35:00Z">
            <w:rPr/>
          </w:rPrChange>
        </w:rPr>
        <w:t>U</w:t>
      </w:r>
      <w:del w:id="237" w:author="Ricky Hu" w:date="2021-07-05T21:35:00Z">
        <w:r w:rsidRPr="00427202" w:rsidDel="00427202">
          <w:rPr>
            <w:rFonts w:ascii="Times New Roman" w:hAnsi="Times New Roman" w:cs="Times New Roman"/>
            <w:rPrChange w:id="238" w:author="Ricky Hu" w:date="2021-07-05T21:35:00Z">
              <w:rPr/>
            </w:rPrChange>
          </w:rPr>
          <w:delText>s</w:delText>
        </w:r>
      </w:del>
      <w:ins w:id="239" w:author="Ricky Hu" w:date="2021-07-05T21:35:00Z">
        <w:r w:rsidR="00427202">
          <w:rPr>
            <w:rFonts w:ascii="Times New Roman" w:hAnsi="Times New Roman" w:cs="Times New Roman"/>
          </w:rPr>
          <w:t xml:space="preserve">Each feature set was used to build a RSF survival model twice, once with the </w:t>
        </w:r>
      </w:ins>
      <w:ins w:id="240" w:author="Ricky Hu" w:date="2021-07-05T21:36:00Z">
        <w:r w:rsidR="00427202">
          <w:rPr>
            <w:rFonts w:ascii="Times New Roman" w:hAnsi="Times New Roman" w:cs="Times New Roman"/>
          </w:rPr>
          <w:t>outcome being local progression and once with the outcome being any hepatic progression, resulting in 12 models. This was repeated with and without the feature selection stage, resulting in a tot</w:t>
        </w:r>
      </w:ins>
      <w:ins w:id="241" w:author="Ricky Hu" w:date="2021-07-05T21:37:00Z">
        <w:r w:rsidR="00427202">
          <w:rPr>
            <w:rFonts w:ascii="Times New Roman" w:hAnsi="Times New Roman" w:cs="Times New Roman"/>
          </w:rPr>
          <w:t>al of 24 models to be evaluated.</w:t>
        </w:r>
      </w:ins>
      <w:ins w:id="242" w:author="Ricky Hu" w:date="2021-07-05T21:36:00Z">
        <w:r w:rsidR="00427202">
          <w:rPr>
            <w:rFonts w:ascii="Times New Roman" w:hAnsi="Times New Roman" w:cs="Times New Roman"/>
          </w:rPr>
          <w:t xml:space="preserve"> </w:t>
        </w:r>
      </w:ins>
      <w:del w:id="243" w:author="Ricky Hu" w:date="2021-07-05T21:35:00Z">
        <w:r w:rsidRPr="00427202" w:rsidDel="00427202">
          <w:rPr>
            <w:rFonts w:ascii="Times New Roman" w:hAnsi="Times New Roman" w:cs="Times New Roman"/>
            <w:rPrChange w:id="244" w:author="Ricky Hu" w:date="2021-07-05T21:35:00Z">
              <w:rPr/>
            </w:rPrChange>
          </w:rPr>
          <w:delText>ing the input feature set as radiomic features of either the entire liver and tumor volume, radiomic features of the liver volume only, radiomic features the tumor volume only,</w:delText>
        </w:r>
        <w:r w:rsidR="00E0599B" w:rsidRPr="00427202" w:rsidDel="00427202">
          <w:rPr>
            <w:rFonts w:ascii="Times New Roman" w:hAnsi="Times New Roman" w:cs="Times New Roman"/>
            <w:rPrChange w:id="245" w:author="Ricky Hu" w:date="2021-07-05T21:35:00Z">
              <w:rPr/>
            </w:rPrChange>
          </w:rPr>
          <w:delText xml:space="preserve"> imaging clinical variables</w:delText>
        </w:r>
        <w:r w:rsidRPr="00427202" w:rsidDel="00427202">
          <w:rPr>
            <w:rFonts w:ascii="Times New Roman" w:hAnsi="Times New Roman" w:cs="Times New Roman"/>
            <w:rPrChange w:id="246" w:author="Ricky Hu" w:date="2021-07-05T21:35:00Z">
              <w:rPr/>
            </w:rPrChange>
          </w:rPr>
          <w:delText xml:space="preserve">, </w:delText>
        </w:r>
        <w:r w:rsidR="00E0599B" w:rsidRPr="00427202" w:rsidDel="00427202">
          <w:rPr>
            <w:rFonts w:ascii="Times New Roman" w:hAnsi="Times New Roman" w:cs="Times New Roman"/>
            <w:rPrChange w:id="247" w:author="Ricky Hu" w:date="2021-07-05T21:35:00Z">
              <w:rPr/>
            </w:rPrChange>
          </w:rPr>
          <w:delText>dosimetric</w:delText>
        </w:r>
        <w:r w:rsidRPr="00427202" w:rsidDel="00427202">
          <w:rPr>
            <w:rFonts w:ascii="Times New Roman" w:hAnsi="Times New Roman" w:cs="Times New Roman"/>
            <w:rPrChange w:id="248" w:author="Ricky Hu" w:date="2021-07-05T21:35:00Z">
              <w:rPr/>
            </w:rPrChange>
          </w:rPr>
          <w:delText xml:space="preserve"> clinical variables</w:delText>
        </w:r>
        <w:r w:rsidR="00E0599B" w:rsidRPr="00427202" w:rsidDel="00427202">
          <w:rPr>
            <w:rFonts w:ascii="Times New Roman" w:hAnsi="Times New Roman" w:cs="Times New Roman"/>
            <w:rPrChange w:id="249" w:author="Ricky Hu" w:date="2021-07-05T21:35:00Z">
              <w:rPr/>
            </w:rPrChange>
          </w:rPr>
          <w:delText>, and neither imaging nor dosimetric clinical variables</w:delText>
        </w:r>
        <w:r w:rsidRPr="00427202" w:rsidDel="00427202">
          <w:rPr>
            <w:rFonts w:ascii="Times New Roman" w:hAnsi="Times New Roman" w:cs="Times New Roman"/>
            <w:rPrChange w:id="250" w:author="Ricky Hu" w:date="2021-07-05T21:35:00Z">
              <w:rPr/>
            </w:rPrChange>
          </w:rPr>
          <w:delText xml:space="preserve"> (</w:delText>
        </w:r>
        <w:r w:rsidR="00E0599B" w:rsidRPr="00427202" w:rsidDel="00427202">
          <w:rPr>
            <w:rFonts w:ascii="Times New Roman" w:hAnsi="Times New Roman" w:cs="Times New Roman"/>
            <w:rPrChange w:id="251" w:author="Ricky Hu" w:date="2021-07-05T21:35:00Z">
              <w:rPr/>
            </w:rPrChange>
          </w:rPr>
          <w:delText>6</w:delText>
        </w:r>
        <w:r w:rsidRPr="00427202" w:rsidDel="00427202">
          <w:rPr>
            <w:rFonts w:ascii="Times New Roman" w:hAnsi="Times New Roman" w:cs="Times New Roman"/>
            <w:rPrChange w:id="252" w:author="Ricky Hu" w:date="2021-07-05T21:35:00Z">
              <w:rPr/>
            </w:rPrChange>
          </w:rPr>
          <w:delText xml:space="preserve"> combinations).</w:delText>
        </w:r>
        <w:commentRangeEnd w:id="233"/>
        <w:r w:rsidR="00706770" w:rsidDel="00427202">
          <w:rPr>
            <w:rStyle w:val="CommentReference"/>
          </w:rPr>
          <w:commentReference w:id="233"/>
        </w:r>
      </w:del>
      <w:commentRangeEnd w:id="234"/>
      <w:r w:rsidR="00427202">
        <w:rPr>
          <w:rStyle w:val="CommentReference"/>
        </w:rPr>
        <w:commentReference w:id="234"/>
      </w:r>
      <w:commentRangeEnd w:id="235"/>
      <w:r w:rsidR="00427202">
        <w:rPr>
          <w:rStyle w:val="CommentReference"/>
        </w:rPr>
        <w:commentReference w:id="235"/>
      </w:r>
    </w:p>
    <w:p w14:paraId="1F871699" w14:textId="645BCBFC" w:rsidR="00F306F9" w:rsidRPr="00187321" w:rsidDel="00427202" w:rsidRDefault="00F306F9" w:rsidP="00427202">
      <w:pPr>
        <w:spacing w:after="0" w:line="360" w:lineRule="auto"/>
        <w:rPr>
          <w:del w:id="253" w:author="Ricky Hu" w:date="2021-07-05T21:36:00Z"/>
          <w:rFonts w:ascii="Times New Roman" w:hAnsi="Times New Roman" w:cs="Times New Roman"/>
        </w:rPr>
        <w:pPrChange w:id="254" w:author="Ricky Hu" w:date="2021-07-05T21:36:00Z">
          <w:pPr>
            <w:pStyle w:val="ListParagraph"/>
            <w:numPr>
              <w:numId w:val="4"/>
            </w:numPr>
            <w:spacing w:after="0" w:line="360" w:lineRule="auto"/>
            <w:ind w:hanging="360"/>
          </w:pPr>
        </w:pPrChange>
      </w:pPr>
      <w:del w:id="255" w:author="Ricky Hu" w:date="2021-07-05T21:36:00Z">
        <w:r w:rsidRPr="00187321" w:rsidDel="00427202">
          <w:rPr>
            <w:rFonts w:ascii="Times New Roman" w:hAnsi="Times New Roman" w:cs="Times New Roman"/>
          </w:rPr>
          <w:delText>Using either time to local tumor progression or any hepatic tumor progression as the outcome (2 combinations).</w:delText>
        </w:r>
      </w:del>
    </w:p>
    <w:p w14:paraId="0880A574" w14:textId="4C9CCA99" w:rsidR="00F306F9" w:rsidRPr="00187321" w:rsidRDefault="00F306F9" w:rsidP="00427202">
      <w:pPr>
        <w:spacing w:after="0" w:line="360" w:lineRule="auto"/>
        <w:rPr>
          <w:rFonts w:ascii="Times New Roman" w:hAnsi="Times New Roman" w:cs="Times New Roman"/>
        </w:rPr>
        <w:pPrChange w:id="256" w:author="Ricky Hu" w:date="2021-07-05T21:36:00Z">
          <w:pPr>
            <w:pStyle w:val="ListParagraph"/>
            <w:numPr>
              <w:numId w:val="4"/>
            </w:numPr>
            <w:spacing w:after="0" w:line="360" w:lineRule="auto"/>
            <w:ind w:hanging="360"/>
          </w:pPr>
        </w:pPrChange>
      </w:pPr>
      <w:del w:id="257" w:author="Ricky Hu" w:date="2021-07-05T21:36:00Z">
        <w:r w:rsidRPr="00187321" w:rsidDel="00427202">
          <w:rPr>
            <w:rFonts w:ascii="Times New Roman" w:hAnsi="Times New Roman" w:cs="Times New Roman"/>
          </w:rPr>
          <w:delText xml:space="preserve"> Implementing the feature selection stage or removing feature selection from the pipeline (2 combinations).</w:delText>
        </w:r>
      </w:del>
    </w:p>
    <w:p w14:paraId="3C8708AD" w14:textId="2364BAC1" w:rsidR="00F306F9" w:rsidRDefault="00F306F9" w:rsidP="00C67140">
      <w:pPr>
        <w:spacing w:after="0" w:line="360" w:lineRule="auto"/>
        <w:rPr>
          <w:rFonts w:ascii="Times New Roman" w:hAnsi="Times New Roman" w:cs="Times New Roman"/>
        </w:rPr>
      </w:pPr>
    </w:p>
    <w:p w14:paraId="14723D76" w14:textId="77777777" w:rsidR="00F306F9" w:rsidRPr="009B6175" w:rsidRDefault="00F306F9" w:rsidP="00C67140">
      <w:pPr>
        <w:spacing w:after="0" w:line="360" w:lineRule="auto"/>
        <w:rPr>
          <w:rFonts w:ascii="Times New Roman" w:hAnsi="Times New Roman" w:cs="Times New Roman"/>
          <w:b/>
          <w:bCs/>
          <w:sz w:val="28"/>
          <w:szCs w:val="28"/>
        </w:rPr>
      </w:pPr>
      <w:r w:rsidRPr="009B6175">
        <w:rPr>
          <w:rFonts w:ascii="Times New Roman" w:hAnsi="Times New Roman" w:cs="Times New Roman"/>
          <w:b/>
          <w:bCs/>
          <w:sz w:val="28"/>
          <w:szCs w:val="28"/>
        </w:rPr>
        <w:t>Results</w:t>
      </w:r>
    </w:p>
    <w:p w14:paraId="7DAC95AE" w14:textId="583181CD"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w:t>
      </w:r>
      <w:r w:rsidR="000449BD">
        <w:rPr>
          <w:rFonts w:ascii="Times New Roman" w:hAnsi="Times New Roman" w:cs="Times New Roman"/>
        </w:rPr>
        <w:t xml:space="preserve">averaged cross-validation </w:t>
      </w:r>
      <w:r w:rsidRPr="00F306F9">
        <w:rPr>
          <w:rFonts w:ascii="Times New Roman" w:hAnsi="Times New Roman" w:cs="Times New Roman"/>
        </w:rPr>
        <w:t>accurac</w:t>
      </w:r>
      <w:r w:rsidR="000449BD">
        <w:rPr>
          <w:rFonts w:ascii="Times New Roman" w:hAnsi="Times New Roman" w:cs="Times New Roman"/>
        </w:rPr>
        <w:t>ies</w:t>
      </w:r>
      <w:ins w:id="258" w:author="Jacob Peoples" w:date="2021-06-23T18:51:00Z">
        <w:r w:rsidR="00296D1D">
          <w:rPr>
            <w:rFonts w:ascii="Times New Roman" w:hAnsi="Times New Roman" w:cs="Times New Roman"/>
          </w:rPr>
          <w:t xml:space="preserve"> are</w:t>
        </w:r>
      </w:ins>
      <w:r w:rsidRPr="00F306F9">
        <w:rPr>
          <w:rFonts w:ascii="Times New Roman" w:hAnsi="Times New Roman" w:cs="Times New Roman"/>
        </w:rPr>
        <w:t xml:space="preserve"> summarized in Table </w:t>
      </w:r>
      <w:r w:rsidR="00B44F24">
        <w:rPr>
          <w:rFonts w:ascii="Times New Roman" w:hAnsi="Times New Roman" w:cs="Times New Roman"/>
        </w:rPr>
        <w:t>2</w:t>
      </w:r>
      <w:r w:rsidRPr="00F306F9">
        <w:rPr>
          <w:rFonts w:ascii="Times New Roman" w:hAnsi="Times New Roman" w:cs="Times New Roman"/>
        </w:rPr>
        <w:t>. Samples of the predicted survival and IBS curve</w:t>
      </w:r>
      <w:ins w:id="259" w:author="Jacob Peoples" w:date="2021-06-23T18:51:00Z">
        <w:r w:rsidR="00296D1D">
          <w:rPr>
            <w:rFonts w:ascii="Times New Roman" w:hAnsi="Times New Roman" w:cs="Times New Roman"/>
          </w:rPr>
          <w:t>s</w:t>
        </w:r>
      </w:ins>
      <w:r w:rsidR="00B44F24">
        <w:rPr>
          <w:rFonts w:ascii="Times New Roman" w:hAnsi="Times New Roman" w:cs="Times New Roman"/>
        </w:rPr>
        <w:t xml:space="preserve"> compared to the ground truth</w:t>
      </w:r>
      <w:r w:rsidRPr="00F306F9">
        <w:rPr>
          <w:rFonts w:ascii="Times New Roman" w:hAnsi="Times New Roman" w:cs="Times New Roman"/>
        </w:rPr>
        <w:t xml:space="preserve"> are visualized in Figure </w:t>
      </w:r>
      <w:r w:rsidR="00B44F24">
        <w:rPr>
          <w:rFonts w:ascii="Times New Roman" w:hAnsi="Times New Roman" w:cs="Times New Roman"/>
        </w:rPr>
        <w:t>4</w:t>
      </w:r>
      <w:r w:rsidRPr="00F306F9">
        <w:rPr>
          <w:rFonts w:ascii="Times New Roman" w:hAnsi="Times New Roman" w:cs="Times New Roman"/>
        </w:rPr>
        <w:t>.</w:t>
      </w:r>
      <w:r w:rsidR="00B44F24">
        <w:rPr>
          <w:rFonts w:ascii="Times New Roman" w:hAnsi="Times New Roman" w:cs="Times New Roman"/>
        </w:rPr>
        <w:t xml:space="preserve"> </w:t>
      </w:r>
      <w:commentRangeStart w:id="260"/>
      <w:commentRangeStart w:id="261"/>
      <w:r w:rsidR="00B44F24">
        <w:rPr>
          <w:rFonts w:ascii="Times New Roman" w:hAnsi="Times New Roman" w:cs="Times New Roman"/>
        </w:rPr>
        <w:t>The results of feature importance computation are summarized in Table 3.</w:t>
      </w:r>
      <w:commentRangeEnd w:id="260"/>
      <w:r w:rsidR="00933A3A">
        <w:rPr>
          <w:rStyle w:val="CommentReference"/>
        </w:rPr>
        <w:commentReference w:id="260"/>
      </w:r>
      <w:commentRangeEnd w:id="261"/>
      <w:r w:rsidR="00A01DE2">
        <w:rPr>
          <w:rStyle w:val="CommentReference"/>
        </w:rPr>
        <w:commentReference w:id="261"/>
      </w:r>
    </w:p>
    <w:p w14:paraId="6C0A5635" w14:textId="6228860F" w:rsidR="00607361" w:rsidRDefault="00607361" w:rsidP="00C67140">
      <w:pPr>
        <w:spacing w:after="0" w:line="360" w:lineRule="auto"/>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Change w:id="262">
          <w:tblGrid>
            <w:gridCol w:w="4315"/>
            <w:gridCol w:w="2250"/>
            <w:gridCol w:w="2578"/>
          </w:tblGrid>
        </w:tblGridChange>
      </w:tblGrid>
      <w:tr w:rsidR="00607361" w:rsidRPr="00607361" w14:paraId="7526D558" w14:textId="77777777" w:rsidTr="000449B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C4950" w14:textId="77777777" w:rsidR="00607361" w:rsidRPr="00607361" w:rsidRDefault="00607361" w:rsidP="00C67140">
            <w:pPr>
              <w:spacing w:after="0" w:line="360" w:lineRule="auto"/>
              <w:rPr>
                <w:rFonts w:ascii="Times New Roman" w:eastAsia="Times New Roman" w:hAnsi="Times New Roman" w:cs="Times New Roman"/>
                <w:b/>
                <w:bCs/>
                <w:color w:val="000000"/>
              </w:rPr>
            </w:pPr>
            <w:commentRangeStart w:id="263"/>
            <w:commentRangeStart w:id="264"/>
            <w:r w:rsidRPr="00607361">
              <w:rPr>
                <w:rFonts w:ascii="Times New Roman" w:eastAsia="Times New Roman" w:hAnsi="Times New Roman" w:cs="Times New Roman"/>
                <w:b/>
                <w:bCs/>
                <w:color w:val="000000"/>
              </w:rPr>
              <w:t xml:space="preserve">Input Features </w:t>
            </w:r>
            <w:commentRangeEnd w:id="263"/>
            <w:r w:rsidR="00443C6D">
              <w:rPr>
                <w:rStyle w:val="CommentReference"/>
              </w:rPr>
              <w:commentReference w:id="263"/>
            </w:r>
            <w:commentRangeEnd w:id="264"/>
            <w:r w:rsidR="00372806">
              <w:rPr>
                <w:rStyle w:val="CommentReference"/>
              </w:rPr>
              <w:commentReference w:id="264"/>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1C52C8C" w14:textId="4522C57A"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744AD052" w14:textId="2FD4683E"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w:t>
            </w:r>
          </w:p>
        </w:tc>
      </w:tr>
      <w:tr w:rsidR="00607361" w:rsidRPr="00607361" w14:paraId="65BD7607"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DD37F09"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607361" w:rsidRPr="00607361" w14:paraId="59FF92F3"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65CAD4" w14:textId="77777777" w:rsidR="00607361" w:rsidRPr="00607361" w:rsidRDefault="00607361" w:rsidP="00C67140">
            <w:pPr>
              <w:spacing w:after="0" w:line="360" w:lineRule="auto"/>
              <w:rPr>
                <w:rFonts w:ascii="Times New Roman" w:eastAsia="Times New Roman" w:hAnsi="Times New Roman" w:cs="Times New Roman"/>
                <w:color w:val="000000"/>
              </w:rPr>
            </w:pPr>
            <w:commentRangeStart w:id="265"/>
            <w:commentRangeStart w:id="266"/>
            <w:r w:rsidRPr="00607361">
              <w:rPr>
                <w:rFonts w:ascii="Times New Roman" w:eastAsia="Times New Roman" w:hAnsi="Times New Roman" w:cs="Times New Roman"/>
                <w:color w:val="000000"/>
              </w:rPr>
              <w:t>Non-Imaging Clinical Data</w:t>
            </w:r>
            <w:commentRangeEnd w:id="265"/>
            <w:r w:rsidR="00296D1D">
              <w:rPr>
                <w:rStyle w:val="CommentReference"/>
              </w:rPr>
              <w:commentReference w:id="265"/>
            </w:r>
            <w:commentRangeEnd w:id="266"/>
            <w:r w:rsidR="00427202">
              <w:rPr>
                <w:rStyle w:val="CommentReference"/>
              </w:rPr>
              <w:commentReference w:id="266"/>
            </w:r>
          </w:p>
        </w:tc>
        <w:tc>
          <w:tcPr>
            <w:tcW w:w="2250" w:type="dxa"/>
            <w:tcBorders>
              <w:top w:val="nil"/>
              <w:left w:val="nil"/>
              <w:bottom w:val="single" w:sz="4" w:space="0" w:color="auto"/>
              <w:right w:val="single" w:sz="4" w:space="0" w:color="auto"/>
            </w:tcBorders>
            <w:shd w:val="clear" w:color="auto" w:fill="auto"/>
            <w:noWrap/>
            <w:vAlign w:val="bottom"/>
            <w:hideMark/>
          </w:tcPr>
          <w:p w14:paraId="4C22EA2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0.66 ± 0.10</w:t>
            </w:r>
          </w:p>
        </w:tc>
        <w:tc>
          <w:tcPr>
            <w:tcW w:w="2578" w:type="dxa"/>
            <w:tcBorders>
              <w:top w:val="nil"/>
              <w:left w:val="nil"/>
              <w:bottom w:val="single" w:sz="4" w:space="0" w:color="auto"/>
              <w:right w:val="single" w:sz="4" w:space="0" w:color="auto"/>
            </w:tcBorders>
            <w:shd w:val="clear" w:color="auto" w:fill="auto"/>
            <w:noWrap/>
            <w:vAlign w:val="bottom"/>
            <w:hideMark/>
          </w:tcPr>
          <w:p w14:paraId="727DAA6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0.02</w:t>
            </w:r>
          </w:p>
        </w:tc>
      </w:tr>
      <w:tr w:rsidR="00607361" w:rsidRPr="00607361" w14:paraId="5AC03F3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CB56A97" w14:textId="77777777" w:rsidR="00607361" w:rsidRPr="00372806" w:rsidRDefault="00607361" w:rsidP="00C67140">
            <w:pPr>
              <w:spacing w:after="0" w:line="360" w:lineRule="auto"/>
              <w:rPr>
                <w:rFonts w:ascii="Times New Roman" w:eastAsia="Times New Roman" w:hAnsi="Times New Roman" w:cs="Times New Roman"/>
                <w:b/>
                <w:bCs/>
                <w:color w:val="000000"/>
                <w:rPrChange w:id="267" w:author="Ricky Hu" w:date="2021-07-05T21:21: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268" w:author="Ricky Hu" w:date="2021-07-05T21:21:00Z">
                  <w:rPr>
                    <w:rFonts w:ascii="Times New Roman" w:eastAsia="Times New Roman" w:hAnsi="Times New Roman" w:cs="Times New Roman"/>
                    <w:color w:val="000000"/>
                  </w:rPr>
                </w:rPrChange>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6C6F56E" w14:textId="77777777" w:rsidR="00607361" w:rsidRPr="00372806" w:rsidRDefault="00607361" w:rsidP="00C67140">
            <w:pPr>
              <w:spacing w:after="0" w:line="360" w:lineRule="auto"/>
              <w:rPr>
                <w:rFonts w:ascii="Times New Roman" w:eastAsia="Times New Roman" w:hAnsi="Times New Roman" w:cs="Times New Roman"/>
                <w:b/>
                <w:bCs/>
                <w:color w:val="000000"/>
                <w:rPrChange w:id="269" w:author="Ricky Hu" w:date="2021-07-05T21:21: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270" w:author="Ricky Hu" w:date="2021-07-05T21:21:00Z">
                  <w:rPr>
                    <w:rFonts w:ascii="Times New Roman" w:eastAsia="Times New Roman" w:hAnsi="Times New Roman" w:cs="Times New Roman"/>
                    <w:color w:val="000000"/>
                  </w:rPr>
                </w:rPrChange>
              </w:rPr>
              <w:t>0.74 ± 0.21</w:t>
            </w:r>
          </w:p>
        </w:tc>
        <w:tc>
          <w:tcPr>
            <w:tcW w:w="2578" w:type="dxa"/>
            <w:tcBorders>
              <w:top w:val="nil"/>
              <w:left w:val="nil"/>
              <w:bottom w:val="single" w:sz="4" w:space="0" w:color="auto"/>
              <w:right w:val="single" w:sz="4" w:space="0" w:color="auto"/>
            </w:tcBorders>
            <w:shd w:val="clear" w:color="auto" w:fill="auto"/>
            <w:noWrap/>
            <w:vAlign w:val="bottom"/>
            <w:hideMark/>
          </w:tcPr>
          <w:p w14:paraId="69C236E1" w14:textId="77777777" w:rsidR="00607361" w:rsidRPr="00372806" w:rsidRDefault="00607361" w:rsidP="00C67140">
            <w:pPr>
              <w:spacing w:after="0" w:line="360" w:lineRule="auto"/>
              <w:rPr>
                <w:rFonts w:ascii="Times New Roman" w:eastAsia="Times New Roman" w:hAnsi="Times New Roman" w:cs="Times New Roman"/>
                <w:b/>
                <w:bCs/>
                <w:color w:val="000000"/>
                <w:rPrChange w:id="271" w:author="Ricky Hu" w:date="2021-07-05T21:21: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272" w:author="Ricky Hu" w:date="2021-07-05T21:21:00Z">
                  <w:rPr>
                    <w:rFonts w:ascii="Times New Roman" w:eastAsia="Times New Roman" w:hAnsi="Times New Roman" w:cs="Times New Roman"/>
                    <w:color w:val="000000"/>
                  </w:rPr>
                </w:rPrChange>
              </w:rPr>
              <w:t>0.15 ± 0.02</w:t>
            </w:r>
          </w:p>
        </w:tc>
      </w:tr>
      <w:tr w:rsidR="00607361" w:rsidRPr="00607361" w14:paraId="102F86A6"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C46D76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4C29F3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0.07</w:t>
            </w:r>
          </w:p>
        </w:tc>
        <w:tc>
          <w:tcPr>
            <w:tcW w:w="2578" w:type="dxa"/>
            <w:tcBorders>
              <w:top w:val="nil"/>
              <w:left w:val="nil"/>
              <w:bottom w:val="single" w:sz="4" w:space="0" w:color="auto"/>
              <w:right w:val="single" w:sz="4" w:space="0" w:color="auto"/>
            </w:tcBorders>
            <w:shd w:val="clear" w:color="auto" w:fill="auto"/>
            <w:noWrap/>
            <w:vAlign w:val="bottom"/>
            <w:hideMark/>
          </w:tcPr>
          <w:p w14:paraId="196343D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0.04</w:t>
            </w:r>
          </w:p>
        </w:tc>
      </w:tr>
      <w:tr w:rsidR="00607361" w:rsidRPr="00607361" w14:paraId="03592C4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A4D507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5314CDF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602EED7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0.02</w:t>
            </w:r>
          </w:p>
        </w:tc>
      </w:tr>
      <w:tr w:rsidR="00607361" w:rsidRPr="00607361" w14:paraId="6D93AFB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F035F4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0F6BF4D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3B9C130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0.17 ± 0.01</w:t>
            </w:r>
          </w:p>
        </w:tc>
      </w:tr>
      <w:tr w:rsidR="00607361" w:rsidRPr="00607361" w14:paraId="5964595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C9D39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AC6C097"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0.69 ± 0.10</w:t>
            </w:r>
          </w:p>
        </w:tc>
        <w:tc>
          <w:tcPr>
            <w:tcW w:w="2578" w:type="dxa"/>
            <w:tcBorders>
              <w:top w:val="nil"/>
              <w:left w:val="nil"/>
              <w:bottom w:val="single" w:sz="4" w:space="0" w:color="auto"/>
              <w:right w:val="single" w:sz="4" w:space="0" w:color="auto"/>
            </w:tcBorders>
            <w:shd w:val="clear" w:color="auto" w:fill="auto"/>
            <w:noWrap/>
            <w:vAlign w:val="bottom"/>
            <w:hideMark/>
          </w:tcPr>
          <w:p w14:paraId="75D722F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0.22 ± 0.03</w:t>
            </w:r>
          </w:p>
        </w:tc>
      </w:tr>
      <w:tr w:rsidR="00607361" w:rsidRPr="00607361" w:rsidDel="00372806" w14:paraId="6C7600AB" w14:textId="6253251E" w:rsidTr="00372806">
        <w:tblPrEx>
          <w:tblW w:w="9143" w:type="dxa"/>
          <w:jc w:val="center"/>
          <w:tblPrExChange w:id="273" w:author="Ricky Hu" w:date="2021-07-05T21:20:00Z">
            <w:tblPrEx>
              <w:tblW w:w="9143" w:type="dxa"/>
              <w:jc w:val="center"/>
            </w:tblPrEx>
          </w:tblPrExChange>
        </w:tblPrEx>
        <w:trPr>
          <w:trHeight w:val="316"/>
          <w:jc w:val="center"/>
          <w:trPrChange w:id="274" w:author="Ricky Hu" w:date="2021-07-05T21:20:00Z">
            <w:trPr>
              <w:trHeight w:val="316"/>
              <w:jc w:val="center"/>
            </w:trPr>
          </w:trPrChange>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tcPrChange w:id="275" w:author="Ricky Hu" w:date="2021-07-05T21:20:00Z">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tcPr>
            </w:tcPrChange>
          </w:tcPr>
          <w:p w14:paraId="79C3ED5D" w14:textId="556016AF" w:rsidR="00607361" w:rsidRPr="00607361" w:rsidDel="00372806" w:rsidRDefault="00607361" w:rsidP="00C67140">
            <w:pPr>
              <w:spacing w:after="0" w:line="360" w:lineRule="auto"/>
              <w:rPr>
                <w:moveFrom w:id="276" w:author="Ricky Hu" w:date="2021-07-05T21:20:00Z"/>
                <w:rFonts w:ascii="Times New Roman" w:eastAsia="Times New Roman" w:hAnsi="Times New Roman" w:cs="Times New Roman"/>
                <w:b/>
                <w:bCs/>
                <w:color w:val="000000"/>
              </w:rPr>
            </w:pPr>
            <w:moveFromRangeStart w:id="277" w:author="Ricky Hu" w:date="2021-07-05T21:20:00Z" w:name="move76412440"/>
            <w:moveFrom w:id="278" w:author="Ricky Hu" w:date="2021-07-05T21:20:00Z">
              <w:r w:rsidRPr="00607361" w:rsidDel="00372806">
                <w:rPr>
                  <w:rFonts w:ascii="Times New Roman" w:eastAsia="Times New Roman" w:hAnsi="Times New Roman" w:cs="Times New Roman"/>
                  <w:b/>
                  <w:bCs/>
                  <w:color w:val="000000"/>
                </w:rPr>
                <w:t>(No Feature Selection, Any Hepatic Progression as Outcome)</w:t>
              </w:r>
            </w:moveFrom>
          </w:p>
        </w:tc>
      </w:tr>
      <w:tr w:rsidR="00607361" w:rsidRPr="00607361" w:rsidDel="00372806" w14:paraId="0EF87855" w14:textId="73A46E48" w:rsidTr="00372806">
        <w:tblPrEx>
          <w:tblW w:w="9143" w:type="dxa"/>
          <w:jc w:val="center"/>
          <w:tblPrExChange w:id="279" w:author="Ricky Hu" w:date="2021-07-05T21:20:00Z">
            <w:tblPrEx>
              <w:tblW w:w="9143" w:type="dxa"/>
              <w:jc w:val="center"/>
            </w:tblPrEx>
          </w:tblPrExChange>
        </w:tblPrEx>
        <w:trPr>
          <w:trHeight w:val="301"/>
          <w:jc w:val="center"/>
          <w:trPrChange w:id="280" w:author="Ricky Hu" w:date="2021-07-05T21:20:00Z">
            <w:trPr>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281" w:author="Ricky Hu" w:date="2021-07-05T21:20:00Z">
              <w:tcPr>
                <w:tcW w:w="4315" w:type="dxa"/>
                <w:tcBorders>
                  <w:top w:val="nil"/>
                  <w:left w:val="single" w:sz="4" w:space="0" w:color="auto"/>
                  <w:bottom w:val="single" w:sz="4" w:space="0" w:color="auto"/>
                  <w:right w:val="single" w:sz="4" w:space="0" w:color="auto"/>
                </w:tcBorders>
                <w:shd w:val="clear" w:color="auto" w:fill="auto"/>
                <w:noWrap/>
                <w:vAlign w:val="bottom"/>
              </w:tcPr>
            </w:tcPrChange>
          </w:tcPr>
          <w:p w14:paraId="060491F1" w14:textId="2AC3DF2B" w:rsidR="00607361" w:rsidRPr="00607361" w:rsidDel="00372806" w:rsidRDefault="00607361" w:rsidP="00C67140">
            <w:pPr>
              <w:spacing w:after="0" w:line="360" w:lineRule="auto"/>
              <w:rPr>
                <w:moveFrom w:id="282" w:author="Ricky Hu" w:date="2021-07-05T21:20:00Z"/>
                <w:rFonts w:ascii="Times New Roman" w:eastAsia="Times New Roman" w:hAnsi="Times New Roman" w:cs="Times New Roman"/>
                <w:color w:val="000000"/>
              </w:rPr>
            </w:pPr>
            <w:moveFrom w:id="283" w:author="Ricky Hu" w:date="2021-07-05T21:20:00Z">
              <w:r w:rsidRPr="00607361" w:rsidDel="00372806">
                <w:rPr>
                  <w:rFonts w:ascii="Times New Roman" w:eastAsia="Times New Roman" w:hAnsi="Times New Roman" w:cs="Times New Roman"/>
                  <w:color w:val="000000"/>
                </w:rPr>
                <w:t>Non-Imaging Clinical Data</w:t>
              </w:r>
            </w:moveFrom>
          </w:p>
        </w:tc>
        <w:tc>
          <w:tcPr>
            <w:tcW w:w="2250" w:type="dxa"/>
            <w:tcBorders>
              <w:top w:val="nil"/>
              <w:left w:val="nil"/>
              <w:bottom w:val="single" w:sz="4" w:space="0" w:color="auto"/>
              <w:right w:val="single" w:sz="4" w:space="0" w:color="auto"/>
            </w:tcBorders>
            <w:shd w:val="clear" w:color="auto" w:fill="auto"/>
            <w:noWrap/>
            <w:vAlign w:val="bottom"/>
            <w:tcPrChange w:id="284" w:author="Ricky Hu" w:date="2021-07-05T21:20:00Z">
              <w:tcPr>
                <w:tcW w:w="2250" w:type="dxa"/>
                <w:tcBorders>
                  <w:top w:val="nil"/>
                  <w:left w:val="nil"/>
                  <w:bottom w:val="single" w:sz="4" w:space="0" w:color="auto"/>
                  <w:right w:val="single" w:sz="4" w:space="0" w:color="auto"/>
                </w:tcBorders>
                <w:shd w:val="clear" w:color="auto" w:fill="auto"/>
                <w:noWrap/>
                <w:vAlign w:val="bottom"/>
              </w:tcPr>
            </w:tcPrChange>
          </w:tcPr>
          <w:p w14:paraId="785F7ABA" w14:textId="37554458" w:rsidR="00607361" w:rsidRPr="00607361" w:rsidDel="00372806" w:rsidRDefault="00607361" w:rsidP="00C67140">
            <w:pPr>
              <w:spacing w:after="0" w:line="360" w:lineRule="auto"/>
              <w:rPr>
                <w:moveFrom w:id="285" w:author="Ricky Hu" w:date="2021-07-05T21:20:00Z"/>
                <w:rFonts w:ascii="Times New Roman" w:eastAsia="Times New Roman" w:hAnsi="Times New Roman" w:cs="Times New Roman"/>
                <w:color w:val="000000"/>
              </w:rPr>
            </w:pPr>
            <w:moveFrom w:id="286" w:author="Ricky Hu" w:date="2021-07-05T21:20:00Z">
              <w:r w:rsidRPr="00607361" w:rsidDel="00372806">
                <w:rPr>
                  <w:rFonts w:ascii="Times New Roman" w:eastAsia="Times New Roman" w:hAnsi="Times New Roman" w:cs="Times New Roman"/>
                  <w:color w:val="000000"/>
                </w:rPr>
                <w:t>0.67 ± 0.10</w:t>
              </w:r>
            </w:moveFrom>
          </w:p>
        </w:tc>
        <w:tc>
          <w:tcPr>
            <w:tcW w:w="2578" w:type="dxa"/>
            <w:tcBorders>
              <w:top w:val="nil"/>
              <w:left w:val="nil"/>
              <w:bottom w:val="single" w:sz="4" w:space="0" w:color="auto"/>
              <w:right w:val="single" w:sz="4" w:space="0" w:color="auto"/>
            </w:tcBorders>
            <w:shd w:val="clear" w:color="auto" w:fill="auto"/>
            <w:noWrap/>
            <w:vAlign w:val="bottom"/>
            <w:tcPrChange w:id="287" w:author="Ricky Hu" w:date="2021-07-05T21:20:00Z">
              <w:tcPr>
                <w:tcW w:w="2578" w:type="dxa"/>
                <w:tcBorders>
                  <w:top w:val="nil"/>
                  <w:left w:val="nil"/>
                  <w:bottom w:val="single" w:sz="4" w:space="0" w:color="auto"/>
                  <w:right w:val="single" w:sz="4" w:space="0" w:color="auto"/>
                </w:tcBorders>
                <w:shd w:val="clear" w:color="auto" w:fill="auto"/>
                <w:noWrap/>
                <w:vAlign w:val="bottom"/>
              </w:tcPr>
            </w:tcPrChange>
          </w:tcPr>
          <w:p w14:paraId="01F429E9" w14:textId="5D2BC7FF" w:rsidR="00607361" w:rsidRPr="00607361" w:rsidDel="00372806" w:rsidRDefault="00607361" w:rsidP="00C67140">
            <w:pPr>
              <w:spacing w:after="0" w:line="360" w:lineRule="auto"/>
              <w:rPr>
                <w:moveFrom w:id="288" w:author="Ricky Hu" w:date="2021-07-05T21:20:00Z"/>
                <w:rFonts w:ascii="Times New Roman" w:eastAsia="Times New Roman" w:hAnsi="Times New Roman" w:cs="Times New Roman"/>
                <w:color w:val="000000"/>
              </w:rPr>
            </w:pPr>
            <w:moveFrom w:id="289" w:author="Ricky Hu" w:date="2021-07-05T21:20:00Z">
              <w:r w:rsidRPr="00607361" w:rsidDel="00372806">
                <w:rPr>
                  <w:rFonts w:ascii="Times New Roman" w:eastAsia="Times New Roman" w:hAnsi="Times New Roman" w:cs="Times New Roman"/>
                  <w:color w:val="000000"/>
                </w:rPr>
                <w:t>0.19 ± 0.05</w:t>
              </w:r>
            </w:moveFrom>
          </w:p>
        </w:tc>
      </w:tr>
      <w:tr w:rsidR="00607361" w:rsidRPr="00607361" w:rsidDel="00372806" w14:paraId="3550AB61" w14:textId="348AA6CF" w:rsidTr="00372806">
        <w:tblPrEx>
          <w:tblW w:w="9143" w:type="dxa"/>
          <w:jc w:val="center"/>
          <w:tblPrExChange w:id="290" w:author="Ricky Hu" w:date="2021-07-05T21:20:00Z">
            <w:tblPrEx>
              <w:tblW w:w="9143" w:type="dxa"/>
              <w:jc w:val="center"/>
            </w:tblPrEx>
          </w:tblPrExChange>
        </w:tblPrEx>
        <w:trPr>
          <w:trHeight w:val="301"/>
          <w:jc w:val="center"/>
          <w:trPrChange w:id="291" w:author="Ricky Hu" w:date="2021-07-05T21:20:00Z">
            <w:trPr>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292" w:author="Ricky Hu" w:date="2021-07-05T21:20:00Z">
              <w:tcPr>
                <w:tcW w:w="4315" w:type="dxa"/>
                <w:tcBorders>
                  <w:top w:val="nil"/>
                  <w:left w:val="single" w:sz="4" w:space="0" w:color="auto"/>
                  <w:bottom w:val="single" w:sz="4" w:space="0" w:color="auto"/>
                  <w:right w:val="single" w:sz="4" w:space="0" w:color="auto"/>
                </w:tcBorders>
                <w:shd w:val="clear" w:color="auto" w:fill="auto"/>
                <w:noWrap/>
                <w:vAlign w:val="bottom"/>
              </w:tcPr>
            </w:tcPrChange>
          </w:tcPr>
          <w:p w14:paraId="6D2D208E" w14:textId="0627A889" w:rsidR="00607361" w:rsidRPr="00607361" w:rsidDel="00372806" w:rsidRDefault="00607361" w:rsidP="00C67140">
            <w:pPr>
              <w:spacing w:after="0" w:line="360" w:lineRule="auto"/>
              <w:rPr>
                <w:moveFrom w:id="293" w:author="Ricky Hu" w:date="2021-07-05T21:20:00Z"/>
                <w:rFonts w:ascii="Times New Roman" w:eastAsia="Times New Roman" w:hAnsi="Times New Roman" w:cs="Times New Roman"/>
                <w:color w:val="000000"/>
              </w:rPr>
            </w:pPr>
            <w:moveFrom w:id="294" w:author="Ricky Hu" w:date="2021-07-05T21:20:00Z">
              <w:r w:rsidRPr="00607361" w:rsidDel="00372806">
                <w:rPr>
                  <w:rFonts w:ascii="Times New Roman" w:eastAsia="Times New Roman" w:hAnsi="Times New Roman" w:cs="Times New Roman"/>
                  <w:color w:val="000000"/>
                </w:rPr>
                <w:t>Imaging Clinical Data</w:t>
              </w:r>
            </w:moveFrom>
          </w:p>
        </w:tc>
        <w:tc>
          <w:tcPr>
            <w:tcW w:w="2250" w:type="dxa"/>
            <w:tcBorders>
              <w:top w:val="nil"/>
              <w:left w:val="nil"/>
              <w:bottom w:val="single" w:sz="4" w:space="0" w:color="auto"/>
              <w:right w:val="single" w:sz="4" w:space="0" w:color="auto"/>
            </w:tcBorders>
            <w:shd w:val="clear" w:color="auto" w:fill="auto"/>
            <w:noWrap/>
            <w:vAlign w:val="bottom"/>
            <w:tcPrChange w:id="295" w:author="Ricky Hu" w:date="2021-07-05T21:20:00Z">
              <w:tcPr>
                <w:tcW w:w="2250" w:type="dxa"/>
                <w:tcBorders>
                  <w:top w:val="nil"/>
                  <w:left w:val="nil"/>
                  <w:bottom w:val="single" w:sz="4" w:space="0" w:color="auto"/>
                  <w:right w:val="single" w:sz="4" w:space="0" w:color="auto"/>
                </w:tcBorders>
                <w:shd w:val="clear" w:color="auto" w:fill="auto"/>
                <w:noWrap/>
                <w:vAlign w:val="bottom"/>
              </w:tcPr>
            </w:tcPrChange>
          </w:tcPr>
          <w:p w14:paraId="7746E9F5" w14:textId="3A79444C" w:rsidR="00607361" w:rsidRPr="00607361" w:rsidDel="00372806" w:rsidRDefault="00607361" w:rsidP="00C67140">
            <w:pPr>
              <w:spacing w:after="0" w:line="360" w:lineRule="auto"/>
              <w:rPr>
                <w:moveFrom w:id="296" w:author="Ricky Hu" w:date="2021-07-05T21:20:00Z"/>
                <w:rFonts w:ascii="Times New Roman" w:eastAsia="Times New Roman" w:hAnsi="Times New Roman" w:cs="Times New Roman"/>
                <w:color w:val="000000"/>
              </w:rPr>
            </w:pPr>
            <w:moveFrom w:id="297" w:author="Ricky Hu" w:date="2021-07-05T21:20:00Z">
              <w:r w:rsidRPr="00607361" w:rsidDel="00372806">
                <w:rPr>
                  <w:rFonts w:ascii="Times New Roman" w:eastAsia="Times New Roman" w:hAnsi="Times New Roman" w:cs="Times New Roman"/>
                  <w:color w:val="000000"/>
                </w:rPr>
                <w:t>0.74 ± 0.07</w:t>
              </w:r>
            </w:moveFrom>
          </w:p>
        </w:tc>
        <w:tc>
          <w:tcPr>
            <w:tcW w:w="2578" w:type="dxa"/>
            <w:tcBorders>
              <w:top w:val="nil"/>
              <w:left w:val="nil"/>
              <w:bottom w:val="single" w:sz="4" w:space="0" w:color="auto"/>
              <w:right w:val="single" w:sz="4" w:space="0" w:color="auto"/>
            </w:tcBorders>
            <w:shd w:val="clear" w:color="auto" w:fill="auto"/>
            <w:noWrap/>
            <w:vAlign w:val="bottom"/>
            <w:tcPrChange w:id="298" w:author="Ricky Hu" w:date="2021-07-05T21:20:00Z">
              <w:tcPr>
                <w:tcW w:w="2578" w:type="dxa"/>
                <w:tcBorders>
                  <w:top w:val="nil"/>
                  <w:left w:val="nil"/>
                  <w:bottom w:val="single" w:sz="4" w:space="0" w:color="auto"/>
                  <w:right w:val="single" w:sz="4" w:space="0" w:color="auto"/>
                </w:tcBorders>
                <w:shd w:val="clear" w:color="auto" w:fill="auto"/>
                <w:noWrap/>
                <w:vAlign w:val="bottom"/>
              </w:tcPr>
            </w:tcPrChange>
          </w:tcPr>
          <w:p w14:paraId="768A5E4D" w14:textId="593DD7BF" w:rsidR="00607361" w:rsidRPr="00607361" w:rsidDel="00372806" w:rsidRDefault="00607361" w:rsidP="00C67140">
            <w:pPr>
              <w:spacing w:after="0" w:line="360" w:lineRule="auto"/>
              <w:rPr>
                <w:moveFrom w:id="299" w:author="Ricky Hu" w:date="2021-07-05T21:20:00Z"/>
                <w:rFonts w:ascii="Times New Roman" w:eastAsia="Times New Roman" w:hAnsi="Times New Roman" w:cs="Times New Roman"/>
                <w:color w:val="000000"/>
              </w:rPr>
            </w:pPr>
            <w:moveFrom w:id="300" w:author="Ricky Hu" w:date="2021-07-05T21:20:00Z">
              <w:r w:rsidRPr="00607361" w:rsidDel="00372806">
                <w:rPr>
                  <w:rFonts w:ascii="Times New Roman" w:eastAsia="Times New Roman" w:hAnsi="Times New Roman" w:cs="Times New Roman"/>
                  <w:color w:val="000000"/>
                </w:rPr>
                <w:t>0.19 ± 0.04</w:t>
              </w:r>
            </w:moveFrom>
          </w:p>
        </w:tc>
      </w:tr>
      <w:tr w:rsidR="00607361" w:rsidRPr="00607361" w:rsidDel="00372806" w14:paraId="4D5276C4" w14:textId="472B4B8F" w:rsidTr="00372806">
        <w:tblPrEx>
          <w:tblW w:w="9143" w:type="dxa"/>
          <w:jc w:val="center"/>
          <w:tblPrExChange w:id="301" w:author="Ricky Hu" w:date="2021-07-05T21:20:00Z">
            <w:tblPrEx>
              <w:tblW w:w="9143" w:type="dxa"/>
              <w:jc w:val="center"/>
            </w:tblPrEx>
          </w:tblPrExChange>
        </w:tblPrEx>
        <w:trPr>
          <w:trHeight w:val="301"/>
          <w:jc w:val="center"/>
          <w:trPrChange w:id="302" w:author="Ricky Hu" w:date="2021-07-05T21:20:00Z">
            <w:trPr>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303" w:author="Ricky Hu" w:date="2021-07-05T21:20:00Z">
              <w:tcPr>
                <w:tcW w:w="4315" w:type="dxa"/>
                <w:tcBorders>
                  <w:top w:val="nil"/>
                  <w:left w:val="single" w:sz="4" w:space="0" w:color="auto"/>
                  <w:bottom w:val="single" w:sz="4" w:space="0" w:color="auto"/>
                  <w:right w:val="single" w:sz="4" w:space="0" w:color="auto"/>
                </w:tcBorders>
                <w:shd w:val="clear" w:color="auto" w:fill="auto"/>
                <w:noWrap/>
                <w:vAlign w:val="bottom"/>
              </w:tcPr>
            </w:tcPrChange>
          </w:tcPr>
          <w:p w14:paraId="72CB885E" w14:textId="462E26AB" w:rsidR="00607361" w:rsidRPr="00607361" w:rsidDel="00372806" w:rsidRDefault="00607361" w:rsidP="00C67140">
            <w:pPr>
              <w:spacing w:after="0" w:line="360" w:lineRule="auto"/>
              <w:rPr>
                <w:moveFrom w:id="304" w:author="Ricky Hu" w:date="2021-07-05T21:20:00Z"/>
                <w:rFonts w:ascii="Times New Roman" w:eastAsia="Times New Roman" w:hAnsi="Times New Roman" w:cs="Times New Roman"/>
                <w:color w:val="000000"/>
              </w:rPr>
            </w:pPr>
            <w:moveFrom w:id="305" w:author="Ricky Hu" w:date="2021-07-05T21:20:00Z">
              <w:r w:rsidRPr="00607361" w:rsidDel="00372806">
                <w:rPr>
                  <w:rFonts w:ascii="Times New Roman" w:eastAsia="Times New Roman" w:hAnsi="Times New Roman" w:cs="Times New Roman"/>
                  <w:color w:val="000000"/>
                </w:rPr>
                <w:t>Dosimetric Clinical Data</w:t>
              </w:r>
            </w:moveFrom>
          </w:p>
        </w:tc>
        <w:tc>
          <w:tcPr>
            <w:tcW w:w="2250" w:type="dxa"/>
            <w:tcBorders>
              <w:top w:val="nil"/>
              <w:left w:val="nil"/>
              <w:bottom w:val="single" w:sz="4" w:space="0" w:color="auto"/>
              <w:right w:val="single" w:sz="4" w:space="0" w:color="auto"/>
            </w:tcBorders>
            <w:shd w:val="clear" w:color="auto" w:fill="auto"/>
            <w:noWrap/>
            <w:vAlign w:val="bottom"/>
            <w:tcPrChange w:id="306" w:author="Ricky Hu" w:date="2021-07-05T21:20:00Z">
              <w:tcPr>
                <w:tcW w:w="2250" w:type="dxa"/>
                <w:tcBorders>
                  <w:top w:val="nil"/>
                  <w:left w:val="nil"/>
                  <w:bottom w:val="single" w:sz="4" w:space="0" w:color="auto"/>
                  <w:right w:val="single" w:sz="4" w:space="0" w:color="auto"/>
                </w:tcBorders>
                <w:shd w:val="clear" w:color="auto" w:fill="auto"/>
                <w:noWrap/>
                <w:vAlign w:val="bottom"/>
              </w:tcPr>
            </w:tcPrChange>
          </w:tcPr>
          <w:p w14:paraId="053B8014" w14:textId="738E554B" w:rsidR="00607361" w:rsidRPr="00607361" w:rsidDel="00372806" w:rsidRDefault="00607361" w:rsidP="00C67140">
            <w:pPr>
              <w:spacing w:after="0" w:line="360" w:lineRule="auto"/>
              <w:rPr>
                <w:moveFrom w:id="307" w:author="Ricky Hu" w:date="2021-07-05T21:20:00Z"/>
                <w:rFonts w:ascii="Times New Roman" w:eastAsia="Times New Roman" w:hAnsi="Times New Roman" w:cs="Times New Roman"/>
                <w:color w:val="000000"/>
              </w:rPr>
            </w:pPr>
            <w:moveFrom w:id="308" w:author="Ricky Hu" w:date="2021-07-05T21:20:00Z">
              <w:r w:rsidRPr="00607361" w:rsidDel="00372806">
                <w:rPr>
                  <w:rFonts w:ascii="Times New Roman" w:eastAsia="Times New Roman" w:hAnsi="Times New Roman" w:cs="Times New Roman"/>
                  <w:color w:val="000000"/>
                </w:rPr>
                <w:t>0.68 ± 0.04</w:t>
              </w:r>
            </w:moveFrom>
          </w:p>
        </w:tc>
        <w:tc>
          <w:tcPr>
            <w:tcW w:w="2578" w:type="dxa"/>
            <w:tcBorders>
              <w:top w:val="nil"/>
              <w:left w:val="nil"/>
              <w:bottom w:val="single" w:sz="4" w:space="0" w:color="auto"/>
              <w:right w:val="single" w:sz="4" w:space="0" w:color="auto"/>
            </w:tcBorders>
            <w:shd w:val="clear" w:color="auto" w:fill="auto"/>
            <w:noWrap/>
            <w:vAlign w:val="bottom"/>
            <w:tcPrChange w:id="309" w:author="Ricky Hu" w:date="2021-07-05T21:20:00Z">
              <w:tcPr>
                <w:tcW w:w="2578" w:type="dxa"/>
                <w:tcBorders>
                  <w:top w:val="nil"/>
                  <w:left w:val="nil"/>
                  <w:bottom w:val="single" w:sz="4" w:space="0" w:color="auto"/>
                  <w:right w:val="single" w:sz="4" w:space="0" w:color="auto"/>
                </w:tcBorders>
                <w:shd w:val="clear" w:color="auto" w:fill="auto"/>
                <w:noWrap/>
                <w:vAlign w:val="bottom"/>
              </w:tcPr>
            </w:tcPrChange>
          </w:tcPr>
          <w:p w14:paraId="56AD318B" w14:textId="366B2305" w:rsidR="00607361" w:rsidRPr="00607361" w:rsidDel="00372806" w:rsidRDefault="00607361" w:rsidP="00C67140">
            <w:pPr>
              <w:spacing w:after="0" w:line="360" w:lineRule="auto"/>
              <w:rPr>
                <w:moveFrom w:id="310" w:author="Ricky Hu" w:date="2021-07-05T21:20:00Z"/>
                <w:rFonts w:ascii="Times New Roman" w:eastAsia="Times New Roman" w:hAnsi="Times New Roman" w:cs="Times New Roman"/>
                <w:color w:val="000000"/>
              </w:rPr>
            </w:pPr>
            <w:moveFrom w:id="311" w:author="Ricky Hu" w:date="2021-07-05T21:20:00Z">
              <w:r w:rsidRPr="00607361" w:rsidDel="00372806">
                <w:rPr>
                  <w:rFonts w:ascii="Times New Roman" w:eastAsia="Times New Roman" w:hAnsi="Times New Roman" w:cs="Times New Roman"/>
                  <w:color w:val="000000"/>
                </w:rPr>
                <w:t>0.17 ± 0.05</w:t>
              </w:r>
            </w:moveFrom>
          </w:p>
        </w:tc>
      </w:tr>
      <w:tr w:rsidR="00607361" w:rsidRPr="00607361" w:rsidDel="00372806" w14:paraId="01B74867" w14:textId="0E6B8AC4" w:rsidTr="00372806">
        <w:tblPrEx>
          <w:tblW w:w="9143" w:type="dxa"/>
          <w:jc w:val="center"/>
          <w:tblPrExChange w:id="312" w:author="Ricky Hu" w:date="2021-07-05T21:20:00Z">
            <w:tblPrEx>
              <w:tblW w:w="9143" w:type="dxa"/>
              <w:jc w:val="center"/>
            </w:tblPrEx>
          </w:tblPrExChange>
        </w:tblPrEx>
        <w:trPr>
          <w:trHeight w:val="301"/>
          <w:jc w:val="center"/>
          <w:trPrChange w:id="313" w:author="Ricky Hu" w:date="2021-07-05T21:20:00Z">
            <w:trPr>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314" w:author="Ricky Hu" w:date="2021-07-05T21:20:00Z">
              <w:tcPr>
                <w:tcW w:w="4315" w:type="dxa"/>
                <w:tcBorders>
                  <w:top w:val="nil"/>
                  <w:left w:val="single" w:sz="4" w:space="0" w:color="auto"/>
                  <w:bottom w:val="single" w:sz="4" w:space="0" w:color="auto"/>
                  <w:right w:val="single" w:sz="4" w:space="0" w:color="auto"/>
                </w:tcBorders>
                <w:shd w:val="clear" w:color="auto" w:fill="auto"/>
                <w:noWrap/>
                <w:vAlign w:val="bottom"/>
              </w:tcPr>
            </w:tcPrChange>
          </w:tcPr>
          <w:p w14:paraId="6FA30BCD" w14:textId="62FE977F" w:rsidR="00607361" w:rsidRPr="00607361" w:rsidDel="00372806" w:rsidRDefault="00607361" w:rsidP="00C67140">
            <w:pPr>
              <w:spacing w:after="0" w:line="360" w:lineRule="auto"/>
              <w:rPr>
                <w:moveFrom w:id="315" w:author="Ricky Hu" w:date="2021-07-05T21:20:00Z"/>
                <w:rFonts w:ascii="Times New Roman" w:eastAsia="Times New Roman" w:hAnsi="Times New Roman" w:cs="Times New Roman"/>
                <w:color w:val="000000"/>
              </w:rPr>
            </w:pPr>
            <w:moveFrom w:id="316" w:author="Ricky Hu" w:date="2021-07-05T21:20:00Z">
              <w:r w:rsidRPr="00607361" w:rsidDel="00372806">
                <w:rPr>
                  <w:rFonts w:ascii="Times New Roman" w:eastAsia="Times New Roman" w:hAnsi="Times New Roman" w:cs="Times New Roman"/>
                  <w:color w:val="000000"/>
                </w:rPr>
                <w:t>Radiomics: Tumor Volume</w:t>
              </w:r>
            </w:moveFrom>
          </w:p>
        </w:tc>
        <w:tc>
          <w:tcPr>
            <w:tcW w:w="2250" w:type="dxa"/>
            <w:tcBorders>
              <w:top w:val="nil"/>
              <w:left w:val="nil"/>
              <w:bottom w:val="single" w:sz="4" w:space="0" w:color="auto"/>
              <w:right w:val="single" w:sz="4" w:space="0" w:color="auto"/>
            </w:tcBorders>
            <w:shd w:val="clear" w:color="auto" w:fill="auto"/>
            <w:noWrap/>
            <w:vAlign w:val="bottom"/>
            <w:tcPrChange w:id="317" w:author="Ricky Hu" w:date="2021-07-05T21:20:00Z">
              <w:tcPr>
                <w:tcW w:w="2250" w:type="dxa"/>
                <w:tcBorders>
                  <w:top w:val="nil"/>
                  <w:left w:val="nil"/>
                  <w:bottom w:val="single" w:sz="4" w:space="0" w:color="auto"/>
                  <w:right w:val="single" w:sz="4" w:space="0" w:color="auto"/>
                </w:tcBorders>
                <w:shd w:val="clear" w:color="auto" w:fill="auto"/>
                <w:noWrap/>
                <w:vAlign w:val="bottom"/>
              </w:tcPr>
            </w:tcPrChange>
          </w:tcPr>
          <w:p w14:paraId="5D08A611" w14:textId="5C06C837" w:rsidR="00607361" w:rsidRPr="00607361" w:rsidDel="00372806" w:rsidRDefault="00607361" w:rsidP="00C67140">
            <w:pPr>
              <w:spacing w:after="0" w:line="360" w:lineRule="auto"/>
              <w:rPr>
                <w:moveFrom w:id="318" w:author="Ricky Hu" w:date="2021-07-05T21:20:00Z"/>
                <w:rFonts w:ascii="Times New Roman" w:eastAsia="Times New Roman" w:hAnsi="Times New Roman" w:cs="Times New Roman"/>
                <w:color w:val="000000"/>
              </w:rPr>
            </w:pPr>
            <w:moveFrom w:id="319" w:author="Ricky Hu" w:date="2021-07-05T21:20:00Z">
              <w:r w:rsidRPr="00607361" w:rsidDel="00372806">
                <w:rPr>
                  <w:rFonts w:ascii="Times New Roman" w:eastAsia="Times New Roman" w:hAnsi="Times New Roman" w:cs="Times New Roman"/>
                  <w:color w:val="000000"/>
                </w:rPr>
                <w:t>0.74 ± 0.18</w:t>
              </w:r>
            </w:moveFrom>
          </w:p>
        </w:tc>
        <w:tc>
          <w:tcPr>
            <w:tcW w:w="2578" w:type="dxa"/>
            <w:tcBorders>
              <w:top w:val="nil"/>
              <w:left w:val="nil"/>
              <w:bottom w:val="single" w:sz="4" w:space="0" w:color="auto"/>
              <w:right w:val="single" w:sz="4" w:space="0" w:color="auto"/>
            </w:tcBorders>
            <w:shd w:val="clear" w:color="auto" w:fill="auto"/>
            <w:noWrap/>
            <w:vAlign w:val="bottom"/>
            <w:tcPrChange w:id="320" w:author="Ricky Hu" w:date="2021-07-05T21:20:00Z">
              <w:tcPr>
                <w:tcW w:w="2578" w:type="dxa"/>
                <w:tcBorders>
                  <w:top w:val="nil"/>
                  <w:left w:val="nil"/>
                  <w:bottom w:val="single" w:sz="4" w:space="0" w:color="auto"/>
                  <w:right w:val="single" w:sz="4" w:space="0" w:color="auto"/>
                </w:tcBorders>
                <w:shd w:val="clear" w:color="auto" w:fill="auto"/>
                <w:noWrap/>
                <w:vAlign w:val="bottom"/>
              </w:tcPr>
            </w:tcPrChange>
          </w:tcPr>
          <w:p w14:paraId="2FD7B7EA" w14:textId="0B3BC119" w:rsidR="00607361" w:rsidRPr="00607361" w:rsidDel="00372806" w:rsidRDefault="00607361" w:rsidP="00C67140">
            <w:pPr>
              <w:spacing w:after="0" w:line="360" w:lineRule="auto"/>
              <w:rPr>
                <w:moveFrom w:id="321" w:author="Ricky Hu" w:date="2021-07-05T21:20:00Z"/>
                <w:rFonts w:ascii="Times New Roman" w:eastAsia="Times New Roman" w:hAnsi="Times New Roman" w:cs="Times New Roman"/>
                <w:color w:val="000000"/>
              </w:rPr>
            </w:pPr>
            <w:moveFrom w:id="322" w:author="Ricky Hu" w:date="2021-07-05T21:20:00Z">
              <w:r w:rsidRPr="00607361" w:rsidDel="00372806">
                <w:rPr>
                  <w:rFonts w:ascii="Times New Roman" w:eastAsia="Times New Roman" w:hAnsi="Times New Roman" w:cs="Times New Roman"/>
                  <w:color w:val="000000"/>
                </w:rPr>
                <w:t>0.19 ± 0.07</w:t>
              </w:r>
            </w:moveFrom>
          </w:p>
        </w:tc>
      </w:tr>
      <w:tr w:rsidR="00607361" w:rsidRPr="00607361" w:rsidDel="00372806" w14:paraId="27337C03" w14:textId="261133D5" w:rsidTr="00372806">
        <w:tblPrEx>
          <w:tblW w:w="9143" w:type="dxa"/>
          <w:jc w:val="center"/>
          <w:tblPrExChange w:id="323" w:author="Ricky Hu" w:date="2021-07-05T21:20:00Z">
            <w:tblPrEx>
              <w:tblW w:w="9143" w:type="dxa"/>
              <w:jc w:val="center"/>
            </w:tblPrEx>
          </w:tblPrExChange>
        </w:tblPrEx>
        <w:trPr>
          <w:trHeight w:val="301"/>
          <w:jc w:val="center"/>
          <w:trPrChange w:id="324" w:author="Ricky Hu" w:date="2021-07-05T21:20:00Z">
            <w:trPr>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325" w:author="Ricky Hu" w:date="2021-07-05T21:20:00Z">
              <w:tcPr>
                <w:tcW w:w="4315" w:type="dxa"/>
                <w:tcBorders>
                  <w:top w:val="nil"/>
                  <w:left w:val="single" w:sz="4" w:space="0" w:color="auto"/>
                  <w:bottom w:val="single" w:sz="4" w:space="0" w:color="auto"/>
                  <w:right w:val="single" w:sz="4" w:space="0" w:color="auto"/>
                </w:tcBorders>
                <w:shd w:val="clear" w:color="auto" w:fill="auto"/>
                <w:noWrap/>
                <w:vAlign w:val="bottom"/>
              </w:tcPr>
            </w:tcPrChange>
          </w:tcPr>
          <w:p w14:paraId="6F615A54" w14:textId="4EB73AE6" w:rsidR="00607361" w:rsidRPr="00607361" w:rsidDel="00372806" w:rsidRDefault="00607361" w:rsidP="00C67140">
            <w:pPr>
              <w:spacing w:after="0" w:line="360" w:lineRule="auto"/>
              <w:rPr>
                <w:moveFrom w:id="326" w:author="Ricky Hu" w:date="2021-07-05T21:20:00Z"/>
                <w:rFonts w:ascii="Times New Roman" w:eastAsia="Times New Roman" w:hAnsi="Times New Roman" w:cs="Times New Roman"/>
                <w:color w:val="000000"/>
              </w:rPr>
            </w:pPr>
            <w:moveFrom w:id="327" w:author="Ricky Hu" w:date="2021-07-05T21:20:00Z">
              <w:r w:rsidRPr="00607361" w:rsidDel="00372806">
                <w:rPr>
                  <w:rFonts w:ascii="Times New Roman" w:eastAsia="Times New Roman" w:hAnsi="Times New Roman" w:cs="Times New Roman"/>
                  <w:color w:val="000000"/>
                </w:rPr>
                <w:t>Radiomics: Liver Parenchyma</w:t>
              </w:r>
            </w:moveFrom>
          </w:p>
        </w:tc>
        <w:tc>
          <w:tcPr>
            <w:tcW w:w="2250" w:type="dxa"/>
            <w:tcBorders>
              <w:top w:val="nil"/>
              <w:left w:val="nil"/>
              <w:bottom w:val="single" w:sz="4" w:space="0" w:color="auto"/>
              <w:right w:val="single" w:sz="4" w:space="0" w:color="auto"/>
            </w:tcBorders>
            <w:shd w:val="clear" w:color="auto" w:fill="auto"/>
            <w:noWrap/>
            <w:vAlign w:val="bottom"/>
            <w:tcPrChange w:id="328" w:author="Ricky Hu" w:date="2021-07-05T21:20:00Z">
              <w:tcPr>
                <w:tcW w:w="2250" w:type="dxa"/>
                <w:tcBorders>
                  <w:top w:val="nil"/>
                  <w:left w:val="nil"/>
                  <w:bottom w:val="single" w:sz="4" w:space="0" w:color="auto"/>
                  <w:right w:val="single" w:sz="4" w:space="0" w:color="auto"/>
                </w:tcBorders>
                <w:shd w:val="clear" w:color="auto" w:fill="auto"/>
                <w:noWrap/>
                <w:vAlign w:val="bottom"/>
              </w:tcPr>
            </w:tcPrChange>
          </w:tcPr>
          <w:p w14:paraId="04D32A3A" w14:textId="665B5E26" w:rsidR="00607361" w:rsidRPr="00607361" w:rsidDel="00372806" w:rsidRDefault="00607361" w:rsidP="00C67140">
            <w:pPr>
              <w:spacing w:after="0" w:line="360" w:lineRule="auto"/>
              <w:rPr>
                <w:moveFrom w:id="329" w:author="Ricky Hu" w:date="2021-07-05T21:20:00Z"/>
                <w:rFonts w:ascii="Times New Roman" w:eastAsia="Times New Roman" w:hAnsi="Times New Roman" w:cs="Times New Roman"/>
                <w:color w:val="000000"/>
              </w:rPr>
            </w:pPr>
            <w:moveFrom w:id="330" w:author="Ricky Hu" w:date="2021-07-05T21:20:00Z">
              <w:r w:rsidRPr="00607361" w:rsidDel="00372806">
                <w:rPr>
                  <w:rFonts w:ascii="Times New Roman" w:eastAsia="Times New Roman" w:hAnsi="Times New Roman" w:cs="Times New Roman"/>
                  <w:color w:val="000000"/>
                </w:rPr>
                <w:t>0.55 ± 0.08</w:t>
              </w:r>
            </w:moveFrom>
          </w:p>
        </w:tc>
        <w:tc>
          <w:tcPr>
            <w:tcW w:w="2578" w:type="dxa"/>
            <w:tcBorders>
              <w:top w:val="nil"/>
              <w:left w:val="nil"/>
              <w:bottom w:val="single" w:sz="4" w:space="0" w:color="auto"/>
              <w:right w:val="single" w:sz="4" w:space="0" w:color="auto"/>
            </w:tcBorders>
            <w:shd w:val="clear" w:color="auto" w:fill="auto"/>
            <w:noWrap/>
            <w:vAlign w:val="bottom"/>
            <w:tcPrChange w:id="331" w:author="Ricky Hu" w:date="2021-07-05T21:20:00Z">
              <w:tcPr>
                <w:tcW w:w="2578" w:type="dxa"/>
                <w:tcBorders>
                  <w:top w:val="nil"/>
                  <w:left w:val="nil"/>
                  <w:bottom w:val="single" w:sz="4" w:space="0" w:color="auto"/>
                  <w:right w:val="single" w:sz="4" w:space="0" w:color="auto"/>
                </w:tcBorders>
                <w:shd w:val="clear" w:color="auto" w:fill="auto"/>
                <w:noWrap/>
                <w:vAlign w:val="bottom"/>
              </w:tcPr>
            </w:tcPrChange>
          </w:tcPr>
          <w:p w14:paraId="3407B83B" w14:textId="5A37B46A" w:rsidR="00607361" w:rsidRPr="00607361" w:rsidDel="00372806" w:rsidRDefault="00607361" w:rsidP="00C67140">
            <w:pPr>
              <w:spacing w:after="0" w:line="360" w:lineRule="auto"/>
              <w:rPr>
                <w:moveFrom w:id="332" w:author="Ricky Hu" w:date="2021-07-05T21:20:00Z"/>
                <w:rFonts w:ascii="Times New Roman" w:eastAsia="Times New Roman" w:hAnsi="Times New Roman" w:cs="Times New Roman"/>
                <w:color w:val="000000"/>
              </w:rPr>
            </w:pPr>
            <w:moveFrom w:id="333" w:author="Ricky Hu" w:date="2021-07-05T21:20:00Z">
              <w:r w:rsidRPr="00607361" w:rsidDel="00372806">
                <w:rPr>
                  <w:rFonts w:ascii="Times New Roman" w:eastAsia="Times New Roman" w:hAnsi="Times New Roman" w:cs="Times New Roman"/>
                  <w:color w:val="000000"/>
                </w:rPr>
                <w:t>0.20 ± 0.05</w:t>
              </w:r>
            </w:moveFrom>
          </w:p>
        </w:tc>
      </w:tr>
      <w:tr w:rsidR="00607361" w:rsidRPr="00607361" w:rsidDel="00372806" w14:paraId="242DA289" w14:textId="6351222A" w:rsidTr="00372806">
        <w:tblPrEx>
          <w:tblW w:w="9143" w:type="dxa"/>
          <w:jc w:val="center"/>
          <w:tblPrExChange w:id="334" w:author="Ricky Hu" w:date="2021-07-05T21:20:00Z">
            <w:tblPrEx>
              <w:tblW w:w="9143" w:type="dxa"/>
              <w:jc w:val="center"/>
            </w:tblPrEx>
          </w:tblPrExChange>
        </w:tblPrEx>
        <w:trPr>
          <w:trHeight w:val="301"/>
          <w:jc w:val="center"/>
          <w:trPrChange w:id="335" w:author="Ricky Hu" w:date="2021-07-05T21:20:00Z">
            <w:trPr>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336" w:author="Ricky Hu" w:date="2021-07-05T21:20:00Z">
              <w:tcPr>
                <w:tcW w:w="4315" w:type="dxa"/>
                <w:tcBorders>
                  <w:top w:val="nil"/>
                  <w:left w:val="single" w:sz="4" w:space="0" w:color="auto"/>
                  <w:bottom w:val="single" w:sz="4" w:space="0" w:color="auto"/>
                  <w:right w:val="single" w:sz="4" w:space="0" w:color="auto"/>
                </w:tcBorders>
                <w:shd w:val="clear" w:color="auto" w:fill="auto"/>
                <w:noWrap/>
                <w:vAlign w:val="bottom"/>
              </w:tcPr>
            </w:tcPrChange>
          </w:tcPr>
          <w:p w14:paraId="7D294AFD" w14:textId="7CFE2660" w:rsidR="00607361" w:rsidRPr="00FE373A" w:rsidDel="00372806" w:rsidRDefault="00607361" w:rsidP="00C67140">
            <w:pPr>
              <w:spacing w:after="0" w:line="360" w:lineRule="auto"/>
              <w:rPr>
                <w:moveFrom w:id="337" w:author="Ricky Hu" w:date="2021-07-05T21:20:00Z"/>
                <w:rFonts w:ascii="Times New Roman" w:eastAsia="Times New Roman" w:hAnsi="Times New Roman" w:cs="Times New Roman"/>
                <w:color w:val="000000"/>
                <w:rPrChange w:id="338" w:author="Ricky Hu" w:date="2021-07-05T00:24:00Z">
                  <w:rPr>
                    <w:moveFrom w:id="339" w:author="Ricky Hu" w:date="2021-07-05T21:20:00Z"/>
                    <w:rFonts w:ascii="Times New Roman" w:eastAsia="Times New Roman" w:hAnsi="Times New Roman" w:cs="Times New Roman"/>
                    <w:b/>
                    <w:bCs/>
                    <w:color w:val="000000"/>
                  </w:rPr>
                </w:rPrChange>
              </w:rPr>
            </w:pPr>
            <w:commentRangeStart w:id="340"/>
            <w:commentRangeStart w:id="341"/>
            <w:moveFrom w:id="342" w:author="Ricky Hu" w:date="2021-07-05T21:20:00Z">
              <w:r w:rsidRPr="00FE373A" w:rsidDel="00372806">
                <w:rPr>
                  <w:rFonts w:ascii="Times New Roman" w:eastAsia="Times New Roman" w:hAnsi="Times New Roman" w:cs="Times New Roman"/>
                  <w:color w:val="000000"/>
                  <w:rPrChange w:id="343" w:author="Ricky Hu" w:date="2021-07-05T00:24:00Z">
                    <w:rPr>
                      <w:rFonts w:ascii="Times New Roman" w:eastAsia="Times New Roman" w:hAnsi="Times New Roman" w:cs="Times New Roman"/>
                      <w:b/>
                      <w:bCs/>
                      <w:color w:val="000000"/>
                    </w:rPr>
                  </w:rPrChange>
                </w:rPr>
                <w:t>Radiomics: Liver Parenchyma + Tumor</w:t>
              </w:r>
            </w:moveFrom>
          </w:p>
        </w:tc>
        <w:tc>
          <w:tcPr>
            <w:tcW w:w="2250" w:type="dxa"/>
            <w:tcBorders>
              <w:top w:val="nil"/>
              <w:left w:val="nil"/>
              <w:bottom w:val="single" w:sz="4" w:space="0" w:color="auto"/>
              <w:right w:val="single" w:sz="4" w:space="0" w:color="auto"/>
            </w:tcBorders>
            <w:shd w:val="clear" w:color="auto" w:fill="auto"/>
            <w:noWrap/>
            <w:vAlign w:val="bottom"/>
            <w:tcPrChange w:id="344" w:author="Ricky Hu" w:date="2021-07-05T21:20:00Z">
              <w:tcPr>
                <w:tcW w:w="2250" w:type="dxa"/>
                <w:tcBorders>
                  <w:top w:val="nil"/>
                  <w:left w:val="nil"/>
                  <w:bottom w:val="single" w:sz="4" w:space="0" w:color="auto"/>
                  <w:right w:val="single" w:sz="4" w:space="0" w:color="auto"/>
                </w:tcBorders>
                <w:shd w:val="clear" w:color="auto" w:fill="auto"/>
                <w:noWrap/>
                <w:vAlign w:val="bottom"/>
              </w:tcPr>
            </w:tcPrChange>
          </w:tcPr>
          <w:p w14:paraId="342ECC30" w14:textId="3D133353" w:rsidR="00607361" w:rsidRPr="00FE373A" w:rsidDel="00372806" w:rsidRDefault="00607361" w:rsidP="00C67140">
            <w:pPr>
              <w:spacing w:after="0" w:line="360" w:lineRule="auto"/>
              <w:rPr>
                <w:moveFrom w:id="345" w:author="Ricky Hu" w:date="2021-07-05T21:20:00Z"/>
                <w:rFonts w:ascii="Times New Roman" w:eastAsia="Times New Roman" w:hAnsi="Times New Roman" w:cs="Times New Roman"/>
                <w:color w:val="000000"/>
                <w:rPrChange w:id="346" w:author="Ricky Hu" w:date="2021-07-05T00:24:00Z">
                  <w:rPr>
                    <w:moveFrom w:id="347" w:author="Ricky Hu" w:date="2021-07-05T21:20:00Z"/>
                    <w:rFonts w:ascii="Times New Roman" w:eastAsia="Times New Roman" w:hAnsi="Times New Roman" w:cs="Times New Roman"/>
                    <w:b/>
                    <w:bCs/>
                    <w:color w:val="000000"/>
                  </w:rPr>
                </w:rPrChange>
              </w:rPr>
            </w:pPr>
            <w:moveFrom w:id="348" w:author="Ricky Hu" w:date="2021-07-05T21:20:00Z">
              <w:r w:rsidRPr="00FE373A" w:rsidDel="00372806">
                <w:rPr>
                  <w:rFonts w:ascii="Times New Roman" w:eastAsia="Times New Roman" w:hAnsi="Times New Roman" w:cs="Times New Roman"/>
                  <w:color w:val="000000"/>
                  <w:rPrChange w:id="349" w:author="Ricky Hu" w:date="2021-07-05T00:24:00Z">
                    <w:rPr>
                      <w:rFonts w:ascii="Times New Roman" w:eastAsia="Times New Roman" w:hAnsi="Times New Roman" w:cs="Times New Roman"/>
                      <w:b/>
                      <w:bCs/>
                      <w:color w:val="000000"/>
                    </w:rPr>
                  </w:rPrChange>
                </w:rPr>
                <w:t xml:space="preserve">0.75 ± 0.11 </w:t>
              </w:r>
            </w:moveFrom>
          </w:p>
        </w:tc>
        <w:tc>
          <w:tcPr>
            <w:tcW w:w="2578" w:type="dxa"/>
            <w:tcBorders>
              <w:top w:val="nil"/>
              <w:left w:val="nil"/>
              <w:bottom w:val="single" w:sz="4" w:space="0" w:color="auto"/>
              <w:right w:val="single" w:sz="4" w:space="0" w:color="auto"/>
            </w:tcBorders>
            <w:shd w:val="clear" w:color="auto" w:fill="auto"/>
            <w:noWrap/>
            <w:vAlign w:val="bottom"/>
            <w:tcPrChange w:id="350" w:author="Ricky Hu" w:date="2021-07-05T21:20:00Z">
              <w:tcPr>
                <w:tcW w:w="2578" w:type="dxa"/>
                <w:tcBorders>
                  <w:top w:val="nil"/>
                  <w:left w:val="nil"/>
                  <w:bottom w:val="single" w:sz="4" w:space="0" w:color="auto"/>
                  <w:right w:val="single" w:sz="4" w:space="0" w:color="auto"/>
                </w:tcBorders>
                <w:shd w:val="clear" w:color="auto" w:fill="auto"/>
                <w:noWrap/>
                <w:vAlign w:val="bottom"/>
              </w:tcPr>
            </w:tcPrChange>
          </w:tcPr>
          <w:p w14:paraId="025C2615" w14:textId="24A4DA22" w:rsidR="00607361" w:rsidRPr="00FE373A" w:rsidDel="00372806" w:rsidRDefault="00607361" w:rsidP="00C67140">
            <w:pPr>
              <w:spacing w:after="0" w:line="360" w:lineRule="auto"/>
              <w:rPr>
                <w:moveFrom w:id="351" w:author="Ricky Hu" w:date="2021-07-05T21:20:00Z"/>
                <w:rFonts w:ascii="Times New Roman" w:eastAsia="Times New Roman" w:hAnsi="Times New Roman" w:cs="Times New Roman"/>
                <w:color w:val="000000"/>
                <w:rPrChange w:id="352" w:author="Ricky Hu" w:date="2021-07-05T00:24:00Z">
                  <w:rPr>
                    <w:moveFrom w:id="353" w:author="Ricky Hu" w:date="2021-07-05T21:20:00Z"/>
                    <w:rFonts w:ascii="Times New Roman" w:eastAsia="Times New Roman" w:hAnsi="Times New Roman" w:cs="Times New Roman"/>
                    <w:b/>
                    <w:bCs/>
                    <w:color w:val="000000"/>
                  </w:rPr>
                </w:rPrChange>
              </w:rPr>
            </w:pPr>
            <w:moveFrom w:id="354" w:author="Ricky Hu" w:date="2021-07-05T21:20:00Z">
              <w:r w:rsidRPr="00FE373A" w:rsidDel="00372806">
                <w:rPr>
                  <w:rFonts w:ascii="Times New Roman" w:eastAsia="Times New Roman" w:hAnsi="Times New Roman" w:cs="Times New Roman"/>
                  <w:color w:val="000000"/>
                  <w:rPrChange w:id="355" w:author="Ricky Hu" w:date="2021-07-05T00:24:00Z">
                    <w:rPr>
                      <w:rFonts w:ascii="Times New Roman" w:eastAsia="Times New Roman" w:hAnsi="Times New Roman" w:cs="Times New Roman"/>
                      <w:b/>
                      <w:bCs/>
                      <w:color w:val="000000"/>
                    </w:rPr>
                  </w:rPrChange>
                </w:rPr>
                <w:t>0.17 ± 0.03</w:t>
              </w:r>
              <w:commentRangeEnd w:id="340"/>
              <w:r w:rsidR="00296D1D" w:rsidRPr="00FE373A" w:rsidDel="00372806">
                <w:rPr>
                  <w:rStyle w:val="CommentReference"/>
                </w:rPr>
                <w:commentReference w:id="340"/>
              </w:r>
              <w:r w:rsidR="00FE373A" w:rsidRPr="00FE373A" w:rsidDel="00372806">
                <w:rPr>
                  <w:rStyle w:val="CommentReference"/>
                </w:rPr>
                <w:commentReference w:id="341"/>
              </w:r>
            </w:moveFrom>
          </w:p>
        </w:tc>
      </w:tr>
      <w:moveFromRangeEnd w:id="277"/>
      <w:commentRangeEnd w:id="341"/>
      <w:tr w:rsidR="00607361" w:rsidRPr="00607361" w14:paraId="5F698BBE"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05C1306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607361" w:rsidRPr="00607361" w14:paraId="4008A69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22F30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2AD343A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0.58 ± 0.08</w:t>
            </w:r>
          </w:p>
        </w:tc>
        <w:tc>
          <w:tcPr>
            <w:tcW w:w="2578" w:type="dxa"/>
            <w:tcBorders>
              <w:top w:val="nil"/>
              <w:left w:val="nil"/>
              <w:bottom w:val="single" w:sz="4" w:space="0" w:color="auto"/>
              <w:right w:val="single" w:sz="4" w:space="0" w:color="auto"/>
            </w:tcBorders>
            <w:shd w:val="clear" w:color="auto" w:fill="auto"/>
            <w:noWrap/>
            <w:vAlign w:val="bottom"/>
            <w:hideMark/>
          </w:tcPr>
          <w:p w14:paraId="05D7BA0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0.05</w:t>
            </w:r>
          </w:p>
        </w:tc>
      </w:tr>
      <w:tr w:rsidR="00607361" w:rsidRPr="00607361" w14:paraId="3695176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ECA97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02EA25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 xml:space="preserve">0.62 ± </w:t>
            </w:r>
            <w:commentRangeStart w:id="356"/>
            <w:r w:rsidRPr="00607361">
              <w:rPr>
                <w:rFonts w:ascii="Times New Roman" w:eastAsia="Times New Roman" w:hAnsi="Times New Roman" w:cs="Times New Roman"/>
                <w:color w:val="000000"/>
              </w:rPr>
              <w:t>0.0</w:t>
            </w:r>
            <w:del w:id="357" w:author="Ricky Hu" w:date="2021-07-05T00:22:00Z">
              <w:r w:rsidRPr="00607361" w:rsidDel="00FE373A">
                <w:rPr>
                  <w:rFonts w:ascii="Times New Roman" w:eastAsia="Times New Roman" w:hAnsi="Times New Roman" w:cs="Times New Roman"/>
                  <w:color w:val="000000"/>
                </w:rPr>
                <w:delText>.</w:delText>
              </w:r>
            </w:del>
            <w:r w:rsidRPr="00607361">
              <w:rPr>
                <w:rFonts w:ascii="Times New Roman" w:eastAsia="Times New Roman" w:hAnsi="Times New Roman" w:cs="Times New Roman"/>
                <w:color w:val="000000"/>
              </w:rPr>
              <w:t>7</w:t>
            </w:r>
            <w:commentRangeEnd w:id="356"/>
            <w:r w:rsidR="00296D1D">
              <w:rPr>
                <w:rStyle w:val="CommentReference"/>
              </w:rPr>
              <w:commentReference w:id="356"/>
            </w:r>
          </w:p>
        </w:tc>
        <w:tc>
          <w:tcPr>
            <w:tcW w:w="2578" w:type="dxa"/>
            <w:tcBorders>
              <w:top w:val="nil"/>
              <w:left w:val="nil"/>
              <w:bottom w:val="single" w:sz="4" w:space="0" w:color="auto"/>
              <w:right w:val="single" w:sz="4" w:space="0" w:color="auto"/>
            </w:tcBorders>
            <w:shd w:val="clear" w:color="auto" w:fill="auto"/>
            <w:noWrap/>
            <w:vAlign w:val="bottom"/>
            <w:hideMark/>
          </w:tcPr>
          <w:p w14:paraId="7817729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0.19 ± 0.01</w:t>
            </w:r>
          </w:p>
        </w:tc>
      </w:tr>
      <w:tr w:rsidR="00607361" w:rsidRPr="00607361" w14:paraId="48E903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AEA102"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663891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0.67 ± 0.08</w:t>
            </w:r>
          </w:p>
        </w:tc>
        <w:tc>
          <w:tcPr>
            <w:tcW w:w="2578" w:type="dxa"/>
            <w:tcBorders>
              <w:top w:val="nil"/>
              <w:left w:val="nil"/>
              <w:bottom w:val="single" w:sz="4" w:space="0" w:color="auto"/>
              <w:right w:val="single" w:sz="4" w:space="0" w:color="auto"/>
            </w:tcBorders>
            <w:shd w:val="clear" w:color="auto" w:fill="auto"/>
            <w:noWrap/>
            <w:vAlign w:val="bottom"/>
            <w:hideMark/>
          </w:tcPr>
          <w:p w14:paraId="0390110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0.05</w:t>
            </w:r>
          </w:p>
        </w:tc>
      </w:tr>
      <w:tr w:rsidR="00607361" w:rsidRPr="00607361" w14:paraId="1F2BDAE2"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E311DD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D5335D3"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0.65 ± 0.10</w:t>
            </w:r>
          </w:p>
        </w:tc>
        <w:tc>
          <w:tcPr>
            <w:tcW w:w="2578" w:type="dxa"/>
            <w:tcBorders>
              <w:top w:val="nil"/>
              <w:left w:val="nil"/>
              <w:bottom w:val="single" w:sz="4" w:space="0" w:color="auto"/>
              <w:right w:val="single" w:sz="4" w:space="0" w:color="auto"/>
            </w:tcBorders>
            <w:shd w:val="clear" w:color="auto" w:fill="auto"/>
            <w:noWrap/>
            <w:vAlign w:val="bottom"/>
            <w:hideMark/>
          </w:tcPr>
          <w:p w14:paraId="6C449C4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0.18 ± 0.02</w:t>
            </w:r>
          </w:p>
        </w:tc>
      </w:tr>
      <w:tr w:rsidR="00607361" w:rsidRPr="00607361" w14:paraId="571408E2" w14:textId="77777777" w:rsidTr="000449B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078E57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9071BF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0.63 ± 0.07</w:t>
            </w:r>
          </w:p>
        </w:tc>
        <w:tc>
          <w:tcPr>
            <w:tcW w:w="2578" w:type="dxa"/>
            <w:tcBorders>
              <w:top w:val="nil"/>
              <w:left w:val="nil"/>
              <w:bottom w:val="single" w:sz="4" w:space="0" w:color="auto"/>
              <w:right w:val="single" w:sz="4" w:space="0" w:color="auto"/>
            </w:tcBorders>
            <w:shd w:val="clear" w:color="auto" w:fill="auto"/>
            <w:noWrap/>
            <w:vAlign w:val="bottom"/>
            <w:hideMark/>
          </w:tcPr>
          <w:p w14:paraId="50C956CE"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0.21 ± 0.01</w:t>
            </w:r>
          </w:p>
        </w:tc>
      </w:tr>
      <w:tr w:rsidR="00607361" w:rsidRPr="00607361" w14:paraId="6EACBB9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A59D18" w14:textId="77777777" w:rsidR="00607361" w:rsidRPr="00372806" w:rsidRDefault="00607361" w:rsidP="00C67140">
            <w:pPr>
              <w:spacing w:after="0" w:line="360" w:lineRule="auto"/>
              <w:rPr>
                <w:rFonts w:ascii="Times New Roman" w:eastAsia="Times New Roman" w:hAnsi="Times New Roman" w:cs="Times New Roman"/>
                <w:b/>
                <w:bCs/>
                <w:color w:val="000000"/>
                <w:rPrChange w:id="358" w:author="Ricky Hu" w:date="2021-07-05T21:20: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359" w:author="Ricky Hu" w:date="2021-07-05T21:20:00Z">
                  <w:rPr>
                    <w:rFonts w:ascii="Times New Roman" w:eastAsia="Times New Roman" w:hAnsi="Times New Roman" w:cs="Times New Roman"/>
                    <w:color w:val="000000"/>
                  </w:rPr>
                </w:rPrChange>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0A887724" w14:textId="77777777" w:rsidR="00607361" w:rsidRPr="00372806" w:rsidRDefault="00607361" w:rsidP="00C67140">
            <w:pPr>
              <w:spacing w:after="0" w:line="360" w:lineRule="auto"/>
              <w:rPr>
                <w:rFonts w:ascii="Times New Roman" w:eastAsia="Times New Roman" w:hAnsi="Times New Roman" w:cs="Times New Roman"/>
                <w:b/>
                <w:bCs/>
                <w:color w:val="000000"/>
                <w:rPrChange w:id="360" w:author="Ricky Hu" w:date="2021-07-05T21:20: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361" w:author="Ricky Hu" w:date="2021-07-05T21:20:00Z">
                  <w:rPr>
                    <w:rFonts w:ascii="Times New Roman" w:eastAsia="Times New Roman" w:hAnsi="Times New Roman" w:cs="Times New Roman"/>
                    <w:color w:val="000000"/>
                  </w:rPr>
                </w:rPrChange>
              </w:rPr>
              <w:t>0.76 ± 0.06</w:t>
            </w:r>
          </w:p>
        </w:tc>
        <w:tc>
          <w:tcPr>
            <w:tcW w:w="2578" w:type="dxa"/>
            <w:tcBorders>
              <w:top w:val="nil"/>
              <w:left w:val="nil"/>
              <w:bottom w:val="single" w:sz="4" w:space="0" w:color="auto"/>
              <w:right w:val="single" w:sz="4" w:space="0" w:color="auto"/>
            </w:tcBorders>
            <w:shd w:val="clear" w:color="auto" w:fill="auto"/>
            <w:noWrap/>
            <w:vAlign w:val="bottom"/>
            <w:hideMark/>
          </w:tcPr>
          <w:p w14:paraId="304F5641" w14:textId="77777777" w:rsidR="00607361" w:rsidRPr="00372806" w:rsidRDefault="00607361" w:rsidP="00C67140">
            <w:pPr>
              <w:spacing w:after="0" w:line="360" w:lineRule="auto"/>
              <w:rPr>
                <w:rFonts w:ascii="Times New Roman" w:eastAsia="Times New Roman" w:hAnsi="Times New Roman" w:cs="Times New Roman"/>
                <w:b/>
                <w:bCs/>
                <w:color w:val="000000"/>
                <w:rPrChange w:id="362" w:author="Ricky Hu" w:date="2021-07-05T21:20: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363" w:author="Ricky Hu" w:date="2021-07-05T21:20:00Z">
                  <w:rPr>
                    <w:rFonts w:ascii="Times New Roman" w:eastAsia="Times New Roman" w:hAnsi="Times New Roman" w:cs="Times New Roman"/>
                    <w:color w:val="000000"/>
                  </w:rPr>
                </w:rPrChange>
              </w:rPr>
              <w:t>0.20 ± 0.03</w:t>
            </w:r>
          </w:p>
        </w:tc>
      </w:tr>
      <w:tr w:rsidR="00372806" w:rsidRPr="00607361" w14:paraId="0C63F94D" w14:textId="77777777" w:rsidTr="00BB7C1A">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3A98A0F7" w14:textId="77777777" w:rsidR="00372806" w:rsidRPr="00607361" w:rsidRDefault="00372806" w:rsidP="00BB7C1A">
            <w:pPr>
              <w:spacing w:after="0" w:line="360" w:lineRule="auto"/>
              <w:rPr>
                <w:moveTo w:id="364" w:author="Ricky Hu" w:date="2021-07-05T21:20:00Z"/>
                <w:rFonts w:ascii="Times New Roman" w:eastAsia="Times New Roman" w:hAnsi="Times New Roman" w:cs="Times New Roman"/>
                <w:b/>
                <w:bCs/>
                <w:color w:val="000000"/>
              </w:rPr>
            </w:pPr>
            <w:moveToRangeStart w:id="365" w:author="Ricky Hu" w:date="2021-07-05T21:20:00Z" w:name="move76412440"/>
            <w:moveTo w:id="366" w:author="Ricky Hu" w:date="2021-07-05T21:20:00Z">
              <w:r w:rsidRPr="00607361">
                <w:rPr>
                  <w:rFonts w:ascii="Times New Roman" w:eastAsia="Times New Roman" w:hAnsi="Times New Roman" w:cs="Times New Roman"/>
                  <w:b/>
                  <w:bCs/>
                  <w:color w:val="000000"/>
                </w:rPr>
                <w:t>(No Feature Selection, Any Hepatic Progression as Outcome)</w:t>
              </w:r>
            </w:moveTo>
          </w:p>
        </w:tc>
      </w:tr>
      <w:tr w:rsidR="00372806" w:rsidRPr="00607361" w14:paraId="2A6C1CDD"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25FC314" w14:textId="77777777" w:rsidR="00372806" w:rsidRPr="00607361" w:rsidRDefault="00372806" w:rsidP="00BB7C1A">
            <w:pPr>
              <w:spacing w:after="0" w:line="360" w:lineRule="auto"/>
              <w:rPr>
                <w:moveTo w:id="367" w:author="Ricky Hu" w:date="2021-07-05T21:20:00Z"/>
                <w:rFonts w:ascii="Times New Roman" w:eastAsia="Times New Roman" w:hAnsi="Times New Roman" w:cs="Times New Roman"/>
                <w:color w:val="000000"/>
              </w:rPr>
            </w:pPr>
            <w:moveTo w:id="368" w:author="Ricky Hu" w:date="2021-07-05T21:20:00Z">
              <w:r w:rsidRPr="00607361">
                <w:rPr>
                  <w:rFonts w:ascii="Times New Roman" w:eastAsia="Times New Roman" w:hAnsi="Times New Roman" w:cs="Times New Roman"/>
                  <w:color w:val="000000"/>
                </w:rPr>
                <w:t>Non-Imaging Clinical Data</w:t>
              </w:r>
            </w:moveTo>
          </w:p>
        </w:tc>
        <w:tc>
          <w:tcPr>
            <w:tcW w:w="2250" w:type="dxa"/>
            <w:tcBorders>
              <w:top w:val="nil"/>
              <w:left w:val="nil"/>
              <w:bottom w:val="single" w:sz="4" w:space="0" w:color="auto"/>
              <w:right w:val="single" w:sz="4" w:space="0" w:color="auto"/>
            </w:tcBorders>
            <w:shd w:val="clear" w:color="auto" w:fill="auto"/>
            <w:noWrap/>
            <w:vAlign w:val="bottom"/>
            <w:hideMark/>
          </w:tcPr>
          <w:p w14:paraId="5ECBDABD" w14:textId="77777777" w:rsidR="00372806" w:rsidRPr="00607361" w:rsidRDefault="00372806" w:rsidP="00BB7C1A">
            <w:pPr>
              <w:spacing w:after="0" w:line="360" w:lineRule="auto"/>
              <w:rPr>
                <w:moveTo w:id="369" w:author="Ricky Hu" w:date="2021-07-05T21:20:00Z"/>
                <w:rFonts w:ascii="Times New Roman" w:eastAsia="Times New Roman" w:hAnsi="Times New Roman" w:cs="Times New Roman"/>
                <w:color w:val="000000"/>
              </w:rPr>
            </w:pPr>
            <w:moveTo w:id="370" w:author="Ricky Hu" w:date="2021-07-05T21:20:00Z">
              <w:r w:rsidRPr="00607361">
                <w:rPr>
                  <w:rFonts w:ascii="Times New Roman" w:eastAsia="Times New Roman" w:hAnsi="Times New Roman" w:cs="Times New Roman"/>
                  <w:color w:val="000000"/>
                </w:rPr>
                <w:t>0.67 ± 0.10</w:t>
              </w:r>
            </w:moveTo>
          </w:p>
        </w:tc>
        <w:tc>
          <w:tcPr>
            <w:tcW w:w="2578" w:type="dxa"/>
            <w:tcBorders>
              <w:top w:val="nil"/>
              <w:left w:val="nil"/>
              <w:bottom w:val="single" w:sz="4" w:space="0" w:color="auto"/>
              <w:right w:val="single" w:sz="4" w:space="0" w:color="auto"/>
            </w:tcBorders>
            <w:shd w:val="clear" w:color="auto" w:fill="auto"/>
            <w:noWrap/>
            <w:vAlign w:val="bottom"/>
            <w:hideMark/>
          </w:tcPr>
          <w:p w14:paraId="4D9363E5" w14:textId="77777777" w:rsidR="00372806" w:rsidRPr="00607361" w:rsidRDefault="00372806" w:rsidP="00BB7C1A">
            <w:pPr>
              <w:spacing w:after="0" w:line="360" w:lineRule="auto"/>
              <w:rPr>
                <w:moveTo w:id="371" w:author="Ricky Hu" w:date="2021-07-05T21:20:00Z"/>
                <w:rFonts w:ascii="Times New Roman" w:eastAsia="Times New Roman" w:hAnsi="Times New Roman" w:cs="Times New Roman"/>
                <w:color w:val="000000"/>
              </w:rPr>
            </w:pPr>
            <w:moveTo w:id="372" w:author="Ricky Hu" w:date="2021-07-05T21:20:00Z">
              <w:r w:rsidRPr="00607361">
                <w:rPr>
                  <w:rFonts w:ascii="Times New Roman" w:eastAsia="Times New Roman" w:hAnsi="Times New Roman" w:cs="Times New Roman"/>
                  <w:color w:val="000000"/>
                </w:rPr>
                <w:t>0.19 ± 0.05</w:t>
              </w:r>
            </w:moveTo>
          </w:p>
        </w:tc>
      </w:tr>
      <w:tr w:rsidR="00372806" w:rsidRPr="00607361" w14:paraId="7FF342C4"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9C0781" w14:textId="77777777" w:rsidR="00372806" w:rsidRPr="00607361" w:rsidRDefault="00372806" w:rsidP="00BB7C1A">
            <w:pPr>
              <w:spacing w:after="0" w:line="360" w:lineRule="auto"/>
              <w:rPr>
                <w:moveTo w:id="373" w:author="Ricky Hu" w:date="2021-07-05T21:20:00Z"/>
                <w:rFonts w:ascii="Times New Roman" w:eastAsia="Times New Roman" w:hAnsi="Times New Roman" w:cs="Times New Roman"/>
                <w:color w:val="000000"/>
              </w:rPr>
            </w:pPr>
            <w:moveTo w:id="374" w:author="Ricky Hu" w:date="2021-07-05T21:20:00Z">
              <w:r w:rsidRPr="00607361">
                <w:rPr>
                  <w:rFonts w:ascii="Times New Roman" w:eastAsia="Times New Roman" w:hAnsi="Times New Roman" w:cs="Times New Roman"/>
                  <w:color w:val="000000"/>
                </w:rPr>
                <w:t>Imaging Clinical Data</w:t>
              </w:r>
            </w:moveTo>
          </w:p>
        </w:tc>
        <w:tc>
          <w:tcPr>
            <w:tcW w:w="2250" w:type="dxa"/>
            <w:tcBorders>
              <w:top w:val="nil"/>
              <w:left w:val="nil"/>
              <w:bottom w:val="single" w:sz="4" w:space="0" w:color="auto"/>
              <w:right w:val="single" w:sz="4" w:space="0" w:color="auto"/>
            </w:tcBorders>
            <w:shd w:val="clear" w:color="auto" w:fill="auto"/>
            <w:noWrap/>
            <w:vAlign w:val="bottom"/>
            <w:hideMark/>
          </w:tcPr>
          <w:p w14:paraId="4CD8A2B3" w14:textId="77777777" w:rsidR="00372806" w:rsidRPr="00607361" w:rsidRDefault="00372806" w:rsidP="00BB7C1A">
            <w:pPr>
              <w:spacing w:after="0" w:line="360" w:lineRule="auto"/>
              <w:rPr>
                <w:moveTo w:id="375" w:author="Ricky Hu" w:date="2021-07-05T21:20:00Z"/>
                <w:rFonts w:ascii="Times New Roman" w:eastAsia="Times New Roman" w:hAnsi="Times New Roman" w:cs="Times New Roman"/>
                <w:color w:val="000000"/>
              </w:rPr>
            </w:pPr>
            <w:moveTo w:id="376" w:author="Ricky Hu" w:date="2021-07-05T21:20:00Z">
              <w:r w:rsidRPr="00607361">
                <w:rPr>
                  <w:rFonts w:ascii="Times New Roman" w:eastAsia="Times New Roman" w:hAnsi="Times New Roman" w:cs="Times New Roman"/>
                  <w:color w:val="000000"/>
                </w:rPr>
                <w:t>0.74 ± 0.07</w:t>
              </w:r>
            </w:moveTo>
          </w:p>
        </w:tc>
        <w:tc>
          <w:tcPr>
            <w:tcW w:w="2578" w:type="dxa"/>
            <w:tcBorders>
              <w:top w:val="nil"/>
              <w:left w:val="nil"/>
              <w:bottom w:val="single" w:sz="4" w:space="0" w:color="auto"/>
              <w:right w:val="single" w:sz="4" w:space="0" w:color="auto"/>
            </w:tcBorders>
            <w:shd w:val="clear" w:color="auto" w:fill="auto"/>
            <w:noWrap/>
            <w:vAlign w:val="bottom"/>
            <w:hideMark/>
          </w:tcPr>
          <w:p w14:paraId="2DE687C4" w14:textId="77777777" w:rsidR="00372806" w:rsidRPr="00607361" w:rsidRDefault="00372806" w:rsidP="00BB7C1A">
            <w:pPr>
              <w:spacing w:after="0" w:line="360" w:lineRule="auto"/>
              <w:rPr>
                <w:moveTo w:id="377" w:author="Ricky Hu" w:date="2021-07-05T21:20:00Z"/>
                <w:rFonts w:ascii="Times New Roman" w:eastAsia="Times New Roman" w:hAnsi="Times New Roman" w:cs="Times New Roman"/>
                <w:color w:val="000000"/>
              </w:rPr>
            </w:pPr>
            <w:moveTo w:id="378" w:author="Ricky Hu" w:date="2021-07-05T21:20:00Z">
              <w:r w:rsidRPr="00607361">
                <w:rPr>
                  <w:rFonts w:ascii="Times New Roman" w:eastAsia="Times New Roman" w:hAnsi="Times New Roman" w:cs="Times New Roman"/>
                  <w:color w:val="000000"/>
                </w:rPr>
                <w:t>0.19 ± 0.04</w:t>
              </w:r>
            </w:moveTo>
          </w:p>
        </w:tc>
      </w:tr>
      <w:tr w:rsidR="00372806" w:rsidRPr="00607361" w14:paraId="02C7654D"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2554DDE" w14:textId="77777777" w:rsidR="00372806" w:rsidRPr="00607361" w:rsidRDefault="00372806" w:rsidP="00BB7C1A">
            <w:pPr>
              <w:spacing w:after="0" w:line="360" w:lineRule="auto"/>
              <w:rPr>
                <w:moveTo w:id="379" w:author="Ricky Hu" w:date="2021-07-05T21:20:00Z"/>
                <w:rFonts w:ascii="Times New Roman" w:eastAsia="Times New Roman" w:hAnsi="Times New Roman" w:cs="Times New Roman"/>
                <w:color w:val="000000"/>
              </w:rPr>
            </w:pPr>
            <w:moveTo w:id="380" w:author="Ricky Hu" w:date="2021-07-05T21:20:00Z">
              <w:r w:rsidRPr="00607361">
                <w:rPr>
                  <w:rFonts w:ascii="Times New Roman" w:eastAsia="Times New Roman" w:hAnsi="Times New Roman" w:cs="Times New Roman"/>
                  <w:color w:val="000000"/>
                </w:rPr>
                <w:t>Dosimetric Clinical Data</w:t>
              </w:r>
            </w:moveTo>
          </w:p>
        </w:tc>
        <w:tc>
          <w:tcPr>
            <w:tcW w:w="2250" w:type="dxa"/>
            <w:tcBorders>
              <w:top w:val="nil"/>
              <w:left w:val="nil"/>
              <w:bottom w:val="single" w:sz="4" w:space="0" w:color="auto"/>
              <w:right w:val="single" w:sz="4" w:space="0" w:color="auto"/>
            </w:tcBorders>
            <w:shd w:val="clear" w:color="auto" w:fill="auto"/>
            <w:noWrap/>
            <w:vAlign w:val="bottom"/>
            <w:hideMark/>
          </w:tcPr>
          <w:p w14:paraId="0D991073" w14:textId="77777777" w:rsidR="00372806" w:rsidRPr="00607361" w:rsidRDefault="00372806" w:rsidP="00BB7C1A">
            <w:pPr>
              <w:spacing w:after="0" w:line="360" w:lineRule="auto"/>
              <w:rPr>
                <w:moveTo w:id="381" w:author="Ricky Hu" w:date="2021-07-05T21:20:00Z"/>
                <w:rFonts w:ascii="Times New Roman" w:eastAsia="Times New Roman" w:hAnsi="Times New Roman" w:cs="Times New Roman"/>
                <w:color w:val="000000"/>
              </w:rPr>
            </w:pPr>
            <w:moveTo w:id="382" w:author="Ricky Hu" w:date="2021-07-05T21:20:00Z">
              <w:r w:rsidRPr="00607361">
                <w:rPr>
                  <w:rFonts w:ascii="Times New Roman" w:eastAsia="Times New Roman" w:hAnsi="Times New Roman" w:cs="Times New Roman"/>
                  <w:color w:val="000000"/>
                </w:rPr>
                <w:t>0.68 ± 0.04</w:t>
              </w:r>
            </w:moveTo>
          </w:p>
        </w:tc>
        <w:tc>
          <w:tcPr>
            <w:tcW w:w="2578" w:type="dxa"/>
            <w:tcBorders>
              <w:top w:val="nil"/>
              <w:left w:val="nil"/>
              <w:bottom w:val="single" w:sz="4" w:space="0" w:color="auto"/>
              <w:right w:val="single" w:sz="4" w:space="0" w:color="auto"/>
            </w:tcBorders>
            <w:shd w:val="clear" w:color="auto" w:fill="auto"/>
            <w:noWrap/>
            <w:vAlign w:val="bottom"/>
            <w:hideMark/>
          </w:tcPr>
          <w:p w14:paraId="4418B43D" w14:textId="77777777" w:rsidR="00372806" w:rsidRPr="00607361" w:rsidRDefault="00372806" w:rsidP="00BB7C1A">
            <w:pPr>
              <w:spacing w:after="0" w:line="360" w:lineRule="auto"/>
              <w:rPr>
                <w:moveTo w:id="383" w:author="Ricky Hu" w:date="2021-07-05T21:20:00Z"/>
                <w:rFonts w:ascii="Times New Roman" w:eastAsia="Times New Roman" w:hAnsi="Times New Roman" w:cs="Times New Roman"/>
                <w:color w:val="000000"/>
              </w:rPr>
            </w:pPr>
            <w:moveTo w:id="384" w:author="Ricky Hu" w:date="2021-07-05T21:20:00Z">
              <w:r w:rsidRPr="00607361">
                <w:rPr>
                  <w:rFonts w:ascii="Times New Roman" w:eastAsia="Times New Roman" w:hAnsi="Times New Roman" w:cs="Times New Roman"/>
                  <w:color w:val="000000"/>
                </w:rPr>
                <w:t>0.17 ± 0.05</w:t>
              </w:r>
            </w:moveTo>
          </w:p>
        </w:tc>
      </w:tr>
      <w:tr w:rsidR="00372806" w:rsidRPr="00607361" w14:paraId="04A0CD3C"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85E5FB" w14:textId="77777777" w:rsidR="00372806" w:rsidRPr="00607361" w:rsidRDefault="00372806" w:rsidP="00BB7C1A">
            <w:pPr>
              <w:spacing w:after="0" w:line="360" w:lineRule="auto"/>
              <w:rPr>
                <w:moveTo w:id="385" w:author="Ricky Hu" w:date="2021-07-05T21:20:00Z"/>
                <w:rFonts w:ascii="Times New Roman" w:eastAsia="Times New Roman" w:hAnsi="Times New Roman" w:cs="Times New Roman"/>
                <w:color w:val="000000"/>
              </w:rPr>
            </w:pPr>
            <w:moveTo w:id="386" w:author="Ricky Hu" w:date="2021-07-05T21:20:00Z">
              <w:r w:rsidRPr="00607361">
                <w:rPr>
                  <w:rFonts w:ascii="Times New Roman" w:eastAsia="Times New Roman" w:hAnsi="Times New Roman" w:cs="Times New Roman"/>
                  <w:color w:val="000000"/>
                </w:rPr>
                <w:lastRenderedPageBreak/>
                <w:t>Radiomics: Tumor Volume</w:t>
              </w:r>
            </w:moveTo>
          </w:p>
        </w:tc>
        <w:tc>
          <w:tcPr>
            <w:tcW w:w="2250" w:type="dxa"/>
            <w:tcBorders>
              <w:top w:val="nil"/>
              <w:left w:val="nil"/>
              <w:bottom w:val="single" w:sz="4" w:space="0" w:color="auto"/>
              <w:right w:val="single" w:sz="4" w:space="0" w:color="auto"/>
            </w:tcBorders>
            <w:shd w:val="clear" w:color="auto" w:fill="auto"/>
            <w:noWrap/>
            <w:vAlign w:val="bottom"/>
            <w:hideMark/>
          </w:tcPr>
          <w:p w14:paraId="49D4B211" w14:textId="77777777" w:rsidR="00372806" w:rsidRPr="00607361" w:rsidRDefault="00372806" w:rsidP="00BB7C1A">
            <w:pPr>
              <w:spacing w:after="0" w:line="360" w:lineRule="auto"/>
              <w:rPr>
                <w:moveTo w:id="387" w:author="Ricky Hu" w:date="2021-07-05T21:20:00Z"/>
                <w:rFonts w:ascii="Times New Roman" w:eastAsia="Times New Roman" w:hAnsi="Times New Roman" w:cs="Times New Roman"/>
                <w:color w:val="000000"/>
              </w:rPr>
            </w:pPr>
            <w:moveTo w:id="388" w:author="Ricky Hu" w:date="2021-07-05T21:20:00Z">
              <w:r w:rsidRPr="00607361">
                <w:rPr>
                  <w:rFonts w:ascii="Times New Roman" w:eastAsia="Times New Roman" w:hAnsi="Times New Roman" w:cs="Times New Roman"/>
                  <w:color w:val="000000"/>
                </w:rPr>
                <w:t>0.74 ± 0.18</w:t>
              </w:r>
            </w:moveTo>
          </w:p>
        </w:tc>
        <w:tc>
          <w:tcPr>
            <w:tcW w:w="2578" w:type="dxa"/>
            <w:tcBorders>
              <w:top w:val="nil"/>
              <w:left w:val="nil"/>
              <w:bottom w:val="single" w:sz="4" w:space="0" w:color="auto"/>
              <w:right w:val="single" w:sz="4" w:space="0" w:color="auto"/>
            </w:tcBorders>
            <w:shd w:val="clear" w:color="auto" w:fill="auto"/>
            <w:noWrap/>
            <w:vAlign w:val="bottom"/>
            <w:hideMark/>
          </w:tcPr>
          <w:p w14:paraId="7FC00585" w14:textId="77777777" w:rsidR="00372806" w:rsidRPr="00607361" w:rsidRDefault="00372806" w:rsidP="00BB7C1A">
            <w:pPr>
              <w:spacing w:after="0" w:line="360" w:lineRule="auto"/>
              <w:rPr>
                <w:moveTo w:id="389" w:author="Ricky Hu" w:date="2021-07-05T21:20:00Z"/>
                <w:rFonts w:ascii="Times New Roman" w:eastAsia="Times New Roman" w:hAnsi="Times New Roman" w:cs="Times New Roman"/>
                <w:color w:val="000000"/>
              </w:rPr>
            </w:pPr>
            <w:moveTo w:id="390" w:author="Ricky Hu" w:date="2021-07-05T21:20:00Z">
              <w:r w:rsidRPr="00607361">
                <w:rPr>
                  <w:rFonts w:ascii="Times New Roman" w:eastAsia="Times New Roman" w:hAnsi="Times New Roman" w:cs="Times New Roman"/>
                  <w:color w:val="000000"/>
                </w:rPr>
                <w:t>0.19 ± 0.07</w:t>
              </w:r>
            </w:moveTo>
          </w:p>
        </w:tc>
      </w:tr>
      <w:tr w:rsidR="00372806" w:rsidRPr="00607361" w14:paraId="0351C24A"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7EE2B79" w14:textId="77777777" w:rsidR="00372806" w:rsidRPr="00607361" w:rsidRDefault="00372806" w:rsidP="00BB7C1A">
            <w:pPr>
              <w:spacing w:after="0" w:line="360" w:lineRule="auto"/>
              <w:rPr>
                <w:moveTo w:id="391" w:author="Ricky Hu" w:date="2021-07-05T21:20:00Z"/>
                <w:rFonts w:ascii="Times New Roman" w:eastAsia="Times New Roman" w:hAnsi="Times New Roman" w:cs="Times New Roman"/>
                <w:color w:val="000000"/>
              </w:rPr>
            </w:pPr>
            <w:moveTo w:id="392" w:author="Ricky Hu" w:date="2021-07-05T21:20:00Z">
              <w:r w:rsidRPr="00607361">
                <w:rPr>
                  <w:rFonts w:ascii="Times New Roman" w:eastAsia="Times New Roman" w:hAnsi="Times New Roman" w:cs="Times New Roman"/>
                  <w:color w:val="000000"/>
                </w:rPr>
                <w:t>Radiomics: Liver Parenchyma</w:t>
              </w:r>
            </w:moveTo>
          </w:p>
        </w:tc>
        <w:tc>
          <w:tcPr>
            <w:tcW w:w="2250" w:type="dxa"/>
            <w:tcBorders>
              <w:top w:val="nil"/>
              <w:left w:val="nil"/>
              <w:bottom w:val="single" w:sz="4" w:space="0" w:color="auto"/>
              <w:right w:val="single" w:sz="4" w:space="0" w:color="auto"/>
            </w:tcBorders>
            <w:shd w:val="clear" w:color="auto" w:fill="auto"/>
            <w:noWrap/>
            <w:vAlign w:val="bottom"/>
            <w:hideMark/>
          </w:tcPr>
          <w:p w14:paraId="77068F07" w14:textId="77777777" w:rsidR="00372806" w:rsidRPr="00607361" w:rsidRDefault="00372806" w:rsidP="00BB7C1A">
            <w:pPr>
              <w:spacing w:after="0" w:line="360" w:lineRule="auto"/>
              <w:rPr>
                <w:moveTo w:id="393" w:author="Ricky Hu" w:date="2021-07-05T21:20:00Z"/>
                <w:rFonts w:ascii="Times New Roman" w:eastAsia="Times New Roman" w:hAnsi="Times New Roman" w:cs="Times New Roman"/>
                <w:color w:val="000000"/>
              </w:rPr>
            </w:pPr>
            <w:moveTo w:id="394" w:author="Ricky Hu" w:date="2021-07-05T21:20:00Z">
              <w:r w:rsidRPr="00607361">
                <w:rPr>
                  <w:rFonts w:ascii="Times New Roman" w:eastAsia="Times New Roman" w:hAnsi="Times New Roman" w:cs="Times New Roman"/>
                  <w:color w:val="000000"/>
                </w:rPr>
                <w:t>0.55 ± 0.08</w:t>
              </w:r>
            </w:moveTo>
          </w:p>
        </w:tc>
        <w:tc>
          <w:tcPr>
            <w:tcW w:w="2578" w:type="dxa"/>
            <w:tcBorders>
              <w:top w:val="nil"/>
              <w:left w:val="nil"/>
              <w:bottom w:val="single" w:sz="4" w:space="0" w:color="auto"/>
              <w:right w:val="single" w:sz="4" w:space="0" w:color="auto"/>
            </w:tcBorders>
            <w:shd w:val="clear" w:color="auto" w:fill="auto"/>
            <w:noWrap/>
            <w:vAlign w:val="bottom"/>
            <w:hideMark/>
          </w:tcPr>
          <w:p w14:paraId="51AA0A16" w14:textId="77777777" w:rsidR="00372806" w:rsidRPr="00607361" w:rsidRDefault="00372806" w:rsidP="00BB7C1A">
            <w:pPr>
              <w:spacing w:after="0" w:line="360" w:lineRule="auto"/>
              <w:rPr>
                <w:moveTo w:id="395" w:author="Ricky Hu" w:date="2021-07-05T21:20:00Z"/>
                <w:rFonts w:ascii="Times New Roman" w:eastAsia="Times New Roman" w:hAnsi="Times New Roman" w:cs="Times New Roman"/>
                <w:color w:val="000000"/>
              </w:rPr>
            </w:pPr>
            <w:moveTo w:id="396" w:author="Ricky Hu" w:date="2021-07-05T21:20:00Z">
              <w:r w:rsidRPr="00607361">
                <w:rPr>
                  <w:rFonts w:ascii="Times New Roman" w:eastAsia="Times New Roman" w:hAnsi="Times New Roman" w:cs="Times New Roman"/>
                  <w:color w:val="000000"/>
                </w:rPr>
                <w:t>0.20 ± 0.05</w:t>
              </w:r>
            </w:moveTo>
          </w:p>
        </w:tc>
      </w:tr>
      <w:tr w:rsidR="00372806" w:rsidRPr="00BB7C1A" w14:paraId="33935D96"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297519E" w14:textId="77777777" w:rsidR="00372806" w:rsidRPr="00372806" w:rsidRDefault="00372806" w:rsidP="00BB7C1A">
            <w:pPr>
              <w:spacing w:after="0" w:line="360" w:lineRule="auto"/>
              <w:rPr>
                <w:moveTo w:id="397" w:author="Ricky Hu" w:date="2021-07-05T21:20:00Z"/>
                <w:rFonts w:ascii="Times New Roman" w:eastAsia="Times New Roman" w:hAnsi="Times New Roman" w:cs="Times New Roman"/>
                <w:b/>
                <w:bCs/>
                <w:color w:val="000000"/>
                <w:rPrChange w:id="398" w:author="Ricky Hu" w:date="2021-07-05T21:20:00Z">
                  <w:rPr>
                    <w:moveTo w:id="399" w:author="Ricky Hu" w:date="2021-07-05T21:20:00Z"/>
                    <w:rFonts w:ascii="Times New Roman" w:eastAsia="Times New Roman" w:hAnsi="Times New Roman" w:cs="Times New Roman"/>
                    <w:color w:val="000000"/>
                  </w:rPr>
                </w:rPrChange>
              </w:rPr>
            </w:pPr>
            <w:commentRangeStart w:id="400"/>
            <w:moveTo w:id="401" w:author="Ricky Hu" w:date="2021-07-05T21:20:00Z">
              <w:r w:rsidRPr="00372806">
                <w:rPr>
                  <w:rFonts w:ascii="Times New Roman" w:eastAsia="Times New Roman" w:hAnsi="Times New Roman" w:cs="Times New Roman"/>
                  <w:b/>
                  <w:bCs/>
                  <w:color w:val="000000"/>
                  <w:rPrChange w:id="402" w:author="Ricky Hu" w:date="2021-07-05T21:20:00Z">
                    <w:rPr>
                      <w:rFonts w:ascii="Times New Roman" w:eastAsia="Times New Roman" w:hAnsi="Times New Roman" w:cs="Times New Roman"/>
                      <w:color w:val="000000"/>
                    </w:rPr>
                  </w:rPrChange>
                </w:rPr>
                <w:t>Radiomics: Liver Parenchyma + Tumor</w:t>
              </w:r>
            </w:moveTo>
          </w:p>
        </w:tc>
        <w:tc>
          <w:tcPr>
            <w:tcW w:w="2250" w:type="dxa"/>
            <w:tcBorders>
              <w:top w:val="nil"/>
              <w:left w:val="nil"/>
              <w:bottom w:val="single" w:sz="4" w:space="0" w:color="auto"/>
              <w:right w:val="single" w:sz="4" w:space="0" w:color="auto"/>
            </w:tcBorders>
            <w:shd w:val="clear" w:color="auto" w:fill="auto"/>
            <w:noWrap/>
            <w:vAlign w:val="bottom"/>
            <w:hideMark/>
          </w:tcPr>
          <w:p w14:paraId="32231835" w14:textId="77777777" w:rsidR="00372806" w:rsidRPr="00372806" w:rsidRDefault="00372806" w:rsidP="00BB7C1A">
            <w:pPr>
              <w:spacing w:after="0" w:line="360" w:lineRule="auto"/>
              <w:rPr>
                <w:moveTo w:id="403" w:author="Ricky Hu" w:date="2021-07-05T21:20:00Z"/>
                <w:rFonts w:ascii="Times New Roman" w:eastAsia="Times New Roman" w:hAnsi="Times New Roman" w:cs="Times New Roman"/>
                <w:b/>
                <w:bCs/>
                <w:color w:val="000000"/>
                <w:rPrChange w:id="404" w:author="Ricky Hu" w:date="2021-07-05T21:20:00Z">
                  <w:rPr>
                    <w:moveTo w:id="405" w:author="Ricky Hu" w:date="2021-07-05T21:20:00Z"/>
                    <w:rFonts w:ascii="Times New Roman" w:eastAsia="Times New Roman" w:hAnsi="Times New Roman" w:cs="Times New Roman"/>
                    <w:color w:val="000000"/>
                  </w:rPr>
                </w:rPrChange>
              </w:rPr>
            </w:pPr>
            <w:moveTo w:id="406" w:author="Ricky Hu" w:date="2021-07-05T21:20:00Z">
              <w:r w:rsidRPr="00372806">
                <w:rPr>
                  <w:rFonts w:ascii="Times New Roman" w:eastAsia="Times New Roman" w:hAnsi="Times New Roman" w:cs="Times New Roman"/>
                  <w:b/>
                  <w:bCs/>
                  <w:color w:val="000000"/>
                  <w:rPrChange w:id="407" w:author="Ricky Hu" w:date="2021-07-05T21:20:00Z">
                    <w:rPr>
                      <w:rFonts w:ascii="Times New Roman" w:eastAsia="Times New Roman" w:hAnsi="Times New Roman" w:cs="Times New Roman"/>
                      <w:color w:val="000000"/>
                    </w:rPr>
                  </w:rPrChange>
                </w:rPr>
                <w:t xml:space="preserve">0.75 ± 0.11 </w:t>
              </w:r>
            </w:moveTo>
          </w:p>
        </w:tc>
        <w:tc>
          <w:tcPr>
            <w:tcW w:w="2578" w:type="dxa"/>
            <w:tcBorders>
              <w:top w:val="nil"/>
              <w:left w:val="nil"/>
              <w:bottom w:val="single" w:sz="4" w:space="0" w:color="auto"/>
              <w:right w:val="single" w:sz="4" w:space="0" w:color="auto"/>
            </w:tcBorders>
            <w:shd w:val="clear" w:color="auto" w:fill="auto"/>
            <w:noWrap/>
            <w:vAlign w:val="bottom"/>
            <w:hideMark/>
          </w:tcPr>
          <w:p w14:paraId="076472C3" w14:textId="77777777" w:rsidR="00372806" w:rsidRPr="00372806" w:rsidRDefault="00372806" w:rsidP="00BB7C1A">
            <w:pPr>
              <w:spacing w:after="0" w:line="360" w:lineRule="auto"/>
              <w:rPr>
                <w:moveTo w:id="408" w:author="Ricky Hu" w:date="2021-07-05T21:20:00Z"/>
                <w:rFonts w:ascii="Times New Roman" w:eastAsia="Times New Roman" w:hAnsi="Times New Roman" w:cs="Times New Roman"/>
                <w:b/>
                <w:bCs/>
                <w:color w:val="000000"/>
                <w:rPrChange w:id="409" w:author="Ricky Hu" w:date="2021-07-05T21:20:00Z">
                  <w:rPr>
                    <w:moveTo w:id="410" w:author="Ricky Hu" w:date="2021-07-05T21:20:00Z"/>
                    <w:rFonts w:ascii="Times New Roman" w:eastAsia="Times New Roman" w:hAnsi="Times New Roman" w:cs="Times New Roman"/>
                    <w:color w:val="000000"/>
                  </w:rPr>
                </w:rPrChange>
              </w:rPr>
            </w:pPr>
            <w:moveTo w:id="411" w:author="Ricky Hu" w:date="2021-07-05T21:20:00Z">
              <w:r w:rsidRPr="00372806">
                <w:rPr>
                  <w:rFonts w:ascii="Times New Roman" w:eastAsia="Times New Roman" w:hAnsi="Times New Roman" w:cs="Times New Roman"/>
                  <w:b/>
                  <w:bCs/>
                  <w:color w:val="000000"/>
                  <w:rPrChange w:id="412" w:author="Ricky Hu" w:date="2021-07-05T21:20:00Z">
                    <w:rPr>
                      <w:rFonts w:ascii="Times New Roman" w:eastAsia="Times New Roman" w:hAnsi="Times New Roman" w:cs="Times New Roman"/>
                      <w:color w:val="000000"/>
                    </w:rPr>
                  </w:rPrChange>
                </w:rPr>
                <w:t>0.17 ± 0.03</w:t>
              </w:r>
              <w:commentRangeEnd w:id="400"/>
              <w:r w:rsidRPr="00372806">
                <w:rPr>
                  <w:rStyle w:val="CommentReference"/>
                  <w:b/>
                  <w:bCs/>
                  <w:rPrChange w:id="413" w:author="Ricky Hu" w:date="2021-07-05T21:20:00Z">
                    <w:rPr>
                      <w:rStyle w:val="CommentReference"/>
                    </w:rPr>
                  </w:rPrChange>
                </w:rPr>
                <w:commentReference w:id="400"/>
              </w:r>
              <w:commentRangeStart w:id="414"/>
              <w:commentRangeEnd w:id="414"/>
              <w:r w:rsidRPr="00372806">
                <w:rPr>
                  <w:rStyle w:val="CommentReference"/>
                  <w:b/>
                  <w:bCs/>
                  <w:rPrChange w:id="415" w:author="Ricky Hu" w:date="2021-07-05T21:20:00Z">
                    <w:rPr>
                      <w:rStyle w:val="CommentReference"/>
                    </w:rPr>
                  </w:rPrChange>
                </w:rPr>
                <w:commentReference w:id="414"/>
              </w:r>
            </w:moveTo>
          </w:p>
        </w:tc>
      </w:tr>
      <w:moveToRangeEnd w:id="365"/>
      <w:tr w:rsidR="00607361" w:rsidRPr="00607361" w14:paraId="3DC614C0" w14:textId="77777777" w:rsidTr="00607361">
        <w:trPr>
          <w:trHeight w:val="301"/>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A5E16D"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Any Hepatic Progression as Outcome)</w:t>
            </w:r>
          </w:p>
        </w:tc>
      </w:tr>
      <w:tr w:rsidR="00607361" w:rsidRPr="00607361" w14:paraId="685C52DB"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316D0DB"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Non-Imaging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D5749DC"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0.57 ± 0.04</w:t>
            </w:r>
          </w:p>
        </w:tc>
        <w:tc>
          <w:tcPr>
            <w:tcW w:w="2578" w:type="dxa"/>
            <w:tcBorders>
              <w:top w:val="nil"/>
              <w:left w:val="nil"/>
              <w:bottom w:val="single" w:sz="4" w:space="0" w:color="auto"/>
              <w:right w:val="single" w:sz="4" w:space="0" w:color="auto"/>
            </w:tcBorders>
            <w:shd w:val="clear" w:color="auto" w:fill="auto"/>
            <w:noWrap/>
            <w:vAlign w:val="bottom"/>
            <w:hideMark/>
          </w:tcPr>
          <w:p w14:paraId="28B950C5"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0.14 ± 0.01</w:t>
            </w:r>
          </w:p>
        </w:tc>
      </w:tr>
      <w:tr w:rsidR="00607361" w:rsidRPr="00607361" w14:paraId="083D930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8E38BBA"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C743531"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0.55 ± 0.03</w:t>
            </w:r>
          </w:p>
        </w:tc>
        <w:tc>
          <w:tcPr>
            <w:tcW w:w="2578" w:type="dxa"/>
            <w:tcBorders>
              <w:top w:val="nil"/>
              <w:left w:val="nil"/>
              <w:bottom w:val="single" w:sz="4" w:space="0" w:color="auto"/>
              <w:right w:val="single" w:sz="4" w:space="0" w:color="auto"/>
            </w:tcBorders>
            <w:shd w:val="clear" w:color="auto" w:fill="auto"/>
            <w:noWrap/>
            <w:vAlign w:val="bottom"/>
            <w:hideMark/>
          </w:tcPr>
          <w:p w14:paraId="61294B6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0.14 ± 0.03</w:t>
            </w:r>
          </w:p>
        </w:tc>
      </w:tr>
      <w:tr w:rsidR="00607361" w:rsidRPr="00607361" w14:paraId="1F1293D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3DE4E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0A846E8F"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0.62 ± 0.08</w:t>
            </w:r>
          </w:p>
        </w:tc>
        <w:tc>
          <w:tcPr>
            <w:tcW w:w="2578" w:type="dxa"/>
            <w:tcBorders>
              <w:top w:val="nil"/>
              <w:left w:val="nil"/>
              <w:bottom w:val="single" w:sz="4" w:space="0" w:color="auto"/>
              <w:right w:val="single" w:sz="4" w:space="0" w:color="auto"/>
            </w:tcBorders>
            <w:shd w:val="clear" w:color="auto" w:fill="auto"/>
            <w:noWrap/>
            <w:vAlign w:val="bottom"/>
            <w:hideMark/>
          </w:tcPr>
          <w:p w14:paraId="15920D3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0.02</w:t>
            </w:r>
          </w:p>
        </w:tc>
      </w:tr>
      <w:tr w:rsidR="00607361" w:rsidRPr="00607361" w14:paraId="419225A4"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BF2954"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0EA13D28"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0.61 ± 0.07</w:t>
            </w:r>
          </w:p>
        </w:tc>
        <w:tc>
          <w:tcPr>
            <w:tcW w:w="2578" w:type="dxa"/>
            <w:tcBorders>
              <w:top w:val="nil"/>
              <w:left w:val="nil"/>
              <w:bottom w:val="single" w:sz="4" w:space="0" w:color="auto"/>
              <w:right w:val="single" w:sz="4" w:space="0" w:color="auto"/>
            </w:tcBorders>
            <w:shd w:val="clear" w:color="auto" w:fill="auto"/>
            <w:noWrap/>
            <w:vAlign w:val="bottom"/>
            <w:hideMark/>
          </w:tcPr>
          <w:p w14:paraId="5AB3DF80"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0.16 ± 0.03</w:t>
            </w:r>
          </w:p>
        </w:tc>
      </w:tr>
      <w:tr w:rsidR="00607361" w:rsidRPr="00607361" w14:paraId="4006DC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EBACCE3"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7F52DECD"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0.52 ± 0.01</w:t>
            </w:r>
          </w:p>
        </w:tc>
        <w:tc>
          <w:tcPr>
            <w:tcW w:w="2578" w:type="dxa"/>
            <w:tcBorders>
              <w:top w:val="nil"/>
              <w:left w:val="nil"/>
              <w:bottom w:val="single" w:sz="4" w:space="0" w:color="auto"/>
              <w:right w:val="single" w:sz="4" w:space="0" w:color="auto"/>
            </w:tcBorders>
            <w:shd w:val="clear" w:color="auto" w:fill="auto"/>
            <w:noWrap/>
            <w:vAlign w:val="bottom"/>
            <w:hideMark/>
          </w:tcPr>
          <w:p w14:paraId="293A6379" w14:textId="77777777" w:rsidR="00607361" w:rsidRPr="00607361" w:rsidRDefault="00607361" w:rsidP="00C67140">
            <w:pPr>
              <w:spacing w:after="0" w:line="360" w:lineRule="auto"/>
              <w:rPr>
                <w:rFonts w:ascii="Times New Roman" w:eastAsia="Times New Roman" w:hAnsi="Times New Roman" w:cs="Times New Roman"/>
                <w:color w:val="000000"/>
              </w:rPr>
            </w:pPr>
            <w:r w:rsidRPr="00607361">
              <w:rPr>
                <w:rFonts w:ascii="Times New Roman" w:eastAsia="Times New Roman" w:hAnsi="Times New Roman" w:cs="Times New Roman"/>
                <w:color w:val="000000"/>
              </w:rPr>
              <w:t>0.13 ± 0.05</w:t>
            </w:r>
          </w:p>
        </w:tc>
      </w:tr>
      <w:tr w:rsidR="00607361" w:rsidRPr="00607361" w14:paraId="4CB4388C"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23EF494" w14:textId="77777777" w:rsidR="00607361" w:rsidRPr="00372806" w:rsidRDefault="00607361" w:rsidP="00C67140">
            <w:pPr>
              <w:spacing w:after="0" w:line="360" w:lineRule="auto"/>
              <w:rPr>
                <w:rFonts w:ascii="Times New Roman" w:eastAsia="Times New Roman" w:hAnsi="Times New Roman" w:cs="Times New Roman"/>
                <w:b/>
                <w:bCs/>
                <w:color w:val="000000"/>
                <w:rPrChange w:id="416" w:author="Ricky Hu" w:date="2021-07-05T21:21: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417" w:author="Ricky Hu" w:date="2021-07-05T21:21:00Z">
                  <w:rPr>
                    <w:rFonts w:ascii="Times New Roman" w:eastAsia="Times New Roman" w:hAnsi="Times New Roman" w:cs="Times New Roman"/>
                    <w:color w:val="000000"/>
                  </w:rPr>
                </w:rPrChange>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2439B3D9" w14:textId="77777777" w:rsidR="00607361" w:rsidRPr="00372806" w:rsidRDefault="00607361" w:rsidP="00C67140">
            <w:pPr>
              <w:spacing w:after="0" w:line="360" w:lineRule="auto"/>
              <w:rPr>
                <w:rFonts w:ascii="Times New Roman" w:eastAsia="Times New Roman" w:hAnsi="Times New Roman" w:cs="Times New Roman"/>
                <w:b/>
                <w:bCs/>
                <w:color w:val="000000"/>
                <w:rPrChange w:id="418" w:author="Ricky Hu" w:date="2021-07-05T21:21: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419" w:author="Ricky Hu" w:date="2021-07-05T21:21:00Z">
                  <w:rPr>
                    <w:rFonts w:ascii="Times New Roman" w:eastAsia="Times New Roman" w:hAnsi="Times New Roman" w:cs="Times New Roman"/>
                    <w:color w:val="000000"/>
                  </w:rPr>
                </w:rPrChange>
              </w:rPr>
              <w:t>0.72 ± 0.05</w:t>
            </w:r>
          </w:p>
        </w:tc>
        <w:tc>
          <w:tcPr>
            <w:tcW w:w="2578" w:type="dxa"/>
            <w:tcBorders>
              <w:top w:val="nil"/>
              <w:left w:val="nil"/>
              <w:bottom w:val="single" w:sz="4" w:space="0" w:color="auto"/>
              <w:right w:val="single" w:sz="4" w:space="0" w:color="auto"/>
            </w:tcBorders>
            <w:shd w:val="clear" w:color="auto" w:fill="auto"/>
            <w:noWrap/>
            <w:vAlign w:val="bottom"/>
            <w:hideMark/>
          </w:tcPr>
          <w:p w14:paraId="54B55CC1" w14:textId="77777777" w:rsidR="00607361" w:rsidRPr="00372806" w:rsidRDefault="00607361" w:rsidP="00C67140">
            <w:pPr>
              <w:spacing w:after="0" w:line="360" w:lineRule="auto"/>
              <w:rPr>
                <w:rFonts w:ascii="Times New Roman" w:eastAsia="Times New Roman" w:hAnsi="Times New Roman" w:cs="Times New Roman"/>
                <w:b/>
                <w:bCs/>
                <w:color w:val="000000"/>
                <w:rPrChange w:id="420" w:author="Ricky Hu" w:date="2021-07-05T21:21:00Z">
                  <w:rPr>
                    <w:rFonts w:ascii="Times New Roman" w:eastAsia="Times New Roman" w:hAnsi="Times New Roman" w:cs="Times New Roman"/>
                    <w:color w:val="000000"/>
                  </w:rPr>
                </w:rPrChange>
              </w:rPr>
            </w:pPr>
            <w:r w:rsidRPr="00372806">
              <w:rPr>
                <w:rFonts w:ascii="Times New Roman" w:eastAsia="Times New Roman" w:hAnsi="Times New Roman" w:cs="Times New Roman"/>
                <w:b/>
                <w:bCs/>
                <w:color w:val="000000"/>
                <w:rPrChange w:id="421" w:author="Ricky Hu" w:date="2021-07-05T21:21:00Z">
                  <w:rPr>
                    <w:rFonts w:ascii="Times New Roman" w:eastAsia="Times New Roman" w:hAnsi="Times New Roman" w:cs="Times New Roman"/>
                    <w:color w:val="000000"/>
                  </w:rPr>
                </w:rPrChange>
              </w:rPr>
              <w:t>0.13 ± 0.03</w:t>
            </w:r>
          </w:p>
        </w:tc>
      </w:tr>
    </w:tbl>
    <w:p w14:paraId="0E9075CC" w14:textId="6E18DAD1" w:rsidR="00297073" w:rsidRDefault="00297073" w:rsidP="00C67140">
      <w:pPr>
        <w:spacing w:after="0" w:line="360" w:lineRule="auto"/>
        <w:rPr>
          <w:rFonts w:ascii="Times New Roman" w:hAnsi="Times New Roman" w:cs="Times New Roman"/>
        </w:rPr>
      </w:pPr>
    </w:p>
    <w:p w14:paraId="7BBD3F4C" w14:textId="713584A3" w:rsidR="003079AF" w:rsidRDefault="003079AF" w:rsidP="003079AF">
      <w:pPr>
        <w:spacing w:after="0" w:line="360" w:lineRule="auto"/>
        <w:rPr>
          <w:rFonts w:ascii="Times New Roman" w:hAnsi="Times New Roman" w:cs="Times New Roman"/>
        </w:rPr>
      </w:pPr>
      <w:r>
        <w:rPr>
          <w:rFonts w:ascii="Times New Roman" w:hAnsi="Times New Roman" w:cs="Times New Roman"/>
        </w:rPr>
        <w:t>Table 2: A summary of accuracy results for each input combination to the model</w:t>
      </w:r>
      <w:ins w:id="422" w:author="Ricky Hu" w:date="2021-07-05T21:22:00Z">
        <w:r w:rsidR="00372806">
          <w:rPr>
            <w:rFonts w:ascii="Times New Roman" w:hAnsi="Times New Roman" w:cs="Times New Roman"/>
          </w:rPr>
          <w:t xml:space="preserve"> with the standard deviation range</w:t>
        </w:r>
      </w:ins>
      <w:r>
        <w:rPr>
          <w:rFonts w:ascii="Times New Roman" w:hAnsi="Times New Roman" w:cs="Times New Roman"/>
        </w:rPr>
        <w:t xml:space="preserve">. The combination that achieved the highest accuracy was using radiomic features from the entire liver and tumor volume. The variances for the models decreased after feature selection. </w:t>
      </w:r>
      <w:commentRangeStart w:id="423"/>
      <w:commentRangeStart w:id="424"/>
      <w:r>
        <w:rPr>
          <w:rFonts w:ascii="Times New Roman" w:hAnsi="Times New Roman" w:cs="Times New Roman"/>
        </w:rPr>
        <w:t>However, there is still overlap within the confidence intervals of the accuracies.</w:t>
      </w:r>
      <w:commentRangeEnd w:id="423"/>
      <w:r w:rsidR="00296D1D">
        <w:rPr>
          <w:rStyle w:val="CommentReference"/>
        </w:rPr>
        <w:commentReference w:id="423"/>
      </w:r>
      <w:commentRangeEnd w:id="424"/>
      <w:r w:rsidR="00372806">
        <w:rPr>
          <w:rStyle w:val="CommentReference"/>
        </w:rPr>
        <w:commentReference w:id="424"/>
      </w:r>
    </w:p>
    <w:p w14:paraId="2FC034FB" w14:textId="77777777" w:rsidR="003079AF" w:rsidRDefault="003079AF" w:rsidP="00C67140">
      <w:pPr>
        <w:spacing w:after="0" w:line="360" w:lineRule="auto"/>
        <w:rPr>
          <w:rFonts w:ascii="Times New Roman" w:hAnsi="Times New Roman" w:cs="Times New Roman"/>
        </w:rPr>
      </w:pPr>
    </w:p>
    <w:p w14:paraId="32E25498" w14:textId="25705D49" w:rsidR="00B44F24" w:rsidRDefault="000449BD" w:rsidP="00C67140">
      <w:pPr>
        <w:spacing w:after="0" w:line="360" w:lineRule="auto"/>
        <w:rPr>
          <w:rFonts w:ascii="Times New Roman" w:eastAsia="Times New Roman" w:hAnsi="Times New Roman" w:cs="Times New Roman"/>
          <w:color w:val="000000"/>
        </w:rPr>
      </w:pPr>
      <w:r>
        <w:rPr>
          <w:rFonts w:ascii="Times New Roman" w:hAnsi="Times New Roman" w:cs="Times New Roman"/>
        </w:rPr>
        <w:t xml:space="preserve">We note that nearly all input dataset variations resulted in a C-index greater than 0.50 within uncertainty ranges, with the except of utilizing radiomic features of liver parenchyma only to predict any hepatic progression and utilizing non-imaging clinical data to predict local progression. The greatest accuracy occurred when utilizing the entire liver parenchyma and tumor volume for radiomic analysis. </w:t>
      </w:r>
      <w:del w:id="425" w:author="Ricky Hu" w:date="2021-07-05T10:59:00Z">
        <w:r w:rsidDel="00E27F5D">
          <w:rPr>
            <w:rFonts w:ascii="Times New Roman" w:hAnsi="Times New Roman" w:cs="Times New Roman"/>
          </w:rPr>
          <w:delText>However, utilizing</w:delText>
        </w:r>
      </w:del>
      <w:ins w:id="426" w:author="Ricky Hu" w:date="2021-07-05T10:59:00Z">
        <w:r w:rsidR="00E27F5D">
          <w:rPr>
            <w:rFonts w:ascii="Times New Roman" w:hAnsi="Times New Roman" w:cs="Times New Roman"/>
          </w:rPr>
          <w:t>Utilizing</w:t>
        </w:r>
      </w:ins>
      <w:r>
        <w:rPr>
          <w:rFonts w:ascii="Times New Roman" w:hAnsi="Times New Roman" w:cs="Times New Roman"/>
        </w:rPr>
        <w:t xml:space="preserve"> only dosimetric data for predicting freedom of local progression resulted in a C-index of </w:t>
      </w:r>
      <w:r w:rsidRPr="00607361">
        <w:rPr>
          <w:rFonts w:ascii="Times New Roman" w:eastAsia="Times New Roman" w:hAnsi="Times New Roman" w:cs="Times New Roman"/>
          <w:color w:val="000000"/>
        </w:rPr>
        <w:t>0.67 ± 0.08</w:t>
      </w:r>
      <w:ins w:id="427" w:author="Ricky Hu" w:date="2021-07-05T10:59:00Z">
        <w:r w:rsidR="00E27F5D">
          <w:rPr>
            <w:rFonts w:ascii="Times New Roman" w:eastAsia="Times New Roman" w:hAnsi="Times New Roman" w:cs="Times New Roman"/>
            <w:color w:val="000000"/>
          </w:rPr>
          <w:t>.</w:t>
        </w:r>
      </w:ins>
      <w:del w:id="428" w:author="Ricky Hu" w:date="2021-07-05T10:59:00Z">
        <w:r w:rsidDel="00E27F5D">
          <w:rPr>
            <w:rFonts w:ascii="Times New Roman" w:eastAsia="Times New Roman" w:hAnsi="Times New Roman" w:cs="Times New Roman"/>
            <w:color w:val="000000"/>
          </w:rPr>
          <w:delText>,</w:delText>
        </w:r>
        <w:r w:rsidR="003079AF" w:rsidDel="00E27F5D">
          <w:rPr>
            <w:rFonts w:ascii="Times New Roman" w:eastAsia="Times New Roman" w:hAnsi="Times New Roman" w:cs="Times New Roman"/>
            <w:color w:val="000000"/>
          </w:rPr>
          <w:delText xml:space="preserve"> which still achieves an average accuracy greater than </w:delText>
        </w:r>
        <w:commentRangeStart w:id="429"/>
        <w:r w:rsidR="003079AF" w:rsidDel="00E27F5D">
          <w:rPr>
            <w:rFonts w:ascii="Times New Roman" w:eastAsia="Times New Roman" w:hAnsi="Times New Roman" w:cs="Times New Roman"/>
            <w:color w:val="000000"/>
          </w:rPr>
          <w:delText>previous studies.</w:delText>
        </w:r>
        <w:commentRangeEnd w:id="429"/>
        <w:r w:rsidR="00296D1D" w:rsidDel="00E27F5D">
          <w:rPr>
            <w:rStyle w:val="CommentReference"/>
          </w:rPr>
          <w:commentReference w:id="429"/>
        </w:r>
      </w:del>
    </w:p>
    <w:p w14:paraId="0DC1C6A8" w14:textId="77777777" w:rsidR="003079AF" w:rsidRPr="003079AF" w:rsidRDefault="003079AF" w:rsidP="00C67140">
      <w:pPr>
        <w:spacing w:after="0" w:line="360" w:lineRule="auto"/>
        <w:rPr>
          <w:rFonts w:ascii="Times New Roman" w:eastAsia="Times New Roman" w:hAnsi="Times New Roman" w:cs="Times New Roman"/>
          <w:color w:val="000000"/>
        </w:rPr>
      </w:pPr>
    </w:p>
    <w:p w14:paraId="77738F91" w14:textId="7A751452" w:rsidR="00B44F24" w:rsidRDefault="00B44F24" w:rsidP="00C67140">
      <w:pPr>
        <w:spacing w:after="0" w:line="360" w:lineRule="auto"/>
        <w:rPr>
          <w:rFonts w:ascii="Times New Roman" w:hAnsi="Times New Roman" w:cs="Times New Roman"/>
        </w:rPr>
      </w:pPr>
      <w:r>
        <w:rPr>
          <w:noProof/>
        </w:rPr>
        <w:drawing>
          <wp:inline distT="0" distB="0" distL="0" distR="0" wp14:anchorId="66CE4991" wp14:editId="291A8BE2">
            <wp:extent cx="5943600"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8890"/>
                    </a:xfrm>
                    <a:prstGeom prst="rect">
                      <a:avLst/>
                    </a:prstGeom>
                  </pic:spPr>
                </pic:pic>
              </a:graphicData>
            </a:graphic>
          </wp:inline>
        </w:drawing>
      </w:r>
    </w:p>
    <w:p w14:paraId="789988F8" w14:textId="16BE265B" w:rsidR="00B44F24" w:rsidRDefault="00B44F24" w:rsidP="00C67140">
      <w:pPr>
        <w:spacing w:after="0" w:line="360" w:lineRule="auto"/>
        <w:rPr>
          <w:rFonts w:ascii="Times New Roman" w:hAnsi="Times New Roman" w:cs="Times New Roman"/>
        </w:rPr>
      </w:pPr>
      <w:r>
        <w:rPr>
          <w:rFonts w:ascii="Times New Roman" w:hAnsi="Times New Roman" w:cs="Times New Roman"/>
        </w:rPr>
        <w:lastRenderedPageBreak/>
        <w:t>Figure 4: Comparison of the prediction survival (blue) compared to the actual survival (red), including the survival curves (top) and the integrated Brier scores (bottom) of the a) best model, using liver parenchyma plus tumor volume radiomics and the b) worst model using non-imaging clinical variables. The integrated Brier scores are below the 0.25 threshold for random prediction, indicated significant prediction of survival. However, the confidence intervals are quite large, which can be refined further by training the model with a larger dataset.</w:t>
      </w:r>
    </w:p>
    <w:p w14:paraId="17D238FE" w14:textId="76E12A22" w:rsidR="000449BD" w:rsidRDefault="000449BD" w:rsidP="00C67140">
      <w:pPr>
        <w:spacing w:after="0" w:line="360" w:lineRule="auto"/>
        <w:rPr>
          <w:rFonts w:ascii="Times New Roman" w:hAnsi="Times New Roman" w:cs="Times New Roman"/>
        </w:rPr>
      </w:pPr>
    </w:p>
    <w:p w14:paraId="371A4D98" w14:textId="7E1A8BD2" w:rsidR="000449BD" w:rsidRDefault="000449BD" w:rsidP="00C67140">
      <w:pPr>
        <w:spacing w:after="0" w:line="360" w:lineRule="auto"/>
        <w:rPr>
          <w:rFonts w:ascii="Times New Roman" w:hAnsi="Times New Roman" w:cs="Times New Roman"/>
        </w:rPr>
      </w:pPr>
      <w:r>
        <w:rPr>
          <w:rFonts w:ascii="Times New Roman" w:hAnsi="Times New Roman" w:cs="Times New Roman"/>
        </w:rPr>
        <w:t xml:space="preserve">The IBS of all models were below 0.25, which is the standard threshold to not be a random prediction. Although the best model’s survival curves on average </w:t>
      </w:r>
      <w:del w:id="430" w:author="Jacob Peoples" w:date="2021-06-23T18:57:00Z">
        <w:r w:rsidDel="00296D1D">
          <w:rPr>
            <w:rFonts w:ascii="Times New Roman" w:hAnsi="Times New Roman" w:cs="Times New Roman"/>
          </w:rPr>
          <w:delText xml:space="preserve">was </w:delText>
        </w:r>
      </w:del>
      <w:ins w:id="431" w:author="Jacob Peoples" w:date="2021-06-23T18:57:00Z">
        <w:r w:rsidR="00296D1D">
          <w:rPr>
            <w:rFonts w:ascii="Times New Roman" w:hAnsi="Times New Roman" w:cs="Times New Roman"/>
          </w:rPr>
          <w:t xml:space="preserve">were </w:t>
        </w:r>
      </w:ins>
      <w:r>
        <w:rPr>
          <w:rFonts w:ascii="Times New Roman" w:hAnsi="Times New Roman" w:cs="Times New Roman"/>
        </w:rPr>
        <w:t>similar to the actual survival, there is a large confidence interval range, reflected in the variance of the C-index measurements.</w:t>
      </w:r>
    </w:p>
    <w:p w14:paraId="015E9BF4" w14:textId="77777777" w:rsidR="000449BD" w:rsidRDefault="000449BD" w:rsidP="00C67140">
      <w:pPr>
        <w:spacing w:after="0" w:line="360" w:lineRule="auto"/>
        <w:rPr>
          <w:rFonts w:ascii="Times New Roman" w:hAnsi="Times New Roman" w:cs="Times New Roman"/>
        </w:rPr>
      </w:pPr>
    </w:p>
    <w:tbl>
      <w:tblPr>
        <w:tblW w:w="9135" w:type="dxa"/>
        <w:tblLook w:val="04A0" w:firstRow="1" w:lastRow="0" w:firstColumn="1" w:lastColumn="0" w:noHBand="0" w:noVBand="1"/>
      </w:tblPr>
      <w:tblGrid>
        <w:gridCol w:w="6835"/>
        <w:gridCol w:w="2300"/>
      </w:tblGrid>
      <w:tr w:rsidR="00BB3697" w:rsidRPr="00BB3697" w14:paraId="2B6D7935" w14:textId="77777777" w:rsidTr="00BB3697">
        <w:trPr>
          <w:trHeight w:val="238"/>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CE967" w14:textId="77777777" w:rsidR="00BB3697" w:rsidRPr="00BB3697" w:rsidRDefault="00BB3697" w:rsidP="00C67140">
            <w:pPr>
              <w:spacing w:after="0" w:line="360" w:lineRule="auto"/>
              <w:rPr>
                <w:rFonts w:ascii="Times New Roman" w:eastAsia="Times New Roman" w:hAnsi="Times New Roman" w:cs="Times New Roman"/>
                <w:b/>
                <w:bCs/>
                <w:color w:val="000000"/>
              </w:rPr>
            </w:pPr>
            <w:r w:rsidRPr="00BB3697">
              <w:rPr>
                <w:rFonts w:ascii="Times New Roman" w:eastAsia="Times New Roman" w:hAnsi="Times New Roman" w:cs="Times New Roman"/>
                <w:b/>
                <w:bCs/>
                <w:color w:val="000000"/>
              </w:rPr>
              <w:t>Feature</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5D7303D6" w14:textId="77777777" w:rsidR="00BB3697" w:rsidRPr="00BB3697" w:rsidRDefault="00BB3697" w:rsidP="00C67140">
            <w:pPr>
              <w:spacing w:after="0" w:line="360" w:lineRule="auto"/>
              <w:rPr>
                <w:rFonts w:ascii="Times New Roman" w:eastAsia="Times New Roman" w:hAnsi="Times New Roman" w:cs="Times New Roman"/>
                <w:b/>
                <w:bCs/>
                <w:color w:val="000000"/>
              </w:rPr>
            </w:pPr>
            <w:r w:rsidRPr="00BB3697">
              <w:rPr>
                <w:rFonts w:ascii="Times New Roman" w:eastAsia="Times New Roman" w:hAnsi="Times New Roman" w:cs="Times New Roman"/>
                <w:b/>
                <w:bCs/>
                <w:color w:val="000000"/>
              </w:rPr>
              <w:t>Importance</w:t>
            </w:r>
          </w:p>
        </w:tc>
      </w:tr>
      <w:tr w:rsidR="00BB3697" w:rsidRPr="00BB3697" w14:paraId="0544192E"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1CFAD4A" w14:textId="42E001B3"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Neighboring </w:t>
            </w:r>
            <w:r w:rsidR="00602AF9">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sidR="00602AF9">
              <w:rPr>
                <w:rFonts w:ascii="Times New Roman" w:eastAsia="Times New Roman" w:hAnsi="Times New Roman" w:cs="Times New Roman"/>
                <w:color w:val="000000"/>
              </w:rPr>
              <w:t>t</w:t>
            </w:r>
            <w:r w:rsidRPr="00BB3697">
              <w:rPr>
                <w:rFonts w:ascii="Times New Roman" w:eastAsia="Times New Roman" w:hAnsi="Times New Roman" w:cs="Times New Roman"/>
                <w:color w:val="000000"/>
              </w:rPr>
              <w:t xml:space="preserve">one </w:t>
            </w:r>
            <w:r w:rsidR="00602AF9">
              <w:rPr>
                <w:rFonts w:ascii="Times New Roman" w:eastAsia="Times New Roman" w:hAnsi="Times New Roman" w:cs="Times New Roman"/>
                <w:color w:val="000000"/>
              </w:rPr>
              <w:t>d</w:t>
            </w:r>
            <w:r w:rsidRPr="00BB3697">
              <w:rPr>
                <w:rFonts w:ascii="Times New Roman" w:eastAsia="Times New Roman" w:hAnsi="Times New Roman" w:cs="Times New Roman"/>
                <w:color w:val="000000"/>
              </w:rPr>
              <w:t xml:space="preserve">ifference </w:t>
            </w:r>
            <w:r w:rsidR="00602AF9">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sidR="00602AF9">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trength</w:t>
            </w:r>
          </w:p>
        </w:tc>
        <w:tc>
          <w:tcPr>
            <w:tcW w:w="2300" w:type="dxa"/>
            <w:tcBorders>
              <w:top w:val="nil"/>
              <w:left w:val="nil"/>
              <w:bottom w:val="single" w:sz="4" w:space="0" w:color="auto"/>
              <w:right w:val="single" w:sz="4" w:space="0" w:color="auto"/>
            </w:tcBorders>
            <w:shd w:val="clear" w:color="auto" w:fill="auto"/>
            <w:noWrap/>
            <w:vAlign w:val="bottom"/>
            <w:hideMark/>
          </w:tcPr>
          <w:p w14:paraId="3737AADA" w14:textId="6524D378"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0.874</w:t>
            </w:r>
            <w: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0.643</w:t>
            </w:r>
          </w:p>
        </w:tc>
      </w:tr>
      <w:tr w:rsidR="00BB3697" w:rsidRPr="00BB3697" w14:paraId="0B301BE2"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086A0C0" w14:textId="584CD19F"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sidR="00602AF9">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ize </w:t>
            </w:r>
            <w:r w:rsidR="00602AF9">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arge </w:t>
            </w:r>
            <w:r w:rsidR="00602AF9">
              <w:rPr>
                <w:rFonts w:ascii="Times New Roman" w:eastAsia="Times New Roman" w:hAnsi="Times New Roman" w:cs="Times New Roman"/>
                <w:color w:val="000000"/>
              </w:rPr>
              <w:t>a</w:t>
            </w:r>
            <w:r w:rsidRPr="00BB3697">
              <w:rPr>
                <w:rFonts w:ascii="Times New Roman" w:eastAsia="Times New Roman" w:hAnsi="Times New Roman" w:cs="Times New Roman"/>
                <w:color w:val="000000"/>
              </w:rPr>
              <w:t xml:space="preserve">rea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ow </w:t>
            </w:r>
            <w:r w:rsidR="00602AF9">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sidR="00602AF9">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sidR="00602AF9">
              <w:rPr>
                <w:rFonts w:ascii="Times New Roman" w:eastAsia="Times New Roman" w:hAnsi="Times New Roman" w:cs="Times New Roman"/>
                <w:color w:val="000000"/>
              </w:rPr>
              <w:t>e</w:t>
            </w:r>
            <w:r w:rsidRPr="00BB3697">
              <w:rPr>
                <w:rFonts w:ascii="Times New Roman" w:eastAsia="Times New Roman" w:hAnsi="Times New Roman" w:cs="Times New Roman"/>
                <w:color w:val="000000"/>
              </w:rPr>
              <w:t>mphasis</w:t>
            </w:r>
          </w:p>
        </w:tc>
        <w:tc>
          <w:tcPr>
            <w:tcW w:w="2300" w:type="dxa"/>
            <w:tcBorders>
              <w:top w:val="nil"/>
              <w:left w:val="nil"/>
              <w:bottom w:val="single" w:sz="4" w:space="0" w:color="auto"/>
              <w:right w:val="single" w:sz="4" w:space="0" w:color="auto"/>
            </w:tcBorders>
            <w:shd w:val="clear" w:color="auto" w:fill="auto"/>
            <w:noWrap/>
            <w:vAlign w:val="bottom"/>
            <w:hideMark/>
          </w:tcPr>
          <w:p w14:paraId="67D1B193" w14:textId="111D400A" w:rsidR="00BB3697" w:rsidRPr="00BB3697" w:rsidRDefault="00BB3697"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0.567</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0.192</w:t>
            </w:r>
            <w:r>
              <w:rPr>
                <w:rFonts w:ascii="Times New Roman" w:eastAsia="Times New Roman" w:hAnsi="Times New Roman" w:cs="Times New Roman"/>
                <w:color w:val="000000"/>
              </w:rPr>
              <w:t xml:space="preserve"> </w:t>
            </w:r>
          </w:p>
        </w:tc>
      </w:tr>
      <w:tr w:rsidR="000449BD" w:rsidRPr="00BB3697" w14:paraId="36DCB184"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4FAA5BC8" w14:textId="45BC9B69"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Kurtosis</w:t>
            </w:r>
          </w:p>
        </w:tc>
        <w:tc>
          <w:tcPr>
            <w:tcW w:w="2300" w:type="dxa"/>
            <w:tcBorders>
              <w:top w:val="nil"/>
              <w:left w:val="nil"/>
              <w:bottom w:val="single" w:sz="4" w:space="0" w:color="auto"/>
              <w:right w:val="single" w:sz="4" w:space="0" w:color="auto"/>
            </w:tcBorders>
            <w:shd w:val="clear" w:color="auto" w:fill="auto"/>
            <w:noWrap/>
            <w:vAlign w:val="bottom"/>
          </w:tcPr>
          <w:p w14:paraId="558FE7B7" w14:textId="6FA2D373"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0.383</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0.035</w:t>
            </w:r>
            <w:r>
              <w:rPr>
                <w:rFonts w:ascii="Times New Roman" w:eastAsia="Times New Roman" w:hAnsi="Times New Roman" w:cs="Times New Roman"/>
                <w:color w:val="000000"/>
              </w:rPr>
              <w:t xml:space="preserve"> </w:t>
            </w:r>
          </w:p>
        </w:tc>
      </w:tr>
      <w:tr w:rsidR="000449BD" w:rsidRPr="00BB3697" w14:paraId="30CC8A78"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4B92DBE9" w14:textId="5496C77B"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Neighboring </w:t>
            </w:r>
            <w:r>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Pr>
                <w:rFonts w:ascii="Times New Roman" w:eastAsia="Times New Roman" w:hAnsi="Times New Roman" w:cs="Times New Roman"/>
                <w:color w:val="000000"/>
              </w:rPr>
              <w:t>t</w:t>
            </w:r>
            <w:r w:rsidRPr="00BB3697">
              <w:rPr>
                <w:rFonts w:ascii="Times New Roman" w:eastAsia="Times New Roman" w:hAnsi="Times New Roman" w:cs="Times New Roman"/>
                <w:color w:val="000000"/>
              </w:rPr>
              <w:t xml:space="preserve">one </w:t>
            </w:r>
            <w:r>
              <w:rPr>
                <w:rFonts w:ascii="Times New Roman" w:eastAsia="Times New Roman" w:hAnsi="Times New Roman" w:cs="Times New Roman"/>
                <w:color w:val="000000"/>
              </w:rPr>
              <w:t>d</w:t>
            </w:r>
            <w:r w:rsidRPr="00BB3697">
              <w:rPr>
                <w:rFonts w:ascii="Times New Roman" w:eastAsia="Times New Roman" w:hAnsi="Times New Roman" w:cs="Times New Roman"/>
                <w:color w:val="000000"/>
              </w:rPr>
              <w:t xml:space="preserve">ifference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b</w:t>
            </w:r>
            <w:r w:rsidRPr="00BB3697">
              <w:rPr>
                <w:rFonts w:ascii="Times New Roman" w:eastAsia="Times New Roman" w:hAnsi="Times New Roman" w:cs="Times New Roman"/>
                <w:color w:val="000000"/>
              </w:rPr>
              <w:t>usyness</w:t>
            </w:r>
          </w:p>
        </w:tc>
        <w:tc>
          <w:tcPr>
            <w:tcW w:w="2300" w:type="dxa"/>
            <w:tcBorders>
              <w:top w:val="nil"/>
              <w:left w:val="nil"/>
              <w:bottom w:val="single" w:sz="4" w:space="0" w:color="auto"/>
              <w:right w:val="single" w:sz="4" w:space="0" w:color="auto"/>
            </w:tcBorders>
            <w:shd w:val="clear" w:color="auto" w:fill="auto"/>
            <w:noWrap/>
            <w:vAlign w:val="bottom"/>
          </w:tcPr>
          <w:p w14:paraId="5C0B5402" w14:textId="376F9852"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0.316</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0.069</w:t>
            </w:r>
            <w:r>
              <w:rPr>
                <w:rFonts w:ascii="Times New Roman" w:eastAsia="Times New Roman" w:hAnsi="Times New Roman" w:cs="Times New Roman"/>
                <w:color w:val="000000"/>
              </w:rPr>
              <w:t xml:space="preserve"> </w:t>
            </w:r>
          </w:p>
        </w:tc>
      </w:tr>
      <w:tr w:rsidR="000449BD" w:rsidRPr="00BB3697" w14:paraId="17DF57A0"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3C3C8DF8" w14:textId="7FE60C05"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c</w:t>
            </w:r>
            <w:r w:rsidRPr="00BB3697">
              <w:rPr>
                <w:rFonts w:ascii="Times New Roman" w:eastAsia="Times New Roman" w:hAnsi="Times New Roman" w:cs="Times New Roman"/>
                <w:color w:val="000000"/>
              </w:rPr>
              <w:t xml:space="preserve">o-occurrence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c</w:t>
            </w:r>
            <w:r w:rsidRPr="00BB3697">
              <w:rPr>
                <w:rFonts w:ascii="Times New Roman" w:eastAsia="Times New Roman" w:hAnsi="Times New Roman" w:cs="Times New Roman"/>
                <w:color w:val="000000"/>
              </w:rPr>
              <w:t xml:space="preserve">luster </w:t>
            </w:r>
            <w:r>
              <w:rPr>
                <w:rFonts w:ascii="Times New Roman" w:eastAsia="Times New Roman" w:hAnsi="Times New Roman" w:cs="Times New Roman"/>
                <w:color w:val="000000"/>
              </w:rPr>
              <w:t>p</w:t>
            </w:r>
            <w:r w:rsidRPr="00BB3697">
              <w:rPr>
                <w:rFonts w:ascii="Times New Roman" w:eastAsia="Times New Roman" w:hAnsi="Times New Roman" w:cs="Times New Roman"/>
                <w:color w:val="000000"/>
              </w:rPr>
              <w:t>rominence</w:t>
            </w:r>
          </w:p>
        </w:tc>
        <w:tc>
          <w:tcPr>
            <w:tcW w:w="2300" w:type="dxa"/>
            <w:tcBorders>
              <w:top w:val="nil"/>
              <w:left w:val="nil"/>
              <w:bottom w:val="single" w:sz="4" w:space="0" w:color="auto"/>
              <w:right w:val="single" w:sz="4" w:space="0" w:color="auto"/>
            </w:tcBorders>
            <w:shd w:val="clear" w:color="auto" w:fill="auto"/>
            <w:noWrap/>
            <w:vAlign w:val="bottom"/>
          </w:tcPr>
          <w:p w14:paraId="7A1F251A" w14:textId="37681820"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0.286</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0.040</w:t>
            </w:r>
            <w:r>
              <w:rPr>
                <w:rFonts w:ascii="Times New Roman" w:eastAsia="Times New Roman" w:hAnsi="Times New Roman" w:cs="Times New Roman"/>
                <w:color w:val="000000"/>
              </w:rPr>
              <w:t xml:space="preserve"> </w:t>
            </w:r>
          </w:p>
        </w:tc>
      </w:tr>
      <w:tr w:rsidR="000449BD" w:rsidRPr="00BB3697" w14:paraId="69C0306F"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31E8EE71" w14:textId="00D313CA"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Skewness</w:t>
            </w:r>
          </w:p>
        </w:tc>
        <w:tc>
          <w:tcPr>
            <w:tcW w:w="2300" w:type="dxa"/>
            <w:tcBorders>
              <w:top w:val="nil"/>
              <w:left w:val="nil"/>
              <w:bottom w:val="single" w:sz="4" w:space="0" w:color="auto"/>
              <w:right w:val="single" w:sz="4" w:space="0" w:color="auto"/>
            </w:tcBorders>
            <w:shd w:val="clear" w:color="auto" w:fill="auto"/>
            <w:noWrap/>
            <w:vAlign w:val="bottom"/>
          </w:tcPr>
          <w:p w14:paraId="50103E84" w14:textId="3CAAD751"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0.181</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0.092</w:t>
            </w:r>
            <w:r>
              <w:rPr>
                <w:rFonts w:ascii="Times New Roman" w:eastAsia="Times New Roman" w:hAnsi="Times New Roman" w:cs="Times New Roman"/>
                <w:color w:val="000000"/>
              </w:rPr>
              <w:t xml:space="preserve"> </w:t>
            </w:r>
          </w:p>
        </w:tc>
      </w:tr>
      <w:tr w:rsidR="000449BD" w:rsidRPr="00BB3697" w14:paraId="258EABBE" w14:textId="77777777" w:rsidTr="000449BD">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0D0F050B" w14:textId="03D59A08"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 xml:space="preserve">Gray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ize </w:t>
            </w:r>
            <w:r>
              <w:rPr>
                <w:rFonts w:ascii="Times New Roman" w:eastAsia="Times New Roman" w:hAnsi="Times New Roman" w:cs="Times New Roman"/>
                <w:color w:val="000000"/>
              </w:rPr>
              <w:t>m</w:t>
            </w:r>
            <w:r w:rsidRPr="00BB3697">
              <w:rPr>
                <w:rFonts w:ascii="Times New Roman" w:eastAsia="Times New Roman" w:hAnsi="Times New Roman" w:cs="Times New Roman"/>
                <w:color w:val="000000"/>
              </w:rPr>
              <w:t xml:space="preserve">atrix </w:t>
            </w:r>
            <w:r>
              <w:rPr>
                <w:rFonts w:ascii="Times New Roman" w:eastAsia="Times New Roman" w:hAnsi="Times New Roman" w:cs="Times New Roman"/>
                <w:color w:val="000000"/>
              </w:rPr>
              <w:t>s</w:t>
            </w:r>
            <w:r w:rsidRPr="00BB3697">
              <w:rPr>
                <w:rFonts w:ascii="Times New Roman" w:eastAsia="Times New Roman" w:hAnsi="Times New Roman" w:cs="Times New Roman"/>
                <w:color w:val="000000"/>
              </w:rPr>
              <w:t xml:space="preserve">mall </w:t>
            </w:r>
            <w:r>
              <w:rPr>
                <w:rFonts w:ascii="Times New Roman" w:eastAsia="Times New Roman" w:hAnsi="Times New Roman" w:cs="Times New Roman"/>
                <w:color w:val="000000"/>
              </w:rPr>
              <w:t>a</w:t>
            </w:r>
            <w:r w:rsidRPr="00BB3697">
              <w:rPr>
                <w:rFonts w:ascii="Times New Roman" w:eastAsia="Times New Roman" w:hAnsi="Times New Roman" w:cs="Times New Roman"/>
                <w:color w:val="000000"/>
              </w:rPr>
              <w:t xml:space="preserve">rea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ow </w:t>
            </w:r>
            <w:r>
              <w:rPr>
                <w:rFonts w:ascii="Times New Roman" w:eastAsia="Times New Roman" w:hAnsi="Times New Roman" w:cs="Times New Roman"/>
                <w:color w:val="000000"/>
              </w:rPr>
              <w:t>g</w:t>
            </w:r>
            <w:r w:rsidRPr="00BB3697">
              <w:rPr>
                <w:rFonts w:ascii="Times New Roman" w:eastAsia="Times New Roman" w:hAnsi="Times New Roman" w:cs="Times New Roman"/>
                <w:color w:val="000000"/>
              </w:rPr>
              <w:t xml:space="preserve">ray </w:t>
            </w:r>
            <w:r>
              <w:rPr>
                <w:rFonts w:ascii="Times New Roman" w:eastAsia="Times New Roman" w:hAnsi="Times New Roman" w:cs="Times New Roman"/>
                <w:color w:val="000000"/>
              </w:rPr>
              <w:t>l</w:t>
            </w:r>
            <w:r w:rsidRPr="00BB3697">
              <w:rPr>
                <w:rFonts w:ascii="Times New Roman" w:eastAsia="Times New Roman" w:hAnsi="Times New Roman" w:cs="Times New Roman"/>
                <w:color w:val="000000"/>
              </w:rPr>
              <w:t xml:space="preserve">evel </w:t>
            </w:r>
            <w:r>
              <w:rPr>
                <w:rFonts w:ascii="Times New Roman" w:eastAsia="Times New Roman" w:hAnsi="Times New Roman" w:cs="Times New Roman"/>
                <w:color w:val="000000"/>
              </w:rPr>
              <w:t>e</w:t>
            </w:r>
            <w:r w:rsidRPr="00BB3697">
              <w:rPr>
                <w:rFonts w:ascii="Times New Roman" w:eastAsia="Times New Roman" w:hAnsi="Times New Roman" w:cs="Times New Roman"/>
                <w:color w:val="000000"/>
              </w:rPr>
              <w:t>mphasis</w:t>
            </w:r>
          </w:p>
        </w:tc>
        <w:tc>
          <w:tcPr>
            <w:tcW w:w="2300" w:type="dxa"/>
            <w:tcBorders>
              <w:top w:val="nil"/>
              <w:left w:val="nil"/>
              <w:bottom w:val="single" w:sz="4" w:space="0" w:color="auto"/>
              <w:right w:val="single" w:sz="4" w:space="0" w:color="auto"/>
            </w:tcBorders>
            <w:shd w:val="clear" w:color="auto" w:fill="auto"/>
            <w:noWrap/>
            <w:vAlign w:val="bottom"/>
          </w:tcPr>
          <w:p w14:paraId="14412DFF" w14:textId="3482D011"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0.297</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0.114</w:t>
            </w:r>
            <w:r>
              <w:rPr>
                <w:rFonts w:ascii="Times New Roman" w:eastAsia="Times New Roman" w:hAnsi="Times New Roman" w:cs="Times New Roman"/>
                <w:color w:val="000000"/>
              </w:rPr>
              <w:t xml:space="preserve"> </w:t>
            </w:r>
          </w:p>
        </w:tc>
      </w:tr>
      <w:tr w:rsidR="000449BD" w:rsidRPr="00BB3697" w14:paraId="2E648524" w14:textId="77777777" w:rsidTr="00BB3697">
        <w:trPr>
          <w:trHeight w:val="238"/>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6D5F517E" w14:textId="77777777"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Flatness</w:t>
            </w:r>
          </w:p>
        </w:tc>
        <w:tc>
          <w:tcPr>
            <w:tcW w:w="2300" w:type="dxa"/>
            <w:tcBorders>
              <w:top w:val="nil"/>
              <w:left w:val="nil"/>
              <w:bottom w:val="single" w:sz="4" w:space="0" w:color="auto"/>
              <w:right w:val="single" w:sz="4" w:space="0" w:color="auto"/>
            </w:tcBorders>
            <w:shd w:val="clear" w:color="auto" w:fill="auto"/>
            <w:noWrap/>
            <w:vAlign w:val="bottom"/>
            <w:hideMark/>
          </w:tcPr>
          <w:p w14:paraId="7CC634D3" w14:textId="68755708" w:rsidR="000449BD" w:rsidRPr="00BB3697" w:rsidRDefault="000449BD" w:rsidP="00C67140">
            <w:pPr>
              <w:spacing w:after="0" w:line="360" w:lineRule="auto"/>
              <w:rPr>
                <w:rFonts w:ascii="Times New Roman" w:eastAsia="Times New Roman" w:hAnsi="Times New Roman" w:cs="Times New Roman"/>
                <w:color w:val="000000"/>
              </w:rPr>
            </w:pPr>
            <w:r w:rsidRPr="00BB3697">
              <w:rPr>
                <w:rFonts w:ascii="Times New Roman" w:eastAsia="Times New Roman" w:hAnsi="Times New Roman" w:cs="Times New Roman"/>
                <w:color w:val="000000"/>
              </w:rPr>
              <w:t>-0.048</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B3697">
              <w:rPr>
                <w:rFonts w:ascii="Times New Roman" w:eastAsia="Times New Roman" w:hAnsi="Times New Roman" w:cs="Times New Roman"/>
                <w:color w:val="000000"/>
              </w:rPr>
              <w:t>0.114</w:t>
            </w:r>
            <w:r>
              <w:rPr>
                <w:rFonts w:ascii="Times New Roman" w:eastAsia="Times New Roman" w:hAnsi="Times New Roman" w:cs="Times New Roman"/>
                <w:color w:val="000000"/>
              </w:rPr>
              <w:t xml:space="preserve"> </w:t>
            </w:r>
          </w:p>
        </w:tc>
      </w:tr>
    </w:tbl>
    <w:p w14:paraId="4B8B5148" w14:textId="2D02BC24" w:rsidR="00BB3697" w:rsidRDefault="00BB3697" w:rsidP="00C67140">
      <w:pPr>
        <w:spacing w:after="0" w:line="360" w:lineRule="auto"/>
        <w:rPr>
          <w:rFonts w:ascii="Times New Roman" w:hAnsi="Times New Roman" w:cs="Times New Roman"/>
        </w:rPr>
      </w:pPr>
    </w:p>
    <w:tbl>
      <w:tblPr>
        <w:tblW w:w="0" w:type="auto"/>
        <w:tblInd w:w="-38" w:type="dxa"/>
        <w:tblLayout w:type="fixed"/>
        <w:tblLook w:val="0000" w:firstRow="0" w:lastRow="0" w:firstColumn="0" w:lastColumn="0" w:noHBand="0" w:noVBand="0"/>
      </w:tblPr>
      <w:tblGrid>
        <w:gridCol w:w="6870"/>
        <w:gridCol w:w="2322"/>
      </w:tblGrid>
      <w:tr w:rsidR="00BB3697" w14:paraId="52F93C3B" w14:textId="5E7A3BCE"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31CC552" w14:textId="77777777" w:rsidR="00BB3697" w:rsidRDefault="00BB3697" w:rsidP="00C67140">
            <w:pPr>
              <w:autoSpaceDE w:val="0"/>
              <w:autoSpaceDN w:val="0"/>
              <w:adjustRightInd w:val="0"/>
              <w:spacing w:after="0" w:line="360" w:lineRule="auto"/>
              <w:rPr>
                <w:rFonts w:ascii="Times New Roman" w:hAnsi="Times New Roman" w:cs="Times New Roman"/>
                <w:b/>
                <w:bCs/>
                <w:color w:val="000000"/>
              </w:rPr>
            </w:pPr>
            <w:r>
              <w:rPr>
                <w:rFonts w:ascii="Times New Roman" w:hAnsi="Times New Roman" w:cs="Times New Roman"/>
                <w:b/>
                <w:bCs/>
                <w:color w:val="000000"/>
              </w:rPr>
              <w:t>Feature</w:t>
            </w:r>
          </w:p>
        </w:tc>
        <w:tc>
          <w:tcPr>
            <w:tcW w:w="2322" w:type="dxa"/>
            <w:tcBorders>
              <w:top w:val="single" w:sz="6" w:space="0" w:color="auto"/>
              <w:left w:val="single" w:sz="6" w:space="0" w:color="auto"/>
              <w:bottom w:val="single" w:sz="6" w:space="0" w:color="auto"/>
              <w:right w:val="single" w:sz="6" w:space="0" w:color="auto"/>
            </w:tcBorders>
          </w:tcPr>
          <w:p w14:paraId="12553AB6" w14:textId="5EEB37ED" w:rsidR="00BB3697" w:rsidRDefault="00BB3697" w:rsidP="00C67140">
            <w:pPr>
              <w:autoSpaceDE w:val="0"/>
              <w:autoSpaceDN w:val="0"/>
              <w:adjustRightInd w:val="0"/>
              <w:spacing w:after="0" w:line="360" w:lineRule="auto"/>
              <w:rPr>
                <w:rFonts w:ascii="Times New Roman" w:hAnsi="Times New Roman" w:cs="Times New Roman"/>
                <w:b/>
                <w:bCs/>
                <w:color w:val="000000"/>
              </w:rPr>
            </w:pPr>
            <w:r>
              <w:rPr>
                <w:rFonts w:ascii="Times New Roman" w:hAnsi="Times New Roman" w:cs="Times New Roman"/>
                <w:b/>
                <w:bCs/>
                <w:color w:val="000000"/>
              </w:rPr>
              <w:t>Importance</w:t>
            </w:r>
          </w:p>
        </w:tc>
      </w:tr>
      <w:tr w:rsidR="00BB3697" w14:paraId="34DB9DF3"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3E88775B" w14:textId="77A77609" w:rsidR="00BB3697" w:rsidRDefault="00BB3697"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Max </w:t>
            </w:r>
            <w:r w:rsidR="00602AF9">
              <w:rPr>
                <w:rFonts w:ascii="Times New Roman" w:hAnsi="Times New Roman" w:cs="Times New Roman"/>
                <w:color w:val="000000"/>
              </w:rPr>
              <w:t>d</w:t>
            </w:r>
            <w:r>
              <w:rPr>
                <w:rFonts w:ascii="Times New Roman" w:hAnsi="Times New Roman" w:cs="Times New Roman"/>
                <w:color w:val="000000"/>
              </w:rPr>
              <w:t>ose</w:t>
            </w:r>
          </w:p>
        </w:tc>
        <w:tc>
          <w:tcPr>
            <w:tcW w:w="2322" w:type="dxa"/>
            <w:tcBorders>
              <w:top w:val="single" w:sz="6" w:space="0" w:color="auto"/>
              <w:left w:val="single" w:sz="6" w:space="0" w:color="auto"/>
              <w:bottom w:val="single" w:sz="6" w:space="0" w:color="auto"/>
              <w:right w:val="single" w:sz="6" w:space="0" w:color="auto"/>
            </w:tcBorders>
          </w:tcPr>
          <w:p w14:paraId="7FA34925" w14:textId="7C8BB839" w:rsidR="00BB3697" w:rsidRDefault="00BB3697"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3.113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0.138</w:t>
            </w:r>
            <w:r>
              <w:rPr>
                <w:rFonts w:ascii="Times New Roman" w:eastAsia="Times New Roman" w:hAnsi="Times New Roman" w:cs="Times New Roman"/>
                <w:color w:val="000000"/>
              </w:rPr>
              <w:t xml:space="preserve"> </w:t>
            </w:r>
          </w:p>
        </w:tc>
      </w:tr>
      <w:tr w:rsidR="000449BD" w14:paraId="682E9F5F"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684748B2" w14:textId="65B40780" w:rsidR="000449BD" w:rsidRDefault="000449BD" w:rsidP="00C67140">
            <w:pPr>
              <w:autoSpaceDE w:val="0"/>
              <w:autoSpaceDN w:val="0"/>
              <w:adjustRightInd w:val="0"/>
              <w:spacing w:after="0" w:line="360" w:lineRule="auto"/>
              <w:rPr>
                <w:rFonts w:ascii="Times New Roman" w:hAnsi="Times New Roman" w:cs="Times New Roman"/>
                <w:color w:val="000000"/>
              </w:rPr>
            </w:pPr>
            <w:r w:rsidRPr="00602AF9">
              <w:rPr>
                <w:rFonts w:ascii="Times New Roman" w:hAnsi="Times New Roman" w:cs="Times New Roman"/>
                <w:color w:val="000000"/>
              </w:rPr>
              <w:t>Carcinoembryonic antigen</w:t>
            </w:r>
            <w:r>
              <w:rPr>
                <w:rFonts w:ascii="Times New Roman" w:hAnsi="Times New Roman" w:cs="Times New Roman"/>
                <w:color w:val="000000"/>
              </w:rPr>
              <w:t xml:space="preserve"> at radiotherapy</w:t>
            </w:r>
          </w:p>
        </w:tc>
        <w:tc>
          <w:tcPr>
            <w:tcW w:w="2322" w:type="dxa"/>
            <w:tcBorders>
              <w:top w:val="single" w:sz="6" w:space="0" w:color="auto"/>
              <w:left w:val="single" w:sz="6" w:space="0" w:color="auto"/>
              <w:bottom w:val="single" w:sz="6" w:space="0" w:color="auto"/>
              <w:right w:val="single" w:sz="6" w:space="0" w:color="auto"/>
            </w:tcBorders>
          </w:tcPr>
          <w:p w14:paraId="6B21ECC2" w14:textId="46909F2D"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1.435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0.099</w:t>
            </w:r>
          </w:p>
        </w:tc>
      </w:tr>
      <w:tr w:rsidR="000449BD" w14:paraId="21AB3D1E"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18773F03" w14:textId="35376DD8"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Lesion 1 dimension 1</w:t>
            </w:r>
          </w:p>
        </w:tc>
        <w:tc>
          <w:tcPr>
            <w:tcW w:w="2322" w:type="dxa"/>
            <w:tcBorders>
              <w:top w:val="single" w:sz="6" w:space="0" w:color="auto"/>
              <w:left w:val="single" w:sz="6" w:space="0" w:color="auto"/>
              <w:bottom w:val="single" w:sz="6" w:space="0" w:color="auto"/>
              <w:right w:val="single" w:sz="6" w:space="0" w:color="auto"/>
            </w:tcBorders>
          </w:tcPr>
          <w:p w14:paraId="31B902C0" w14:textId="2A7DD1E9"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1.413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0.086</w:t>
            </w:r>
          </w:p>
        </w:tc>
      </w:tr>
      <w:tr w:rsidR="000449BD" w14:paraId="6A1D4190"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5FA4FF7D" w14:textId="06F88B50"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Lesion 1 dimension 2</w:t>
            </w:r>
          </w:p>
        </w:tc>
        <w:tc>
          <w:tcPr>
            <w:tcW w:w="2322" w:type="dxa"/>
            <w:tcBorders>
              <w:top w:val="single" w:sz="6" w:space="0" w:color="auto"/>
              <w:left w:val="single" w:sz="6" w:space="0" w:color="auto"/>
              <w:bottom w:val="single" w:sz="6" w:space="0" w:color="auto"/>
              <w:right w:val="single" w:sz="6" w:space="0" w:color="auto"/>
            </w:tcBorders>
          </w:tcPr>
          <w:p w14:paraId="713C8618" w14:textId="08051DDC"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1.351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0.124</w:t>
            </w:r>
          </w:p>
        </w:tc>
      </w:tr>
      <w:tr w:rsidR="000449BD" w14:paraId="66B67985"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7F692DFD" w14:textId="0447D26A" w:rsidR="000449BD" w:rsidRDefault="000449BD" w:rsidP="00C67140">
            <w:pPr>
              <w:autoSpaceDE w:val="0"/>
              <w:autoSpaceDN w:val="0"/>
              <w:adjustRightInd w:val="0"/>
              <w:spacing w:after="0" w:line="360" w:lineRule="auto"/>
              <w:rPr>
                <w:rFonts w:ascii="Times New Roman" w:hAnsi="Times New Roman" w:cs="Times New Roman"/>
                <w:color w:val="000000"/>
              </w:rPr>
            </w:pPr>
            <w:commentRangeStart w:id="432"/>
            <w:r>
              <w:rPr>
                <w:rFonts w:ascii="Times New Roman" w:hAnsi="Times New Roman" w:cs="Times New Roman"/>
                <w:color w:val="000000"/>
              </w:rPr>
              <w:t>Planning target volume</w:t>
            </w:r>
          </w:p>
        </w:tc>
        <w:tc>
          <w:tcPr>
            <w:tcW w:w="2322" w:type="dxa"/>
            <w:tcBorders>
              <w:top w:val="single" w:sz="6" w:space="0" w:color="auto"/>
              <w:left w:val="single" w:sz="6" w:space="0" w:color="auto"/>
              <w:bottom w:val="single" w:sz="6" w:space="0" w:color="auto"/>
              <w:right w:val="single" w:sz="6" w:space="0" w:color="auto"/>
            </w:tcBorders>
          </w:tcPr>
          <w:p w14:paraId="78EFB568" w14:textId="525FD24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1.033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0.108</w:t>
            </w:r>
            <w:commentRangeEnd w:id="432"/>
            <w:r>
              <w:rPr>
                <w:rStyle w:val="CommentReference"/>
              </w:rPr>
              <w:commentReference w:id="432"/>
            </w:r>
          </w:p>
        </w:tc>
      </w:tr>
      <w:tr w:rsidR="000449BD" w14:paraId="22FA7752"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0160C27B" w14:textId="257B596C"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Number of liver lesions</w:t>
            </w:r>
          </w:p>
        </w:tc>
        <w:tc>
          <w:tcPr>
            <w:tcW w:w="2322" w:type="dxa"/>
            <w:tcBorders>
              <w:top w:val="single" w:sz="6" w:space="0" w:color="auto"/>
              <w:left w:val="single" w:sz="6" w:space="0" w:color="auto"/>
              <w:bottom w:val="single" w:sz="6" w:space="0" w:color="auto"/>
              <w:right w:val="single" w:sz="6" w:space="0" w:color="auto"/>
            </w:tcBorders>
          </w:tcPr>
          <w:p w14:paraId="28248EEB" w14:textId="08225217"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0.862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0.093</w:t>
            </w:r>
          </w:p>
        </w:tc>
      </w:tr>
      <w:tr w:rsidR="000449BD" w14:paraId="1B5C6DED"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7DC03BA2" w14:textId="6F7F7961"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Other sites at radiotherapy</w:t>
            </w:r>
          </w:p>
        </w:tc>
        <w:tc>
          <w:tcPr>
            <w:tcW w:w="2322" w:type="dxa"/>
            <w:tcBorders>
              <w:top w:val="single" w:sz="6" w:space="0" w:color="auto"/>
              <w:left w:val="single" w:sz="6" w:space="0" w:color="auto"/>
              <w:bottom w:val="single" w:sz="6" w:space="0" w:color="auto"/>
              <w:right w:val="single" w:sz="6" w:space="0" w:color="auto"/>
            </w:tcBorders>
          </w:tcPr>
          <w:p w14:paraId="0D30E71E" w14:textId="224D589F"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0.105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0.050</w:t>
            </w:r>
          </w:p>
        </w:tc>
      </w:tr>
      <w:tr w:rsidR="000449BD" w14:paraId="7C396F6D"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3F1DFB6" w14:textId="11F7526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Lines</w:t>
            </w:r>
          </w:p>
        </w:tc>
        <w:tc>
          <w:tcPr>
            <w:tcW w:w="2322" w:type="dxa"/>
            <w:tcBorders>
              <w:top w:val="single" w:sz="6" w:space="0" w:color="auto"/>
              <w:left w:val="single" w:sz="6" w:space="0" w:color="auto"/>
              <w:bottom w:val="single" w:sz="6" w:space="0" w:color="auto"/>
              <w:right w:val="single" w:sz="6" w:space="0" w:color="auto"/>
            </w:tcBorders>
          </w:tcPr>
          <w:p w14:paraId="4DE48FF8" w14:textId="5820A88F"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0.081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0.057</w:t>
            </w:r>
          </w:p>
        </w:tc>
      </w:tr>
      <w:tr w:rsidR="000449BD" w14:paraId="094882D3" w14:textId="77777777" w:rsidTr="00BB3697">
        <w:trPr>
          <w:trHeight w:val="223"/>
        </w:trPr>
        <w:tc>
          <w:tcPr>
            <w:tcW w:w="6870" w:type="dxa"/>
            <w:tcBorders>
              <w:top w:val="single" w:sz="6" w:space="0" w:color="auto"/>
              <w:left w:val="single" w:sz="6" w:space="0" w:color="auto"/>
              <w:bottom w:val="single" w:sz="6" w:space="0" w:color="auto"/>
              <w:right w:val="single" w:sz="6" w:space="0" w:color="auto"/>
            </w:tcBorders>
          </w:tcPr>
          <w:p w14:paraId="4274AC3F" w14:textId="5744F3E5"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Pump before radiotherapy</w:t>
            </w:r>
          </w:p>
        </w:tc>
        <w:tc>
          <w:tcPr>
            <w:tcW w:w="2322" w:type="dxa"/>
            <w:tcBorders>
              <w:top w:val="single" w:sz="6" w:space="0" w:color="auto"/>
              <w:left w:val="single" w:sz="6" w:space="0" w:color="auto"/>
              <w:bottom w:val="single" w:sz="6" w:space="0" w:color="auto"/>
              <w:right w:val="single" w:sz="6" w:space="0" w:color="auto"/>
            </w:tcBorders>
          </w:tcPr>
          <w:p w14:paraId="7E28B3C3" w14:textId="0B4D8E48" w:rsidR="000449BD" w:rsidRDefault="000449BD" w:rsidP="00C67140">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-0.181 </w:t>
            </w:r>
            <w:r w:rsidRPr="00BB369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hAnsi="Times New Roman" w:cs="Times New Roman"/>
                <w:color w:val="000000"/>
              </w:rPr>
              <w:t>0.011</w:t>
            </w:r>
          </w:p>
        </w:tc>
      </w:tr>
    </w:tbl>
    <w:p w14:paraId="5CF87E41" w14:textId="5703C3E3" w:rsidR="00BB3697" w:rsidRDefault="00BB3697" w:rsidP="00C67140">
      <w:pPr>
        <w:spacing w:after="0" w:line="360" w:lineRule="auto"/>
        <w:rPr>
          <w:rFonts w:ascii="Times New Roman" w:hAnsi="Times New Roman" w:cs="Times New Roman"/>
        </w:rPr>
      </w:pPr>
    </w:p>
    <w:p w14:paraId="467EBED2" w14:textId="2F1E0A9A" w:rsidR="00297073" w:rsidRDefault="00230F61" w:rsidP="00C67140">
      <w:pPr>
        <w:spacing w:after="0" w:line="360" w:lineRule="auto"/>
        <w:rPr>
          <w:rFonts w:ascii="Times New Roman" w:hAnsi="Times New Roman" w:cs="Times New Roman"/>
        </w:rPr>
      </w:pPr>
      <w:r>
        <w:rPr>
          <w:rFonts w:ascii="Times New Roman" w:hAnsi="Times New Roman" w:cs="Times New Roman"/>
        </w:rPr>
        <w:lastRenderedPageBreak/>
        <w:t>Table 3: The feature importance for the filtered radiomic features from the best model and the clinical variables used. The importance</w:t>
      </w:r>
      <w:r w:rsidR="00B44F24">
        <w:rPr>
          <w:rFonts w:ascii="Times New Roman" w:hAnsi="Times New Roman" w:cs="Times New Roman"/>
        </w:rPr>
        <w:t>s</w:t>
      </w:r>
      <w:r>
        <w:rPr>
          <w:rFonts w:ascii="Times New Roman" w:hAnsi="Times New Roman" w:cs="Times New Roman"/>
        </w:rPr>
        <w:t xml:space="preserve"> of the clinical variables were more consistent than the radiomic variables, indicating that there is a clearer discrepancy between which features are the most predictive. Further validation, such as with a larger dataset, may assist in reducing the variance of the radiomic feature importances.</w:t>
      </w:r>
    </w:p>
    <w:p w14:paraId="2B3A3481" w14:textId="19E3ACC0" w:rsidR="00621201" w:rsidRDefault="00621201" w:rsidP="00C67140">
      <w:pPr>
        <w:spacing w:after="0" w:line="360" w:lineRule="auto"/>
        <w:rPr>
          <w:rFonts w:ascii="Times New Roman" w:hAnsi="Times New Roman" w:cs="Times New Roman"/>
        </w:rPr>
      </w:pPr>
    </w:p>
    <w:p w14:paraId="4E67057C" w14:textId="2B907B13" w:rsidR="00621201" w:rsidRPr="00F306F9" w:rsidRDefault="00621201" w:rsidP="00C67140">
      <w:pPr>
        <w:spacing w:after="0" w:line="360" w:lineRule="auto"/>
        <w:rPr>
          <w:rFonts w:ascii="Times New Roman" w:hAnsi="Times New Roman" w:cs="Times New Roman"/>
        </w:rPr>
      </w:pPr>
      <w:r>
        <w:rPr>
          <w:rFonts w:ascii="Times New Roman" w:hAnsi="Times New Roman" w:cs="Times New Roman"/>
        </w:rPr>
        <w:t>The most predictive radiomic feature was the neighboring gray tone difference matrix strength, though with a large variance in importance over the 5 k-folds. The features that were assess</w:t>
      </w:r>
      <w:ins w:id="433" w:author="Jacob Peoples" w:date="2021-06-23T19:15:00Z">
        <w:r w:rsidR="00933A3A">
          <w:rPr>
            <w:rFonts w:ascii="Times New Roman" w:hAnsi="Times New Roman" w:cs="Times New Roman"/>
          </w:rPr>
          <w:t>ed</w:t>
        </w:r>
      </w:ins>
      <w:r>
        <w:rPr>
          <w:rFonts w:ascii="Times New Roman" w:hAnsi="Times New Roman" w:cs="Times New Roman"/>
        </w:rPr>
        <w:t xml:space="preserve"> were all filtered features, hence, the majority of the radiomic features extracted were not use</w:t>
      </w:r>
      <w:ins w:id="434" w:author="Jacob Peoples" w:date="2021-06-23T19:16:00Z">
        <w:r w:rsidR="00933A3A">
          <w:rPr>
            <w:rFonts w:ascii="Times New Roman" w:hAnsi="Times New Roman" w:cs="Times New Roman"/>
          </w:rPr>
          <w:t xml:space="preserve">d </w:t>
        </w:r>
      </w:ins>
      <w:del w:id="435" w:author="Jacob Peoples" w:date="2021-06-23T19:16:00Z">
        <w:r w:rsidDel="00933A3A">
          <w:rPr>
            <w:rFonts w:ascii="Times New Roman" w:hAnsi="Times New Roman" w:cs="Times New Roman"/>
          </w:rPr>
          <w:delText xml:space="preserve"> d</w:delText>
        </w:r>
      </w:del>
      <w:r>
        <w:rPr>
          <w:rFonts w:ascii="Times New Roman" w:hAnsi="Times New Roman" w:cs="Times New Roman"/>
        </w:rPr>
        <w:t xml:space="preserve">in modelling nor were their importances computed. Kurtosis was the feature most consistently important. The clinical variables were much more consistent in predictivity over the different test sets, with the maximum dosage </w:t>
      </w:r>
      <w:del w:id="436" w:author="Jacob Peoples" w:date="2021-06-23T19:16:00Z">
        <w:r w:rsidDel="00933A3A">
          <w:rPr>
            <w:rFonts w:ascii="Times New Roman" w:hAnsi="Times New Roman" w:cs="Times New Roman"/>
          </w:rPr>
          <w:delText xml:space="preserve">with </w:delText>
        </w:r>
      </w:del>
      <w:ins w:id="437" w:author="Jacob Peoples" w:date="2021-06-23T19:16:00Z">
        <w:r w:rsidR="00933A3A">
          <w:rPr>
            <w:rFonts w:ascii="Times New Roman" w:hAnsi="Times New Roman" w:cs="Times New Roman"/>
          </w:rPr>
          <w:t xml:space="preserve">having </w:t>
        </w:r>
      </w:ins>
      <w:r>
        <w:rPr>
          <w:rFonts w:ascii="Times New Roman" w:hAnsi="Times New Roman" w:cs="Times New Roman"/>
        </w:rPr>
        <w:t>the greatest feature importance.</w:t>
      </w:r>
    </w:p>
    <w:p w14:paraId="1041A8C7" w14:textId="77777777" w:rsidR="00621201" w:rsidRDefault="00621201" w:rsidP="00C67140">
      <w:pPr>
        <w:spacing w:after="0" w:line="360" w:lineRule="auto"/>
        <w:rPr>
          <w:rFonts w:ascii="Times New Roman" w:hAnsi="Times New Roman" w:cs="Times New Roman"/>
          <w:b/>
          <w:bCs/>
          <w:sz w:val="28"/>
          <w:szCs w:val="28"/>
        </w:rPr>
      </w:pPr>
    </w:p>
    <w:p w14:paraId="1E74317A" w14:textId="1DB3A806" w:rsidR="00F306F9" w:rsidRPr="00621201" w:rsidRDefault="00230F61" w:rsidP="00C67140">
      <w:pPr>
        <w:spacing w:after="0" w:line="360" w:lineRule="auto"/>
        <w:rPr>
          <w:rFonts w:ascii="Times New Roman" w:hAnsi="Times New Roman" w:cs="Times New Roman"/>
          <w:b/>
          <w:bCs/>
          <w:sz w:val="28"/>
          <w:szCs w:val="28"/>
        </w:rPr>
      </w:pPr>
      <w:r w:rsidRPr="00230F61">
        <w:rPr>
          <w:rFonts w:ascii="Times New Roman" w:hAnsi="Times New Roman" w:cs="Times New Roman"/>
          <w:b/>
          <w:bCs/>
          <w:sz w:val="28"/>
          <w:szCs w:val="28"/>
        </w:rPr>
        <w:t>Discussion</w:t>
      </w:r>
    </w:p>
    <w:p w14:paraId="6A9AE5CB" w14:textId="3043C291"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sidR="002E42B4">
        <w:rPr>
          <w:rFonts w:ascii="Times New Roman" w:hAnsi="Times New Roman" w:cs="Times New Roman"/>
        </w:rPr>
        <w:t>[21</w:t>
      </w:r>
      <w:r w:rsidR="00CE7595">
        <w:rPr>
          <w:rFonts w:ascii="Times New Roman" w:hAnsi="Times New Roman" w:cs="Times New Roman"/>
        </w:rPr>
        <w:t>]</w:t>
      </w:r>
      <w:r w:rsidRPr="00F306F9">
        <w:rPr>
          <w:rFonts w:ascii="Times New Roman" w:hAnsi="Times New Roman" w:cs="Times New Roman"/>
        </w:rPr>
        <w:t xml:space="preserve">. </w:t>
      </w:r>
      <w:commentRangeStart w:id="438"/>
      <w:commentRangeStart w:id="439"/>
      <w:commentRangeStart w:id="440"/>
      <w:r w:rsidRPr="00F306F9">
        <w:rPr>
          <w:rFonts w:ascii="Times New Roman" w:hAnsi="Times New Roman" w:cs="Times New Roman"/>
        </w:rPr>
        <w:t>An additional strength of our study is that our method was cross-validated 5 times, rather than</w:t>
      </w:r>
      <w:del w:id="441" w:author="Jacob Peoples" w:date="2021-06-23T19:17:00Z">
        <w:r w:rsidRPr="00F306F9" w:rsidDel="00933A3A">
          <w:rPr>
            <w:rFonts w:ascii="Times New Roman" w:hAnsi="Times New Roman" w:cs="Times New Roman"/>
          </w:rPr>
          <w:delText xml:space="preserve"> either</w:delText>
        </w:r>
      </w:del>
      <w:r w:rsidRPr="00F306F9">
        <w:rPr>
          <w:rFonts w:ascii="Times New Roman" w:hAnsi="Times New Roman" w:cs="Times New Roman"/>
        </w:rPr>
        <w:t xml:space="preserve"> testing on the same data used for modelling in order to prevent inflated accuracies due to overfitting.</w:t>
      </w:r>
      <w:commentRangeEnd w:id="438"/>
      <w:r w:rsidR="00933A3A">
        <w:rPr>
          <w:rStyle w:val="CommentReference"/>
        </w:rPr>
        <w:commentReference w:id="438"/>
      </w:r>
      <w:commentRangeEnd w:id="439"/>
      <w:r w:rsidR="00372806">
        <w:rPr>
          <w:rStyle w:val="CommentReference"/>
        </w:rPr>
        <w:commentReference w:id="439"/>
      </w:r>
      <w:commentRangeEnd w:id="440"/>
      <w:r w:rsidR="00372806">
        <w:rPr>
          <w:rStyle w:val="CommentReference"/>
        </w:rPr>
        <w:commentReference w:id="440"/>
      </w:r>
    </w:p>
    <w:p w14:paraId="536E79BB" w14:textId="77777777" w:rsidR="00F306F9" w:rsidRPr="00F306F9" w:rsidRDefault="00F306F9" w:rsidP="00C67140">
      <w:pPr>
        <w:spacing w:after="0" w:line="360" w:lineRule="auto"/>
        <w:rPr>
          <w:rFonts w:ascii="Times New Roman" w:hAnsi="Times New Roman" w:cs="Times New Roman"/>
        </w:rPr>
      </w:pPr>
    </w:p>
    <w:p w14:paraId="5040E4BB" w14:textId="3B01F07F"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Without feature selection, although the survival model performed with an average C-index greater than 0.60, </w:t>
      </w:r>
      <w:del w:id="442" w:author="Jacob Peoples" w:date="2021-06-23T19:23:00Z">
        <w:r w:rsidRPr="00F306F9" w:rsidDel="00933A3A">
          <w:rPr>
            <w:rFonts w:ascii="Times New Roman" w:hAnsi="Times New Roman" w:cs="Times New Roman"/>
          </w:rPr>
          <w:delText xml:space="preserve">there was a large </w:delText>
        </w:r>
      </w:del>
      <w:del w:id="443" w:author="Jacob Peoples" w:date="2021-06-23T19:20:00Z">
        <w:r w:rsidRPr="00F306F9" w:rsidDel="00933A3A">
          <w:rPr>
            <w:rFonts w:ascii="Times New Roman" w:hAnsi="Times New Roman" w:cs="Times New Roman"/>
          </w:rPr>
          <w:delText>range of accuracies when testing the subset of data no used in training</w:delText>
        </w:r>
      </w:del>
      <w:ins w:id="444" w:author="Jacob Peoples" w:date="2021-06-23T19:20:00Z">
        <w:r w:rsidR="00933A3A">
          <w:rPr>
            <w:rFonts w:ascii="Times New Roman" w:hAnsi="Times New Roman" w:cs="Times New Roman"/>
          </w:rPr>
          <w:t>there was a large variance in performance across the cross-validation folds</w:t>
        </w:r>
      </w:ins>
      <w:r w:rsidRPr="00F306F9">
        <w:rPr>
          <w:rFonts w:ascii="Times New Roman" w:hAnsi="Times New Roman" w:cs="Times New Roman"/>
        </w:rPr>
        <w:t xml:space="preserve">. </w:t>
      </w:r>
      <w:commentRangeStart w:id="445"/>
      <w:ins w:id="446" w:author="Jacob Peoples" w:date="2021-06-23T19:21:00Z">
        <w:r w:rsidR="00933A3A">
          <w:rPr>
            <w:rFonts w:ascii="Times New Roman" w:hAnsi="Times New Roman" w:cs="Times New Roman"/>
          </w:rPr>
          <w:t xml:space="preserve">Given that the variance </w:t>
        </w:r>
      </w:ins>
      <w:ins w:id="447" w:author="Jacob Peoples" w:date="2021-06-23T19:22:00Z">
        <w:r w:rsidR="00933A3A">
          <w:rPr>
            <w:rFonts w:ascii="Times New Roman" w:hAnsi="Times New Roman" w:cs="Times New Roman"/>
          </w:rPr>
          <w:t>was much lower for the models using</w:t>
        </w:r>
      </w:ins>
      <w:ins w:id="448" w:author="Jacob Peoples" w:date="2021-06-23T19:21:00Z">
        <w:r w:rsidR="00933A3A">
          <w:rPr>
            <w:rFonts w:ascii="Times New Roman" w:hAnsi="Times New Roman" w:cs="Times New Roman"/>
          </w:rPr>
          <w:t xml:space="preserve"> feature selection, it is possible that the large variance was a product of overfitting</w:t>
        </w:r>
      </w:ins>
      <w:ins w:id="449" w:author="Jacob Peoples" w:date="2021-06-23T19:22:00Z">
        <w:r w:rsidR="00933A3A">
          <w:rPr>
            <w:rFonts w:ascii="Times New Roman" w:hAnsi="Times New Roman" w:cs="Times New Roman"/>
          </w:rPr>
          <w:t xml:space="preserve"> due to </w:t>
        </w:r>
      </w:ins>
      <w:ins w:id="450" w:author="Jacob Peoples" w:date="2021-06-23T19:23:00Z">
        <w:r w:rsidR="00933A3A">
          <w:rPr>
            <w:rFonts w:ascii="Times New Roman" w:hAnsi="Times New Roman" w:cs="Times New Roman"/>
          </w:rPr>
          <w:t>an overly high-dimensional feature space given the sample size</w:t>
        </w:r>
      </w:ins>
      <w:ins w:id="451" w:author="Jacob Peoples" w:date="2021-06-23T19:21:00Z">
        <w:r w:rsidR="00933A3A">
          <w:rPr>
            <w:rFonts w:ascii="Times New Roman" w:hAnsi="Times New Roman" w:cs="Times New Roman"/>
          </w:rPr>
          <w:t>.</w:t>
        </w:r>
      </w:ins>
      <w:del w:id="452" w:author="Jacob Peoples" w:date="2021-06-23T19:21:00Z">
        <w:r w:rsidRPr="00F306F9" w:rsidDel="00933A3A">
          <w:rPr>
            <w:rFonts w:ascii="Times New Roman" w:hAnsi="Times New Roman" w:cs="Times New Roman"/>
          </w:rPr>
          <w:delText>This variance decreased when using feature selection to filter features that may be less relevant to modelling the outcomes, indicating that there may still have been overfitting without feature selection.</w:delText>
        </w:r>
      </w:del>
      <w:r w:rsidRPr="00F306F9">
        <w:rPr>
          <w:rFonts w:ascii="Times New Roman" w:hAnsi="Times New Roman" w:cs="Times New Roman"/>
        </w:rPr>
        <w:t xml:space="preserve"> </w:t>
      </w:r>
      <w:commentRangeEnd w:id="445"/>
      <w:r w:rsidR="004D511E">
        <w:rPr>
          <w:rStyle w:val="CommentReference"/>
        </w:rPr>
        <w:commentReference w:id="445"/>
      </w:r>
    </w:p>
    <w:p w14:paraId="6493C60E" w14:textId="77777777" w:rsidR="00F306F9" w:rsidRPr="00F306F9" w:rsidRDefault="00F306F9" w:rsidP="00C67140">
      <w:pPr>
        <w:spacing w:after="0" w:line="360" w:lineRule="auto"/>
        <w:rPr>
          <w:rFonts w:ascii="Times New Roman" w:hAnsi="Times New Roman" w:cs="Times New Roman"/>
        </w:rPr>
      </w:pPr>
    </w:p>
    <w:p w14:paraId="1421E50D" w14:textId="59A16884" w:rsidR="00F306F9" w:rsidRPr="00F306F9" w:rsidRDefault="00F306F9" w:rsidP="00C67140">
      <w:pPr>
        <w:spacing w:after="0" w:line="360" w:lineRule="auto"/>
        <w:rPr>
          <w:rFonts w:ascii="Times New Roman" w:hAnsi="Times New Roman" w:cs="Times New Roman"/>
        </w:rPr>
      </w:pPr>
      <w:commentRangeStart w:id="453"/>
      <w:commentRangeStart w:id="454"/>
      <w:del w:id="455" w:author="Jacob Peoples" w:date="2021-06-23T19:26:00Z">
        <w:r w:rsidRPr="00F306F9" w:rsidDel="004D511E">
          <w:rPr>
            <w:rFonts w:ascii="Times New Roman" w:hAnsi="Times New Roman" w:cs="Times New Roman"/>
          </w:rPr>
          <w:delText>From previous work section</w:delText>
        </w:r>
      </w:del>
      <w:ins w:id="456" w:author="Jacob Peoples" w:date="2021-06-23T19:26:00Z">
        <w:r w:rsidR="004D511E">
          <w:rPr>
            <w:rFonts w:ascii="Times New Roman" w:hAnsi="Times New Roman" w:cs="Times New Roman"/>
          </w:rPr>
          <w:t>As</w:t>
        </w:r>
      </w:ins>
      <w:ins w:id="457" w:author="Ricky Hu" w:date="2021-07-05T21:25:00Z">
        <w:r w:rsidR="00372806">
          <w:rPr>
            <w:rFonts w:ascii="Times New Roman" w:hAnsi="Times New Roman" w:cs="Times New Roman"/>
          </w:rPr>
          <w:t xml:space="preserve"> discussed in the Existing Work section</w:t>
        </w:r>
      </w:ins>
      <w:ins w:id="458" w:author="Jacob Peoples" w:date="2021-06-23T19:26:00Z">
        <w:del w:id="459" w:author="Ricky Hu" w:date="2021-07-05T21:25:00Z">
          <w:r w:rsidR="004D511E" w:rsidDel="00372806">
            <w:rPr>
              <w:rFonts w:ascii="Times New Roman" w:hAnsi="Times New Roman" w:cs="Times New Roman"/>
            </w:rPr>
            <w:delText xml:space="preserve"> discussed earlier</w:delText>
          </w:r>
        </w:del>
      </w:ins>
      <w:commentRangeEnd w:id="453"/>
      <w:ins w:id="460" w:author="Jacob Peoples" w:date="2021-06-23T19:27:00Z">
        <w:del w:id="461" w:author="Ricky Hu" w:date="2021-07-05T21:25:00Z">
          <w:r w:rsidR="004D511E" w:rsidDel="00372806">
            <w:rPr>
              <w:rStyle w:val="CommentReference"/>
            </w:rPr>
            <w:commentReference w:id="453"/>
          </w:r>
        </w:del>
      </w:ins>
      <w:commentRangeEnd w:id="454"/>
      <w:r w:rsidR="00372806">
        <w:rPr>
          <w:rStyle w:val="CommentReference"/>
        </w:rPr>
        <w:commentReference w:id="454"/>
      </w:r>
      <w:r w:rsidRPr="00F306F9">
        <w:rPr>
          <w:rFonts w:ascii="Times New Roman" w:hAnsi="Times New Roman" w:cs="Times New Roman"/>
        </w:rPr>
        <w:t xml:space="preserve">, most </w:t>
      </w:r>
      <w:ins w:id="462" w:author="Jacob Peoples" w:date="2021-06-23T19:26:00Z">
        <w:r w:rsidR="004D511E">
          <w:rPr>
            <w:rFonts w:ascii="Times New Roman" w:hAnsi="Times New Roman" w:cs="Times New Roman"/>
          </w:rPr>
          <w:t xml:space="preserve">prior </w:t>
        </w:r>
      </w:ins>
      <w:r w:rsidRPr="00F306F9">
        <w:rPr>
          <w:rFonts w:ascii="Times New Roman" w:hAnsi="Times New Roman" w:cs="Times New Roman"/>
        </w:rPr>
        <w:t xml:space="preserve">studies reported a C-index lower than 0.60 when tested on dataset that was not used in creating the prediction model, with one study achieving a C-index of 0.64 </w:t>
      </w:r>
      <w:r w:rsidR="002E42B4">
        <w:rPr>
          <w:rFonts w:ascii="Times New Roman" w:hAnsi="Times New Roman" w:cs="Times New Roman"/>
        </w:rPr>
        <w:t>[9]</w:t>
      </w:r>
      <w:ins w:id="463" w:author="Jacob Peoples" w:date="2021-06-23T19:26:00Z">
        <w:r w:rsidR="004D511E">
          <w:rPr>
            <w:rFonts w:ascii="Times New Roman" w:hAnsi="Times New Roman" w:cs="Times New Roman"/>
          </w:rPr>
          <w:t>.</w:t>
        </w:r>
      </w:ins>
      <w:r w:rsidRPr="00F306F9">
        <w:rPr>
          <w:rFonts w:ascii="Times New Roman" w:hAnsi="Times New Roman" w:cs="Times New Roman"/>
        </w:rPr>
        <w:t xml:space="preserve"> Utilizing clinical data only resulted in prediction C-indices within </w:t>
      </w:r>
      <w:r w:rsidR="002E42B4">
        <w:rPr>
          <w:rFonts w:ascii="Times New Roman" w:hAnsi="Times New Roman" w:cs="Times New Roman"/>
        </w:rPr>
        <w:t>this range,</w:t>
      </w:r>
      <w:r w:rsidRPr="00F306F9">
        <w:rPr>
          <w:rFonts w:ascii="Times New Roman" w:hAnsi="Times New Roman" w:cs="Times New Roman"/>
        </w:rPr>
        <w:t xml:space="preserve"> though we did not have access to three of the variables in </w:t>
      </w:r>
      <w:commentRangeStart w:id="464"/>
      <w:del w:id="465" w:author="Ricky Hu" w:date="2021-07-05T10:58:00Z">
        <w:r w:rsidRPr="00F306F9" w:rsidDel="00E27F5D">
          <w:rPr>
            <w:rFonts w:ascii="Times New Roman" w:hAnsi="Times New Roman" w:cs="Times New Roman"/>
          </w:rPr>
          <w:delText>their</w:delText>
        </w:r>
        <w:commentRangeEnd w:id="464"/>
        <w:r w:rsidR="004D511E" w:rsidDel="00E27F5D">
          <w:rPr>
            <w:rStyle w:val="CommentReference"/>
          </w:rPr>
          <w:commentReference w:id="464"/>
        </w:r>
        <w:r w:rsidRPr="00F306F9" w:rsidDel="00E27F5D">
          <w:rPr>
            <w:rFonts w:ascii="Times New Roman" w:hAnsi="Times New Roman" w:cs="Times New Roman"/>
          </w:rPr>
          <w:delText xml:space="preserve"> model</w:delText>
        </w:r>
      </w:del>
      <w:ins w:id="466" w:author="Ricky Hu" w:date="2021-07-05T10:58:00Z">
        <w:r w:rsidR="00E27F5D">
          <w:rPr>
            <w:rFonts w:ascii="Times New Roman" w:hAnsi="Times New Roman" w:cs="Times New Roman"/>
          </w:rPr>
          <w:t>the model by Wang et al. [9]</w:t>
        </w:r>
      </w:ins>
      <w:r w:rsidRPr="00F306F9">
        <w:rPr>
          <w:rFonts w:ascii="Times New Roman" w:hAnsi="Times New Roman" w:cs="Times New Roman"/>
        </w:rPr>
        <w:t xml:space="preserve">. </w:t>
      </w:r>
      <w:ins w:id="467" w:author="Jacob Peoples" w:date="2021-06-23T19:33:00Z">
        <w:r w:rsidR="004D511E">
          <w:rPr>
            <w:rFonts w:ascii="Times New Roman" w:hAnsi="Times New Roman" w:cs="Times New Roman"/>
          </w:rPr>
          <w:t>In future studies, a fairer comparison between manual scoring systems and automated RSF methods could be done by ensuring that all clinical variables used to produce the score</w:t>
        </w:r>
        <w:r w:rsidR="000955FF">
          <w:rPr>
            <w:rFonts w:ascii="Times New Roman" w:hAnsi="Times New Roman" w:cs="Times New Roman"/>
          </w:rPr>
          <w:t xml:space="preserve"> are available to the RSF</w:t>
        </w:r>
      </w:ins>
      <w:ins w:id="468" w:author="Jacob Peoples" w:date="2021-06-23T19:34:00Z">
        <w:r w:rsidR="000955FF">
          <w:rPr>
            <w:rFonts w:ascii="Times New Roman" w:hAnsi="Times New Roman" w:cs="Times New Roman"/>
          </w:rPr>
          <w:t>.</w:t>
        </w:r>
      </w:ins>
      <w:del w:id="469" w:author="Jacob Peoples" w:date="2021-06-23T19:34:00Z">
        <w:r w:rsidRPr="00F306F9" w:rsidDel="000955FF">
          <w:rPr>
            <w:rFonts w:ascii="Times New Roman" w:hAnsi="Times New Roman" w:cs="Times New Roman"/>
          </w:rPr>
          <w:delText>Future studies can be done if data for variables used for other models are available to compare prediction performance when utilizing manual scoring systems and automated RSF methods.</w:delText>
        </w:r>
      </w:del>
    </w:p>
    <w:p w14:paraId="735CCEA7" w14:textId="77777777" w:rsidR="00F306F9" w:rsidRPr="00F306F9" w:rsidRDefault="00F306F9" w:rsidP="00C67140">
      <w:pPr>
        <w:spacing w:after="0" w:line="360" w:lineRule="auto"/>
        <w:rPr>
          <w:rFonts w:ascii="Times New Roman" w:hAnsi="Times New Roman" w:cs="Times New Roman"/>
        </w:rPr>
      </w:pPr>
    </w:p>
    <w:p w14:paraId="4A70DFF1" w14:textId="2F19B357" w:rsidR="00F306F9" w:rsidRPr="00F04FF3" w:rsidRDefault="00796E8D" w:rsidP="00C67140">
      <w:pPr>
        <w:spacing w:after="0" w:line="360" w:lineRule="auto"/>
        <w:rPr>
          <w:rFonts w:ascii="Times New Roman" w:hAnsi="Times New Roman" w:cs="Times New Roman"/>
          <w:strike/>
          <w:rPrChange w:id="470" w:author="Ricky Hu" w:date="2021-07-05T21:46:00Z">
            <w:rPr>
              <w:rFonts w:ascii="Times New Roman" w:hAnsi="Times New Roman" w:cs="Times New Roman"/>
            </w:rPr>
          </w:rPrChange>
        </w:rPr>
      </w:pPr>
      <w:ins w:id="471" w:author="Jacob Peoples" w:date="2021-06-23T19:36:00Z">
        <w:r w:rsidRPr="00F04FF3">
          <w:rPr>
            <w:rFonts w:ascii="Times New Roman" w:hAnsi="Times New Roman" w:cs="Times New Roman"/>
            <w:strike/>
            <w:rPrChange w:id="472" w:author="Ricky Hu" w:date="2021-07-05T21:46:00Z">
              <w:rPr>
                <w:rFonts w:ascii="Times New Roman" w:hAnsi="Times New Roman" w:cs="Times New Roman"/>
              </w:rPr>
            </w:rPrChange>
          </w:rPr>
          <w:t>Our mode</w:t>
        </w:r>
      </w:ins>
      <w:ins w:id="473" w:author="Jacob Peoples" w:date="2021-06-23T19:37:00Z">
        <w:r w:rsidRPr="00F04FF3">
          <w:rPr>
            <w:rFonts w:ascii="Times New Roman" w:hAnsi="Times New Roman" w:cs="Times New Roman"/>
            <w:strike/>
            <w:rPrChange w:id="474" w:author="Ricky Hu" w:date="2021-07-05T21:46:00Z">
              <w:rPr>
                <w:rFonts w:ascii="Times New Roman" w:hAnsi="Times New Roman" w:cs="Times New Roman"/>
              </w:rPr>
            </w:rPrChange>
          </w:rPr>
          <w:t xml:space="preserve">ls predicting local progression or any hepatic progression performed similarly when trained on only clinical variables. </w:t>
        </w:r>
        <w:commentRangeStart w:id="475"/>
        <w:commentRangeStart w:id="476"/>
        <w:r w:rsidRPr="00F04FF3">
          <w:rPr>
            <w:rFonts w:ascii="Times New Roman" w:hAnsi="Times New Roman" w:cs="Times New Roman"/>
            <w:strike/>
            <w:rPrChange w:id="477" w:author="Ricky Hu" w:date="2021-07-05T21:46:00Z">
              <w:rPr>
                <w:rFonts w:ascii="Times New Roman" w:hAnsi="Times New Roman" w:cs="Times New Roman"/>
              </w:rPr>
            </w:rPrChange>
          </w:rPr>
          <w:t xml:space="preserve">However, the models trained on features extracted </w:t>
        </w:r>
      </w:ins>
      <w:ins w:id="478" w:author="Jacob Peoples" w:date="2021-06-23T19:38:00Z">
        <w:r w:rsidRPr="00F04FF3">
          <w:rPr>
            <w:rFonts w:ascii="Times New Roman" w:hAnsi="Times New Roman" w:cs="Times New Roman"/>
            <w:strike/>
            <w:rPrChange w:id="479" w:author="Ricky Hu" w:date="2021-07-05T21:46:00Z">
              <w:rPr>
                <w:rFonts w:ascii="Times New Roman" w:hAnsi="Times New Roman" w:cs="Times New Roman"/>
              </w:rPr>
            </w:rPrChange>
          </w:rPr>
          <w:t xml:space="preserve">from the liver parenchyma only </w:t>
        </w:r>
        <w:r w:rsidRPr="00F04FF3">
          <w:rPr>
            <w:rFonts w:ascii="Times New Roman" w:hAnsi="Times New Roman" w:cs="Times New Roman"/>
            <w:strike/>
            <w:rPrChange w:id="480" w:author="Ricky Hu" w:date="2021-07-05T21:46:00Z">
              <w:rPr>
                <w:rFonts w:ascii="Times New Roman" w:hAnsi="Times New Roman" w:cs="Times New Roman"/>
              </w:rPr>
            </w:rPrChange>
          </w:rPr>
          <w:lastRenderedPageBreak/>
          <w:t xml:space="preserve">resulted in </w:t>
        </w:r>
        <w:del w:id="481" w:author="Ricky Hu" w:date="2021-07-05T21:42:00Z">
          <w:r w:rsidRPr="00F04FF3" w:rsidDel="00F04FF3">
            <w:rPr>
              <w:rFonts w:ascii="Times New Roman" w:hAnsi="Times New Roman" w:cs="Times New Roman"/>
              <w:strike/>
              <w:rPrChange w:id="482" w:author="Ricky Hu" w:date="2021-07-05T21:46:00Z">
                <w:rPr>
                  <w:rFonts w:ascii="Times New Roman" w:hAnsi="Times New Roman" w:cs="Times New Roman"/>
                </w:rPr>
              </w:rPrChange>
            </w:rPr>
            <w:delText xml:space="preserve">poorer prediction of local progression </w:delText>
          </w:r>
        </w:del>
      </w:ins>
      <w:ins w:id="483" w:author="Jacob Peoples" w:date="2021-06-23T19:39:00Z">
        <w:del w:id="484" w:author="Ricky Hu" w:date="2021-07-05T21:42:00Z">
          <w:r w:rsidRPr="00F04FF3" w:rsidDel="00F04FF3">
            <w:rPr>
              <w:rFonts w:ascii="Times New Roman" w:hAnsi="Times New Roman" w:cs="Times New Roman"/>
              <w:strike/>
              <w:rPrChange w:id="485" w:author="Ricky Hu" w:date="2021-07-05T21:46:00Z">
                <w:rPr>
                  <w:rFonts w:ascii="Times New Roman" w:hAnsi="Times New Roman" w:cs="Times New Roman"/>
                </w:rPr>
              </w:rPrChange>
            </w:rPr>
            <w:delText>regardless of</w:delText>
          </w:r>
        </w:del>
      </w:ins>
      <w:ins w:id="486" w:author="Ricky Hu" w:date="2021-07-05T21:42:00Z">
        <w:r w:rsidR="00F04FF3" w:rsidRPr="00F04FF3">
          <w:rPr>
            <w:rFonts w:ascii="Times New Roman" w:hAnsi="Times New Roman" w:cs="Times New Roman"/>
            <w:strike/>
            <w:rPrChange w:id="487" w:author="Ricky Hu" w:date="2021-07-05T21:46:00Z">
              <w:rPr>
                <w:rFonts w:ascii="Times New Roman" w:hAnsi="Times New Roman" w:cs="Times New Roman"/>
              </w:rPr>
            </w:rPrChange>
          </w:rPr>
          <w:t>near random prediction regardless of</w:t>
        </w:r>
      </w:ins>
      <w:ins w:id="488" w:author="Jacob Peoples" w:date="2021-06-23T19:39:00Z">
        <w:r w:rsidRPr="00F04FF3">
          <w:rPr>
            <w:rFonts w:ascii="Times New Roman" w:hAnsi="Times New Roman" w:cs="Times New Roman"/>
            <w:strike/>
            <w:rPrChange w:id="489" w:author="Ricky Hu" w:date="2021-07-05T21:46:00Z">
              <w:rPr>
                <w:rFonts w:ascii="Times New Roman" w:hAnsi="Times New Roman" w:cs="Times New Roman"/>
              </w:rPr>
            </w:rPrChange>
          </w:rPr>
          <w:t xml:space="preserve"> feature selection</w:t>
        </w:r>
      </w:ins>
      <w:commentRangeEnd w:id="475"/>
      <w:ins w:id="490" w:author="Jacob Peoples" w:date="2021-06-23T19:40:00Z">
        <w:r w:rsidRPr="00F04FF3">
          <w:rPr>
            <w:rStyle w:val="CommentReference"/>
            <w:strike/>
            <w:rPrChange w:id="491" w:author="Ricky Hu" w:date="2021-07-05T21:46:00Z">
              <w:rPr>
                <w:rStyle w:val="CommentReference"/>
              </w:rPr>
            </w:rPrChange>
          </w:rPr>
          <w:commentReference w:id="475"/>
        </w:r>
      </w:ins>
      <w:commentRangeEnd w:id="476"/>
      <w:r w:rsidR="00F04FF3" w:rsidRPr="00F04FF3">
        <w:rPr>
          <w:rStyle w:val="CommentReference"/>
          <w:strike/>
          <w:rPrChange w:id="492" w:author="Ricky Hu" w:date="2021-07-05T21:46:00Z">
            <w:rPr>
              <w:rStyle w:val="CommentReference"/>
            </w:rPr>
          </w:rPrChange>
        </w:rPr>
        <w:commentReference w:id="476"/>
      </w:r>
      <w:ins w:id="493" w:author="Jacob Peoples" w:date="2021-06-23T19:39:00Z">
        <w:r w:rsidRPr="00F04FF3">
          <w:rPr>
            <w:rFonts w:ascii="Times New Roman" w:hAnsi="Times New Roman" w:cs="Times New Roman"/>
            <w:strike/>
            <w:rPrChange w:id="494" w:author="Ricky Hu" w:date="2021-07-05T21:46:00Z">
              <w:rPr>
                <w:rFonts w:ascii="Times New Roman" w:hAnsi="Times New Roman" w:cs="Times New Roman"/>
              </w:rPr>
            </w:rPrChange>
          </w:rPr>
          <w:t xml:space="preserve">. </w:t>
        </w:r>
      </w:ins>
      <w:del w:id="495" w:author="Jacob Peoples" w:date="2021-06-23T19:39:00Z">
        <w:r w:rsidR="00F306F9" w:rsidRPr="00F04FF3" w:rsidDel="00796E8D">
          <w:rPr>
            <w:rFonts w:ascii="Times New Roman" w:hAnsi="Times New Roman" w:cs="Times New Roman"/>
            <w:strike/>
            <w:rPrChange w:id="496" w:author="Ricky Hu" w:date="2021-07-05T21:46:00Z">
              <w:rPr>
                <w:rFonts w:ascii="Times New Roman" w:hAnsi="Times New Roman" w:cs="Times New Roman"/>
              </w:rPr>
            </w:rPrChange>
          </w:rPr>
          <w:delText xml:space="preserve">Utilizing local progression or any hepatic progression did not have a significant accuracy difference than when using clinical variables. However, utilizing only liver parenchyma volumes resulted in poorer prediction of local progression regardless of feature selection. </w:delText>
        </w:r>
      </w:del>
      <w:r w:rsidR="00F306F9" w:rsidRPr="00F04FF3">
        <w:rPr>
          <w:rFonts w:ascii="Times New Roman" w:hAnsi="Times New Roman" w:cs="Times New Roman"/>
          <w:strike/>
          <w:rPrChange w:id="497" w:author="Ricky Hu" w:date="2021-07-05T21:46:00Z">
            <w:rPr>
              <w:rFonts w:ascii="Times New Roman" w:hAnsi="Times New Roman" w:cs="Times New Roman"/>
            </w:rPr>
          </w:rPrChange>
        </w:rPr>
        <w:t xml:space="preserve">This was expected as radiomic features that ignored the tumor was unable to predict recurrence locally near the tumor. </w:t>
      </w:r>
    </w:p>
    <w:p w14:paraId="674C0361" w14:textId="77777777" w:rsidR="00F306F9" w:rsidRPr="00F306F9" w:rsidRDefault="00F306F9" w:rsidP="00C67140">
      <w:pPr>
        <w:spacing w:after="0" w:line="360" w:lineRule="auto"/>
        <w:rPr>
          <w:rFonts w:ascii="Times New Roman" w:hAnsi="Times New Roman" w:cs="Times New Roman"/>
        </w:rPr>
      </w:pPr>
    </w:p>
    <w:p w14:paraId="0CA3CCEA" w14:textId="3961CA3B" w:rsidR="00621201" w:rsidRPr="00F306F9" w:rsidRDefault="0055213A">
      <w:pPr>
        <w:spacing w:after="0" w:line="360" w:lineRule="auto"/>
        <w:rPr>
          <w:rFonts w:ascii="Times New Roman" w:hAnsi="Times New Roman" w:cs="Times New Roman"/>
        </w:rPr>
      </w:pPr>
      <w:ins w:id="498" w:author="Jacob Peoples" w:date="2021-06-23T19:53:00Z">
        <w:r>
          <w:rPr>
            <w:rFonts w:ascii="Times New Roman" w:hAnsi="Times New Roman" w:cs="Times New Roman"/>
          </w:rPr>
          <w:t>The best performing model</w:t>
        </w:r>
      </w:ins>
      <w:ins w:id="499" w:author="Jacob Peoples" w:date="2021-06-23T19:55:00Z">
        <w:r w:rsidR="00FB7F8F">
          <w:rPr>
            <w:rFonts w:ascii="Times New Roman" w:hAnsi="Times New Roman" w:cs="Times New Roman"/>
          </w:rPr>
          <w:t xml:space="preserve"> for </w:t>
        </w:r>
      </w:ins>
      <w:ins w:id="500" w:author="Jacob Peoples" w:date="2021-06-23T19:56:00Z">
        <w:r w:rsidR="00FB7F8F">
          <w:rPr>
            <w:rFonts w:ascii="Times New Roman" w:hAnsi="Times New Roman" w:cs="Times New Roman"/>
          </w:rPr>
          <w:t>prediction of any hepatic recurrence</w:t>
        </w:r>
      </w:ins>
      <w:ins w:id="501" w:author="Jacob Peoples" w:date="2021-06-23T19:53:00Z">
        <w:r>
          <w:rPr>
            <w:rFonts w:ascii="Times New Roman" w:hAnsi="Times New Roman" w:cs="Times New Roman"/>
          </w:rPr>
          <w:t xml:space="preserve"> was</w:t>
        </w:r>
        <w:r w:rsidR="00FB7F8F">
          <w:rPr>
            <w:rFonts w:ascii="Times New Roman" w:hAnsi="Times New Roman" w:cs="Times New Roman"/>
          </w:rPr>
          <w:t xml:space="preserve"> t</w:t>
        </w:r>
      </w:ins>
      <w:ins w:id="502" w:author="Jacob Peoples" w:date="2021-06-23T19:54:00Z">
        <w:r w:rsidR="00FB7F8F">
          <w:rPr>
            <w:rFonts w:ascii="Times New Roman" w:hAnsi="Times New Roman" w:cs="Times New Roman"/>
          </w:rPr>
          <w:t xml:space="preserve">hat relying on radiomic features extracted from the union of the liver parenchyma and tumor, with feature selection enabled, achieving a C-index of </w:t>
        </w:r>
        <w:r w:rsidR="00FB7F8F" w:rsidRPr="00F306F9">
          <w:rPr>
            <w:rFonts w:ascii="Times New Roman" w:hAnsi="Times New Roman" w:cs="Times New Roman"/>
          </w:rPr>
          <w:t>0.7</w:t>
        </w:r>
        <w:r w:rsidR="00FB7F8F">
          <w:rPr>
            <w:rFonts w:ascii="Times New Roman" w:hAnsi="Times New Roman" w:cs="Times New Roman"/>
          </w:rPr>
          <w:t xml:space="preserve">6 </w:t>
        </w:r>
        <w:r w:rsidR="00FB7F8F" w:rsidRPr="00BB3697">
          <w:rPr>
            <w:rFonts w:ascii="Times New Roman" w:eastAsia="Times New Roman" w:hAnsi="Times New Roman" w:cs="Times New Roman"/>
            <w:color w:val="000000"/>
          </w:rPr>
          <w:t>±</w:t>
        </w:r>
        <w:r w:rsidR="00FB7F8F">
          <w:rPr>
            <w:rFonts w:ascii="Times New Roman" w:eastAsia="Times New Roman" w:hAnsi="Times New Roman" w:cs="Times New Roman"/>
            <w:color w:val="000000"/>
          </w:rPr>
          <w:t xml:space="preserve"> </w:t>
        </w:r>
        <w:r w:rsidR="00FB7F8F" w:rsidRPr="00F306F9">
          <w:rPr>
            <w:rFonts w:ascii="Times New Roman" w:hAnsi="Times New Roman" w:cs="Times New Roman"/>
          </w:rPr>
          <w:t>0.06</w:t>
        </w:r>
      </w:ins>
      <w:ins w:id="503" w:author="Jacob Peoples" w:date="2021-06-23T19:56:00Z">
        <w:r w:rsidR="00FB7F8F">
          <w:rPr>
            <w:rFonts w:ascii="Times New Roman" w:hAnsi="Times New Roman" w:cs="Times New Roman"/>
          </w:rPr>
          <w:t>.</w:t>
        </w:r>
      </w:ins>
      <w:del w:id="504" w:author="Jacob Peoples" w:date="2021-06-23T19:56:00Z">
        <w:r w:rsidR="00F306F9" w:rsidRPr="00F306F9" w:rsidDel="00FB7F8F">
          <w:rPr>
            <w:rFonts w:ascii="Times New Roman" w:hAnsi="Times New Roman" w:cs="Times New Roman"/>
          </w:rPr>
          <w:delText>The greatest accuracy of a C-index of 0.7</w:delText>
        </w:r>
        <w:r w:rsidR="00E0599B" w:rsidDel="00FB7F8F">
          <w:rPr>
            <w:rFonts w:ascii="Times New Roman" w:hAnsi="Times New Roman" w:cs="Times New Roman"/>
          </w:rPr>
          <w:delText xml:space="preserve">6 </w:delText>
        </w:r>
        <w:r w:rsidR="002E42B4" w:rsidRPr="00BB3697" w:rsidDel="00FB7F8F">
          <w:rPr>
            <w:rFonts w:ascii="Times New Roman" w:eastAsia="Times New Roman" w:hAnsi="Times New Roman" w:cs="Times New Roman"/>
            <w:color w:val="000000"/>
          </w:rPr>
          <w:delText>±</w:delText>
        </w:r>
        <w:r w:rsidR="002E42B4" w:rsidDel="00FB7F8F">
          <w:rPr>
            <w:rFonts w:ascii="Times New Roman" w:eastAsia="Times New Roman" w:hAnsi="Times New Roman" w:cs="Times New Roman"/>
            <w:color w:val="000000"/>
          </w:rPr>
          <w:delText xml:space="preserve"> </w:delText>
        </w:r>
        <w:r w:rsidR="00F306F9" w:rsidRPr="00F306F9" w:rsidDel="00FB7F8F">
          <w:rPr>
            <w:rFonts w:ascii="Times New Roman" w:hAnsi="Times New Roman" w:cs="Times New Roman"/>
          </w:rPr>
          <w:delText xml:space="preserve">0.06 </w:delText>
        </w:r>
        <w:r w:rsidR="002E42B4" w:rsidDel="00FB7F8F">
          <w:rPr>
            <w:rFonts w:ascii="Times New Roman" w:hAnsi="Times New Roman" w:cs="Times New Roman"/>
          </w:rPr>
          <w:delText>was achieved</w:delText>
        </w:r>
        <w:r w:rsidR="00F306F9" w:rsidRPr="00F306F9" w:rsidDel="00FB7F8F">
          <w:rPr>
            <w:rFonts w:ascii="Times New Roman" w:hAnsi="Times New Roman" w:cs="Times New Roman"/>
          </w:rPr>
          <w:delText xml:space="preserve"> when utilizing the proposed method of the union of the liver parenchyma and tumor volumes for radiomic feature extraction, enabling feature selection, and RSF modelling to predict any hepatic progression.</w:delText>
        </w:r>
      </w:del>
      <w:r w:rsidR="00F306F9" w:rsidRPr="00F306F9">
        <w:rPr>
          <w:rFonts w:ascii="Times New Roman" w:hAnsi="Times New Roman" w:cs="Times New Roman"/>
        </w:rPr>
        <w:t xml:space="preserve"> The C-index accuracy is greater than the 95% confidence interval of any previous studies to our knowledge. </w:t>
      </w:r>
      <w:del w:id="505" w:author="Jacob Peoples" w:date="2021-06-23T19:57:00Z">
        <w:r w:rsidR="00F306F9" w:rsidRPr="00F306F9" w:rsidDel="00FB7F8F">
          <w:rPr>
            <w:rFonts w:ascii="Times New Roman" w:hAnsi="Times New Roman" w:cs="Times New Roman"/>
          </w:rPr>
          <w:delText>The proposed method performs well at predicting both hepatic and</w:delText>
        </w:r>
      </w:del>
      <w:ins w:id="506" w:author="Jacob Peoples" w:date="2021-06-23T19:57:00Z">
        <w:r w:rsidR="00FB7F8F">
          <w:rPr>
            <w:rFonts w:ascii="Times New Roman" w:hAnsi="Times New Roman" w:cs="Times New Roman"/>
          </w:rPr>
          <w:t>This method was second best at predicting</w:t>
        </w:r>
      </w:ins>
      <w:r w:rsidR="00F306F9" w:rsidRPr="00F306F9">
        <w:rPr>
          <w:rFonts w:ascii="Times New Roman" w:hAnsi="Times New Roman" w:cs="Times New Roman"/>
        </w:rPr>
        <w:t xml:space="preserve"> local progression</w:t>
      </w:r>
      <w:ins w:id="507" w:author="Jacob Peoples" w:date="2021-06-23T20:00:00Z">
        <w:r w:rsidR="00FB7F8F">
          <w:rPr>
            <w:rFonts w:ascii="Times New Roman" w:hAnsi="Times New Roman" w:cs="Times New Roman"/>
          </w:rPr>
          <w:t xml:space="preserve"> in terms of mean C-index (</w:t>
        </w:r>
      </w:ins>
      <w:ins w:id="508" w:author="Jacob Peoples" w:date="2021-06-23T19:57:00Z">
        <w:r w:rsidR="00FB7F8F" w:rsidRPr="00607361">
          <w:rPr>
            <w:rFonts w:ascii="Times New Roman" w:eastAsia="Times New Roman" w:hAnsi="Times New Roman" w:cs="Times New Roman"/>
            <w:color w:val="000000"/>
          </w:rPr>
          <w:t>0.72 ± 0.05</w:t>
        </w:r>
      </w:ins>
      <w:ins w:id="509" w:author="Jacob Peoples" w:date="2021-06-23T20:00:00Z">
        <w:r w:rsidR="00FB7F8F">
          <w:rPr>
            <w:rFonts w:ascii="Times New Roman" w:eastAsia="Times New Roman" w:hAnsi="Times New Roman" w:cs="Times New Roman"/>
            <w:color w:val="000000"/>
          </w:rPr>
          <w:t>)</w:t>
        </w:r>
      </w:ins>
      <w:ins w:id="510" w:author="Jacob Peoples" w:date="2021-06-23T19:57:00Z">
        <w:r w:rsidR="00FB7F8F">
          <w:rPr>
            <w:rFonts w:ascii="Times New Roman" w:eastAsia="Times New Roman" w:hAnsi="Times New Roman" w:cs="Times New Roman"/>
            <w:color w:val="000000"/>
          </w:rPr>
          <w:t>, falling only behind the model</w:t>
        </w:r>
      </w:ins>
      <w:ins w:id="511" w:author="Jacob Peoples" w:date="2021-06-23T19:58:00Z">
        <w:r w:rsidR="00FB7F8F">
          <w:rPr>
            <w:rFonts w:ascii="Times New Roman" w:eastAsia="Times New Roman" w:hAnsi="Times New Roman" w:cs="Times New Roman"/>
            <w:color w:val="000000"/>
          </w:rPr>
          <w:t xml:space="preserve"> trained on clinical imaging features with no feature selection</w:t>
        </w:r>
      </w:ins>
      <w:ins w:id="512" w:author="Jacob Peoples" w:date="2021-06-23T19:59:00Z">
        <w:r w:rsidR="00FB7F8F">
          <w:rPr>
            <w:rFonts w:ascii="Times New Roman" w:eastAsia="Times New Roman" w:hAnsi="Times New Roman" w:cs="Times New Roman"/>
            <w:color w:val="000000"/>
          </w:rPr>
          <w:t xml:space="preserve"> </w:t>
        </w:r>
      </w:ins>
      <w:ins w:id="513" w:author="Jacob Peoples" w:date="2021-06-23T20:01:00Z">
        <w:r w:rsidR="00FB7F8F">
          <w:rPr>
            <w:rFonts w:ascii="Times New Roman" w:eastAsia="Times New Roman" w:hAnsi="Times New Roman" w:cs="Times New Roman"/>
            <w:color w:val="000000"/>
          </w:rPr>
          <w:t>(</w:t>
        </w:r>
      </w:ins>
      <w:ins w:id="514" w:author="Jacob Peoples" w:date="2021-06-23T19:59:00Z">
        <w:r w:rsidR="00FB7F8F" w:rsidRPr="00607361">
          <w:rPr>
            <w:rFonts w:ascii="Times New Roman" w:eastAsia="Times New Roman" w:hAnsi="Times New Roman" w:cs="Times New Roman"/>
            <w:color w:val="000000"/>
          </w:rPr>
          <w:t>0.74 ± 0.21</w:t>
        </w:r>
      </w:ins>
      <w:ins w:id="515" w:author="Jacob Peoples" w:date="2021-06-23T20:01:00Z">
        <w:r w:rsidR="00FB7F8F">
          <w:rPr>
            <w:rFonts w:ascii="Times New Roman" w:eastAsia="Times New Roman" w:hAnsi="Times New Roman" w:cs="Times New Roman"/>
            <w:color w:val="000000"/>
          </w:rPr>
          <w:t>)</w:t>
        </w:r>
        <w:r w:rsidR="00FB7F8F">
          <w:rPr>
            <w:rFonts w:ascii="Times New Roman" w:hAnsi="Times New Roman" w:cs="Times New Roman"/>
          </w:rPr>
          <w:t>, however, the latter model</w:t>
        </w:r>
      </w:ins>
      <w:ins w:id="516" w:author="Jacob Peoples" w:date="2021-06-23T20:03:00Z">
        <w:r w:rsidR="00FB7F8F">
          <w:rPr>
            <w:rFonts w:ascii="Times New Roman" w:hAnsi="Times New Roman" w:cs="Times New Roman"/>
          </w:rPr>
          <w:t>’s confidence interval entirely contains that of the former</w:t>
        </w:r>
      </w:ins>
      <w:ins w:id="517" w:author="Jacob Peoples" w:date="2021-06-23T20:01:00Z">
        <w:r w:rsidR="00FB7F8F">
          <w:rPr>
            <w:rFonts w:ascii="Times New Roman" w:hAnsi="Times New Roman" w:cs="Times New Roman"/>
          </w:rPr>
          <w:t>.</w:t>
        </w:r>
      </w:ins>
      <w:del w:id="518" w:author="Jacob Peoples" w:date="2021-06-23T20:01:00Z">
        <w:r w:rsidR="00F306F9" w:rsidRPr="00F306F9" w:rsidDel="00FB7F8F">
          <w:rPr>
            <w:rFonts w:ascii="Times New Roman" w:hAnsi="Times New Roman" w:cs="Times New Roman"/>
          </w:rPr>
          <w:delText>.</w:delText>
        </w:r>
      </w:del>
      <w:r w:rsidR="00F306F9" w:rsidRPr="00F306F9">
        <w:rPr>
          <w:rFonts w:ascii="Times New Roman" w:hAnsi="Times New Roman" w:cs="Times New Roman"/>
        </w:rPr>
        <w:t xml:space="preserve"> </w:t>
      </w:r>
      <w:commentRangeStart w:id="519"/>
      <w:commentRangeStart w:id="520"/>
      <w:del w:id="521" w:author="Jacob Peoples" w:date="2021-06-23T20:03:00Z">
        <w:r w:rsidR="00E0599B" w:rsidDel="00FB7F8F">
          <w:rPr>
            <w:rFonts w:ascii="Times New Roman" w:hAnsi="Times New Roman" w:cs="Times New Roman"/>
          </w:rPr>
          <w:delText xml:space="preserve">This </w:delText>
        </w:r>
      </w:del>
      <w:ins w:id="522" w:author="Jacob Peoples" w:date="2021-06-23T20:03:00Z">
        <w:r w:rsidR="00FB7F8F">
          <w:rPr>
            <w:rFonts w:ascii="Times New Roman" w:hAnsi="Times New Roman" w:cs="Times New Roman"/>
          </w:rPr>
          <w:t>The comparatively high performance of the model using the tu</w:t>
        </w:r>
      </w:ins>
      <w:ins w:id="523" w:author="Jacob Peoples" w:date="2021-06-23T20:04:00Z">
        <w:r w:rsidR="00FB7F8F">
          <w:rPr>
            <w:rFonts w:ascii="Times New Roman" w:hAnsi="Times New Roman" w:cs="Times New Roman"/>
          </w:rPr>
          <w:t>mor and parenchyma</w:t>
        </w:r>
      </w:ins>
      <w:ins w:id="524" w:author="Jacob Peoples" w:date="2021-06-23T20:03:00Z">
        <w:r w:rsidR="00FB7F8F">
          <w:rPr>
            <w:rFonts w:ascii="Times New Roman" w:hAnsi="Times New Roman" w:cs="Times New Roman"/>
          </w:rPr>
          <w:t xml:space="preserve"> </w:t>
        </w:r>
      </w:ins>
      <w:r w:rsidR="00E0599B">
        <w:rPr>
          <w:rFonts w:ascii="Times New Roman" w:hAnsi="Times New Roman" w:cs="Times New Roman"/>
        </w:rPr>
        <w:t xml:space="preserve">may suggest that there is </w:t>
      </w:r>
      <w:r w:rsidR="009D702F">
        <w:rPr>
          <w:rFonts w:ascii="Times New Roman" w:hAnsi="Times New Roman" w:cs="Times New Roman"/>
        </w:rPr>
        <w:t>predictive</w:t>
      </w:r>
      <w:r w:rsidR="00E0599B">
        <w:rPr>
          <w:rFonts w:ascii="Times New Roman" w:hAnsi="Times New Roman" w:cs="Times New Roman"/>
        </w:rPr>
        <w:t xml:space="preserve"> </w:t>
      </w:r>
      <w:r w:rsidR="009D702F">
        <w:rPr>
          <w:rFonts w:ascii="Times New Roman" w:hAnsi="Times New Roman" w:cs="Times New Roman"/>
        </w:rPr>
        <w:t>textural</w:t>
      </w:r>
      <w:r w:rsidR="00E0599B">
        <w:rPr>
          <w:rFonts w:ascii="Times New Roman" w:hAnsi="Times New Roman" w:cs="Times New Roman"/>
        </w:rPr>
        <w:t xml:space="preserve"> information within the liver parenchyma and tumor volume </w:t>
      </w:r>
      <w:r w:rsidR="009D702F">
        <w:rPr>
          <w:rFonts w:ascii="Times New Roman" w:hAnsi="Times New Roman" w:cs="Times New Roman"/>
        </w:rPr>
        <w:t xml:space="preserve">that may be investigated further to understand structural changes leading to a different prognosis. </w:t>
      </w:r>
      <w:commentRangeEnd w:id="519"/>
      <w:r>
        <w:rPr>
          <w:rStyle w:val="CommentReference"/>
        </w:rPr>
        <w:commentReference w:id="519"/>
      </w:r>
      <w:commentRangeEnd w:id="520"/>
      <w:r w:rsidR="00F04FF3">
        <w:rPr>
          <w:rStyle w:val="CommentReference"/>
        </w:rPr>
        <w:commentReference w:id="520"/>
      </w:r>
      <w:ins w:id="525" w:author="Ricky Hu" w:date="2021-07-05T21:46:00Z">
        <w:r w:rsidR="00F04FF3">
          <w:rPr>
            <w:rFonts w:ascii="Times New Roman" w:hAnsi="Times New Roman" w:cs="Times New Roman"/>
          </w:rPr>
          <w:t xml:space="preserve">This is consistent with findings from Simpson et al. </w:t>
        </w:r>
      </w:ins>
      <w:ins w:id="526" w:author="Ricky Hu" w:date="2021-07-05T21:47:00Z">
        <w:r w:rsidR="00F04FF3">
          <w:rPr>
            <w:rFonts w:ascii="Times New Roman" w:hAnsi="Times New Roman" w:cs="Times New Roman"/>
          </w:rPr>
          <w:t xml:space="preserve">[14], who observed that increased homogeneity of liver texture is associated with recurrence. </w:t>
        </w:r>
      </w:ins>
      <w:r w:rsidR="009D702F">
        <w:rPr>
          <w:rFonts w:ascii="Times New Roman" w:hAnsi="Times New Roman" w:cs="Times New Roman"/>
        </w:rPr>
        <w:t xml:space="preserve">The low accuracy when utilizing imaging clinical </w:t>
      </w:r>
      <w:r w:rsidR="002E42B4">
        <w:rPr>
          <w:rFonts w:ascii="Times New Roman" w:hAnsi="Times New Roman" w:cs="Times New Roman"/>
        </w:rPr>
        <w:t>variables only for predicting any hepatic progression was expected, as the imaging variables were related to the target tumor volume.</w:t>
      </w:r>
    </w:p>
    <w:p w14:paraId="7DF59C44" w14:textId="77777777" w:rsidR="00F306F9" w:rsidRPr="00F306F9" w:rsidRDefault="00F306F9" w:rsidP="00C67140">
      <w:pPr>
        <w:spacing w:after="0" w:line="360" w:lineRule="auto"/>
        <w:rPr>
          <w:rFonts w:ascii="Times New Roman" w:hAnsi="Times New Roman" w:cs="Times New Roman"/>
        </w:rPr>
      </w:pPr>
    </w:p>
    <w:p w14:paraId="5278D7E2" w14:textId="33A06C4B"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accuracy of the RSF has two major implications. First, radiomic features provide correlations to tumor progression. Changes in liver texture visualized on a CT image can be quantified with features associated with progression. </w:t>
      </w:r>
      <w:del w:id="527" w:author="Jacob Peoples" w:date="2021-06-23T20:07:00Z">
        <w:r w:rsidRPr="00F306F9" w:rsidDel="008E6757">
          <w:rPr>
            <w:rFonts w:ascii="Times New Roman" w:hAnsi="Times New Roman" w:cs="Times New Roman"/>
          </w:rPr>
          <w:delText>As the radiomic extraction method is a computational observation</w:delText>
        </w:r>
      </w:del>
      <w:ins w:id="528" w:author="Ricky Hu" w:date="2021-07-05T21:39:00Z">
        <w:r w:rsidR="00F04FF3">
          <w:rPr>
            <w:rFonts w:ascii="Times New Roman" w:hAnsi="Times New Roman" w:cs="Times New Roman"/>
          </w:rPr>
          <w:t>Although subjective labelling results in inter-observer error in segmentation of the volume of interest, the extraction</w:t>
        </w:r>
      </w:ins>
      <w:ins w:id="529" w:author="Jacob Peoples" w:date="2021-06-23T20:07:00Z">
        <w:del w:id="530" w:author="Ricky Hu" w:date="2021-07-05T21:39:00Z">
          <w:r w:rsidR="008E6757" w:rsidDel="00F04FF3">
            <w:rPr>
              <w:rFonts w:ascii="Times New Roman" w:hAnsi="Times New Roman" w:cs="Times New Roman"/>
            </w:rPr>
            <w:delText>Given that the extraction of</w:delText>
          </w:r>
        </w:del>
        <w:r w:rsidR="008E6757">
          <w:rPr>
            <w:rFonts w:ascii="Times New Roman" w:hAnsi="Times New Roman" w:cs="Times New Roman"/>
          </w:rPr>
          <w:t xml:space="preserve"> radiomic features is quantitative and automated</w:t>
        </w:r>
      </w:ins>
      <w:ins w:id="531" w:author="Ricky Hu" w:date="2021-07-05T21:39:00Z">
        <w:r w:rsidR="00F04FF3">
          <w:rPr>
            <w:rFonts w:ascii="Times New Roman" w:hAnsi="Times New Roman" w:cs="Times New Roman"/>
          </w:rPr>
          <w:t xml:space="preserve"> compared to manua</w:t>
        </w:r>
      </w:ins>
      <w:ins w:id="532" w:author="Ricky Hu" w:date="2021-07-05T21:40:00Z">
        <w:r w:rsidR="00F04FF3">
          <w:rPr>
            <w:rFonts w:ascii="Times New Roman" w:hAnsi="Times New Roman" w:cs="Times New Roman"/>
          </w:rPr>
          <w:t>l analysis of the volume, reducing variability</w:t>
        </w:r>
      </w:ins>
      <w:del w:id="533" w:author="Ricky Hu" w:date="2021-07-05T21:39:00Z">
        <w:r w:rsidRPr="00F306F9" w:rsidDel="00F04FF3">
          <w:rPr>
            <w:rFonts w:ascii="Times New Roman" w:hAnsi="Times New Roman" w:cs="Times New Roman"/>
          </w:rPr>
          <w:delText xml:space="preserve">, it provides consistency </w:delText>
        </w:r>
      </w:del>
      <w:ins w:id="534" w:author="Jacob Peoples" w:date="2021-06-23T20:08:00Z">
        <w:del w:id="535" w:author="Ricky Hu" w:date="2021-07-05T21:39:00Z">
          <w:r w:rsidR="008E6757" w:rsidDel="00F04FF3">
            <w:rPr>
              <w:rFonts w:ascii="Times New Roman" w:hAnsi="Times New Roman" w:cs="Times New Roman"/>
            </w:rPr>
            <w:delText>compared to</w:delText>
          </w:r>
        </w:del>
      </w:ins>
      <w:del w:id="536" w:author="Ricky Hu" w:date="2021-07-05T21:39:00Z">
        <w:r w:rsidRPr="00F306F9" w:rsidDel="00F04FF3">
          <w:rPr>
            <w:rFonts w:ascii="Times New Roman" w:hAnsi="Times New Roman" w:cs="Times New Roman"/>
          </w:rPr>
          <w:delText xml:space="preserve">as manual analysis </w:delText>
        </w:r>
      </w:del>
      <w:ins w:id="537" w:author="Jacob Peoples" w:date="2021-06-23T20:08:00Z">
        <w:del w:id="538" w:author="Ricky Hu" w:date="2021-07-05T21:39:00Z">
          <w:r w:rsidR="008E6757" w:rsidDel="00F04FF3">
            <w:rPr>
              <w:rFonts w:ascii="Times New Roman" w:hAnsi="Times New Roman" w:cs="Times New Roman"/>
            </w:rPr>
            <w:delText xml:space="preserve">which </w:delText>
          </w:r>
        </w:del>
      </w:ins>
      <w:del w:id="539" w:author="Ricky Hu" w:date="2021-07-05T21:39:00Z">
        <w:r w:rsidRPr="00F306F9" w:rsidDel="00F04FF3">
          <w:rPr>
            <w:rFonts w:ascii="Times New Roman" w:hAnsi="Times New Roman" w:cs="Times New Roman"/>
          </w:rPr>
          <w:delText xml:space="preserve">is susceptible to subjective </w:delText>
        </w:r>
        <w:commentRangeStart w:id="540"/>
        <w:commentRangeStart w:id="541"/>
        <w:r w:rsidRPr="00F306F9" w:rsidDel="00F04FF3">
          <w:rPr>
            <w:rFonts w:ascii="Times New Roman" w:hAnsi="Times New Roman" w:cs="Times New Roman"/>
          </w:rPr>
          <w:delText>inter-observer error</w:delText>
        </w:r>
      </w:del>
      <w:r w:rsidRPr="00F306F9">
        <w:rPr>
          <w:rFonts w:ascii="Times New Roman" w:hAnsi="Times New Roman" w:cs="Times New Roman"/>
        </w:rPr>
        <w:t>.</w:t>
      </w:r>
      <w:commentRangeEnd w:id="540"/>
      <w:r w:rsidR="008E6757">
        <w:rPr>
          <w:rStyle w:val="CommentReference"/>
        </w:rPr>
        <w:commentReference w:id="540"/>
      </w:r>
      <w:commentRangeEnd w:id="541"/>
      <w:r w:rsidR="00427202">
        <w:rPr>
          <w:rStyle w:val="CommentReference"/>
        </w:rPr>
        <w:commentReference w:id="541"/>
      </w:r>
      <w:r w:rsidRPr="00F306F9">
        <w:rPr>
          <w:rFonts w:ascii="Times New Roman" w:hAnsi="Times New Roman" w:cs="Times New Roman"/>
        </w:rPr>
        <w:t xml:space="preserve"> </w:t>
      </w:r>
      <w:del w:id="542" w:author="Ricky Hu" w:date="2021-07-05T21:40:00Z">
        <w:r w:rsidRPr="00F306F9" w:rsidDel="00F04FF3">
          <w:rPr>
            <w:rFonts w:ascii="Times New Roman" w:hAnsi="Times New Roman" w:cs="Times New Roman"/>
          </w:rPr>
          <w:delText xml:space="preserve">The radiomic features can then be used to identify regions of interest in the liver with abnormal radiomic feature values. </w:delText>
        </w:r>
      </w:del>
      <w:r w:rsidRPr="00F306F9">
        <w:rPr>
          <w:rFonts w:ascii="Times New Roman" w:hAnsi="Times New Roman" w:cs="Times New Roman"/>
        </w:rPr>
        <w:t xml:space="preserve">The regions of interest can be analyzed in future studies, such as with histological analysis, to investigate what changes have occurred in the liver that are either protective or susceptible to recurrence. </w:t>
      </w:r>
      <w:r w:rsidR="00621201">
        <w:rPr>
          <w:rFonts w:ascii="Times New Roman" w:hAnsi="Times New Roman" w:cs="Times New Roman"/>
        </w:rPr>
        <w:t xml:space="preserve">For instance, kurtosis measures the weight of the tails in a distribution and with kurtosis being a predictive feature, there may </w:t>
      </w:r>
      <w:ins w:id="543" w:author="Jacob Peoples" w:date="2021-06-23T20:10:00Z">
        <w:r w:rsidR="008E6757">
          <w:rPr>
            <w:rFonts w:ascii="Times New Roman" w:hAnsi="Times New Roman" w:cs="Times New Roman"/>
          </w:rPr>
          <w:t xml:space="preserve">be </w:t>
        </w:r>
      </w:ins>
      <w:r w:rsidR="00621201">
        <w:rPr>
          <w:rFonts w:ascii="Times New Roman" w:hAnsi="Times New Roman" w:cs="Times New Roman"/>
        </w:rPr>
        <w:t xml:space="preserve">structural changes associated with survival when a liver has extreme </w:t>
      </w:r>
      <w:commentRangeStart w:id="544"/>
      <w:r w:rsidR="00621201">
        <w:rPr>
          <w:rFonts w:ascii="Times New Roman" w:hAnsi="Times New Roman" w:cs="Times New Roman"/>
        </w:rPr>
        <w:t>hyp</w:t>
      </w:r>
      <w:ins w:id="545" w:author="Jacob Peoples" w:date="2021-06-23T20:10:00Z">
        <w:r w:rsidR="008E6757">
          <w:rPr>
            <w:rFonts w:ascii="Times New Roman" w:hAnsi="Times New Roman" w:cs="Times New Roman"/>
          </w:rPr>
          <w:t>er</w:t>
        </w:r>
      </w:ins>
      <w:del w:id="546" w:author="Jacob Peoples" w:date="2021-06-23T20:10:00Z">
        <w:r w:rsidR="00621201" w:rsidDel="008E6757">
          <w:rPr>
            <w:rFonts w:ascii="Times New Roman" w:hAnsi="Times New Roman" w:cs="Times New Roman"/>
          </w:rPr>
          <w:delText>o</w:delText>
        </w:r>
      </w:del>
      <w:r w:rsidR="00621201">
        <w:rPr>
          <w:rFonts w:ascii="Times New Roman" w:hAnsi="Times New Roman" w:cs="Times New Roman"/>
        </w:rPr>
        <w:t xml:space="preserve">intense and hypointense </w:t>
      </w:r>
      <w:commentRangeEnd w:id="544"/>
      <w:r w:rsidR="008E6757">
        <w:rPr>
          <w:rStyle w:val="CommentReference"/>
        </w:rPr>
        <w:commentReference w:id="544"/>
      </w:r>
      <w:r w:rsidR="00621201">
        <w:rPr>
          <w:rFonts w:ascii="Times New Roman" w:hAnsi="Times New Roman" w:cs="Times New Roman"/>
        </w:rPr>
        <w:t xml:space="preserve">regions. </w:t>
      </w:r>
      <w:r w:rsidRPr="00F306F9">
        <w:rPr>
          <w:rFonts w:ascii="Times New Roman" w:hAnsi="Times New Roman" w:cs="Times New Roman"/>
        </w:rPr>
        <w:t>The second major implication is machine learning methods such as our RSF model can perform prediction tasks that have been historically difficult with linear and manual scoring methods. This supports the potential for machine learning to be used in the future to aid clinical decision making.</w:t>
      </w:r>
    </w:p>
    <w:p w14:paraId="00FEEA9F" w14:textId="77777777" w:rsidR="00F306F9" w:rsidRPr="00F306F9" w:rsidRDefault="00F306F9" w:rsidP="00C67140">
      <w:pPr>
        <w:spacing w:after="0" w:line="360" w:lineRule="auto"/>
        <w:rPr>
          <w:rFonts w:ascii="Times New Roman" w:hAnsi="Times New Roman" w:cs="Times New Roman"/>
        </w:rPr>
      </w:pPr>
    </w:p>
    <w:p w14:paraId="755DCE8B" w14:textId="599CC6D1" w:rsidR="00F306F9" w:rsidRPr="00621201" w:rsidRDefault="00187321"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Limitations</w:t>
      </w:r>
    </w:p>
    <w:p w14:paraId="2AC9ADD9" w14:textId="40DC517A"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 limitation of the study is the sample size. The model was able to achieve a C-index greater than previous studies, however, further validation with a diverse patient population from different centers for instance can evaluate the generalizability of the model with greater statistical power. </w:t>
      </w:r>
      <w:r w:rsidR="00621201">
        <w:rPr>
          <w:rFonts w:ascii="Times New Roman" w:hAnsi="Times New Roman" w:cs="Times New Roman"/>
        </w:rPr>
        <w:t xml:space="preserve">A wide uncertainty in C-index values indicates that when tested on a different subset of patients, the model accuracy is not </w:t>
      </w:r>
      <w:r w:rsidR="00621201">
        <w:rPr>
          <w:rFonts w:ascii="Times New Roman" w:hAnsi="Times New Roman" w:cs="Times New Roman"/>
        </w:rPr>
        <w:lastRenderedPageBreak/>
        <w:t xml:space="preserve">consistent. In our study, we limited the cross-validation to 5 k-folds. With a larger sample size, higher-order cross-validation, such as with 10 k-folds, may be conducted to have more testing sets so that evaluation of the model has more statistical power. </w:t>
      </w:r>
      <w:r w:rsidRPr="00F306F9">
        <w:rPr>
          <w:rFonts w:ascii="Times New Roman" w:hAnsi="Times New Roman" w:cs="Times New Roman"/>
        </w:rPr>
        <w:t>Feature selection</w:t>
      </w:r>
      <w:r w:rsidR="00C67140">
        <w:rPr>
          <w:rFonts w:ascii="Times New Roman" w:hAnsi="Times New Roman" w:cs="Times New Roman"/>
        </w:rPr>
        <w:t xml:space="preserve"> </w:t>
      </w:r>
      <w:r w:rsidRPr="00F306F9">
        <w:rPr>
          <w:rFonts w:ascii="Times New Roman" w:hAnsi="Times New Roman" w:cs="Times New Roman"/>
        </w:rPr>
        <w:t xml:space="preserve">may not be necessary with sufficient samples as with sufficient computational power, a random forest can in theory filter variables that have low predictive information gain </w:t>
      </w:r>
      <w:r w:rsidR="00CE7595">
        <w:rPr>
          <w:rFonts w:ascii="Times New Roman" w:hAnsi="Times New Roman" w:cs="Times New Roman"/>
        </w:rPr>
        <w:t>[22]</w:t>
      </w:r>
      <w:r w:rsidRPr="00F306F9">
        <w:rPr>
          <w:rFonts w:ascii="Times New Roman" w:hAnsi="Times New Roman" w:cs="Times New Roman"/>
        </w:rPr>
        <w:t>. Future studies may also include patients before and after radiotherapy, as texture in CT scans may change after treatment.</w:t>
      </w:r>
    </w:p>
    <w:p w14:paraId="161F2158" w14:textId="77777777" w:rsidR="00F306F9" w:rsidRPr="00F306F9" w:rsidRDefault="00F306F9" w:rsidP="00C67140">
      <w:pPr>
        <w:spacing w:after="0" w:line="360" w:lineRule="auto"/>
        <w:rPr>
          <w:rFonts w:ascii="Times New Roman" w:hAnsi="Times New Roman" w:cs="Times New Roman"/>
        </w:rPr>
      </w:pPr>
    </w:p>
    <w:p w14:paraId="434EF9B2" w14:textId="76FBB92E"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Although the </w:t>
      </w:r>
      <w:del w:id="547" w:author="Jacob Peoples" w:date="2021-06-23T20:13:00Z">
        <w:r w:rsidRPr="00F306F9" w:rsidDel="008E6757">
          <w:rPr>
            <w:rFonts w:ascii="Times New Roman" w:hAnsi="Times New Roman" w:cs="Times New Roman"/>
          </w:rPr>
          <w:delText xml:space="preserve">prediction </w:delText>
        </w:r>
      </w:del>
      <w:ins w:id="548" w:author="Jacob Peoples" w:date="2021-06-23T20:13:00Z">
        <w:r w:rsidR="008E6757">
          <w:rPr>
            <w:rFonts w:ascii="Times New Roman" w:hAnsi="Times New Roman" w:cs="Times New Roman"/>
          </w:rPr>
          <w:t xml:space="preserve">model </w:t>
        </w:r>
      </w:ins>
      <w:r w:rsidRPr="00F306F9">
        <w:rPr>
          <w:rFonts w:ascii="Times New Roman" w:hAnsi="Times New Roman" w:cs="Times New Roman"/>
        </w:rPr>
        <w:t xml:space="preserve">accuracy </w:t>
      </w:r>
      <w:del w:id="549" w:author="Jacob Peoples" w:date="2021-06-23T20:14:00Z">
        <w:r w:rsidRPr="00F306F9" w:rsidDel="00391D98">
          <w:rPr>
            <w:rFonts w:ascii="Times New Roman" w:hAnsi="Times New Roman" w:cs="Times New Roman"/>
          </w:rPr>
          <w:delText>provides support</w:delText>
        </w:r>
      </w:del>
      <w:ins w:id="550" w:author="Jacob Peoples" w:date="2021-06-23T20:14:00Z">
        <w:r w:rsidR="00391D98">
          <w:rPr>
            <w:rFonts w:ascii="Times New Roman" w:hAnsi="Times New Roman" w:cs="Times New Roman"/>
          </w:rPr>
          <w:t>supports the idea</w:t>
        </w:r>
      </w:ins>
      <w:r w:rsidRPr="00F306F9">
        <w:rPr>
          <w:rFonts w:ascii="Times New Roman" w:hAnsi="Times New Roman" w:cs="Times New Roman"/>
        </w:rPr>
        <w:t xml:space="preserve"> that the radiomic features are predictive, we are limited in the </w:t>
      </w:r>
      <w:ins w:id="551" w:author="Jacob Peoples" w:date="2021-06-23T20:14:00Z">
        <w:r w:rsidR="00391D98">
          <w:rPr>
            <w:rFonts w:ascii="Times New Roman" w:hAnsi="Times New Roman" w:cs="Times New Roman"/>
          </w:rPr>
          <w:t xml:space="preserve">medical </w:t>
        </w:r>
      </w:ins>
      <w:r w:rsidRPr="00F306F9">
        <w:rPr>
          <w:rFonts w:ascii="Times New Roman" w:hAnsi="Times New Roman" w:cs="Times New Roman"/>
        </w:rPr>
        <w:t xml:space="preserve">interpretation of these features. For instance, </w:t>
      </w:r>
      <w:ins w:id="552" w:author="Jacob Peoples" w:date="2021-06-23T20:15:00Z">
        <w:r w:rsidR="00391D98">
          <w:rPr>
            <w:rFonts w:ascii="Times New Roman" w:hAnsi="Times New Roman" w:cs="Times New Roman"/>
          </w:rPr>
          <w:t xml:space="preserve">high </w:t>
        </w:r>
      </w:ins>
      <w:r w:rsidRPr="00F306F9">
        <w:rPr>
          <w:rFonts w:ascii="Times New Roman" w:hAnsi="Times New Roman" w:cs="Times New Roman"/>
        </w:rPr>
        <w:t xml:space="preserve">skewness </w:t>
      </w:r>
      <w:del w:id="553" w:author="Jacob Peoples" w:date="2021-06-23T20:15:00Z">
        <w:r w:rsidRPr="00F306F9" w:rsidDel="00391D98">
          <w:rPr>
            <w:rFonts w:ascii="Times New Roman" w:hAnsi="Times New Roman" w:cs="Times New Roman"/>
          </w:rPr>
          <w:delText>can be interpreted</w:delText>
        </w:r>
      </w:del>
      <w:ins w:id="554" w:author="Jacob Peoples" w:date="2021-06-23T20:15:00Z">
        <w:r w:rsidR="00391D98">
          <w:rPr>
            <w:rFonts w:ascii="Times New Roman" w:hAnsi="Times New Roman" w:cs="Times New Roman"/>
          </w:rPr>
          <w:t>indicates</w:t>
        </w:r>
      </w:ins>
      <w:r w:rsidRPr="00F306F9">
        <w:rPr>
          <w:rFonts w:ascii="Times New Roman" w:hAnsi="Times New Roman" w:cs="Times New Roman"/>
        </w:rPr>
        <w:t xml:space="preserve"> that the </w:t>
      </w:r>
      <w:del w:id="555" w:author="Jacob Peoples" w:date="2021-06-23T20:15:00Z">
        <w:r w:rsidRPr="00F306F9" w:rsidDel="00391D98">
          <w:rPr>
            <w:rFonts w:ascii="Times New Roman" w:hAnsi="Times New Roman" w:cs="Times New Roman"/>
          </w:rPr>
          <w:delText>matrix of pixels is</w:delText>
        </w:r>
      </w:del>
      <w:ins w:id="556" w:author="Jacob Peoples" w:date="2021-06-23T20:15:00Z">
        <w:r w:rsidR="00391D98">
          <w:rPr>
            <w:rFonts w:ascii="Times New Roman" w:hAnsi="Times New Roman" w:cs="Times New Roman"/>
          </w:rPr>
          <w:t>intensities in the region of interest are</w:t>
        </w:r>
      </w:ins>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w:t>
      </w:r>
      <w:commentRangeStart w:id="557"/>
      <w:r w:rsidRPr="00F306F9">
        <w:rPr>
          <w:rFonts w:ascii="Times New Roman" w:hAnsi="Times New Roman" w:cs="Times New Roman"/>
        </w:rPr>
        <w:t>Hence, although our study can assess the performance of a survival model, the features determined to be predictive require future studies to understand how they can be descriptive of the pathophysiology of metastases.</w:t>
      </w:r>
      <w:commentRangeEnd w:id="557"/>
      <w:r w:rsidR="00391D98">
        <w:rPr>
          <w:rStyle w:val="CommentReference"/>
        </w:rPr>
        <w:commentReference w:id="557"/>
      </w:r>
    </w:p>
    <w:p w14:paraId="47CDFB81" w14:textId="77777777" w:rsidR="00F306F9" w:rsidRPr="00F306F9" w:rsidRDefault="00F306F9" w:rsidP="00C67140">
      <w:pPr>
        <w:spacing w:after="0" w:line="360" w:lineRule="auto"/>
        <w:rPr>
          <w:rFonts w:ascii="Times New Roman" w:hAnsi="Times New Roman" w:cs="Times New Roman"/>
        </w:rPr>
      </w:pPr>
    </w:p>
    <w:p w14:paraId="26BAE211" w14:textId="6E8422C1" w:rsidR="00C15527" w:rsidRPr="00621201" w:rsidRDefault="00C15527"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Conclusion</w:t>
      </w:r>
    </w:p>
    <w:p w14:paraId="16A6A069" w14:textId="4FAAA4AC" w:rsidR="00512C1B" w:rsidRDefault="00CE7595" w:rsidP="00C67140">
      <w:pPr>
        <w:spacing w:after="0" w:line="360" w:lineRule="auto"/>
        <w:rPr>
          <w:rFonts w:ascii="Times New Roman" w:hAnsi="Times New Roman" w:cs="Times New Roman"/>
        </w:rPr>
      </w:pPr>
      <w:r>
        <w:rPr>
          <w:rFonts w:ascii="Times New Roman" w:hAnsi="Times New Roman" w:cs="Times New Roman"/>
        </w:rPr>
        <w:t>We have developed a</w:t>
      </w:r>
      <w:r w:rsidR="00EF5745">
        <w:rPr>
          <w:rFonts w:ascii="Times New Roman" w:hAnsi="Times New Roman" w:cs="Times New Roman"/>
        </w:rPr>
        <w:t xml:space="preserve"> time-dependent survival prediction model utilizing radiomic features from CT scans and an AI random survival forest. The model was able to achieve </w:t>
      </w:r>
      <w:r w:rsidR="00B44F24">
        <w:rPr>
          <w:rFonts w:ascii="Times New Roman" w:hAnsi="Times New Roman" w:cs="Times New Roman"/>
        </w:rPr>
        <w:t>C-indices greater than previous studies utilizing radiomic features from the liver parenchyma and tumor volume. The resulting model may be applied in future studies to aid in prognostic decision making. Radiomic features determined to be predictive may be investigated in the future to understand structural changes reflected in radiomic observations in the CT scan to provide new directions for clinician analysis of liver texture.</w:t>
      </w:r>
      <w:r w:rsidR="00512C1B">
        <w:rPr>
          <w:rFonts w:ascii="Times New Roman" w:hAnsi="Times New Roman" w:cs="Times New Roman"/>
        </w:rPr>
        <w:br w:type="page"/>
      </w:r>
    </w:p>
    <w:p w14:paraId="1D43B547" w14:textId="78B88F29" w:rsidR="00F306F9" w:rsidRDefault="007E56CD" w:rsidP="00C67140">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42FE24DB" w14:textId="77777777" w:rsidR="001A7933" w:rsidRDefault="001A7933" w:rsidP="00C67140">
      <w:pPr>
        <w:spacing w:after="0" w:line="360" w:lineRule="auto"/>
        <w:rPr>
          <w:rFonts w:ascii="Times New Roman" w:hAnsi="Times New Roman" w:cs="Times New Roman"/>
          <w:b/>
          <w:bCs/>
          <w:sz w:val="28"/>
          <w:szCs w:val="28"/>
        </w:rPr>
      </w:pPr>
    </w:p>
    <w:p w14:paraId="6974A087" w14:textId="1127CFF8" w:rsidR="003079AF" w:rsidRDefault="003079AF" w:rsidP="00C67140">
      <w:pPr>
        <w:spacing w:after="0" w:line="360" w:lineRule="auto"/>
        <w:rPr>
          <w:rFonts w:ascii="Times New Roman" w:hAnsi="Times New Roman" w:cs="Times New Roman"/>
        </w:rPr>
      </w:pPr>
      <w:r w:rsidRPr="003079AF">
        <w:rPr>
          <w:rFonts w:ascii="Times New Roman" w:hAnsi="Times New Roman" w:cs="Times New Roman"/>
        </w:rPr>
        <w:t xml:space="preserve">Leung U, Gönen M, Allen PJ, Kingham TP, DeMatteo RP, Jarnagin WR, D'Angelica MI. Colorectal Cancer Liver Metastases and Concurrent Extrahepatic Disease Treated With Resection. </w:t>
      </w:r>
      <w:r w:rsidRPr="003079AF">
        <w:rPr>
          <w:rFonts w:ascii="Times New Roman" w:hAnsi="Times New Roman" w:cs="Times New Roman"/>
          <w:i/>
          <w:iCs/>
        </w:rPr>
        <w:t>Ann Surg</w:t>
      </w:r>
      <w:r w:rsidRPr="003079AF">
        <w:rPr>
          <w:rFonts w:ascii="Times New Roman" w:hAnsi="Times New Roman" w:cs="Times New Roman"/>
        </w:rPr>
        <w:t>. 2017;265:158–165</w:t>
      </w:r>
      <w:r>
        <w:rPr>
          <w:rFonts w:ascii="Times New Roman" w:hAnsi="Times New Roman" w:cs="Times New Roman"/>
        </w:rPr>
        <w:t>.</w:t>
      </w:r>
    </w:p>
    <w:p w14:paraId="3F621A3C" w14:textId="77777777" w:rsidR="001A7933" w:rsidRDefault="001A7933" w:rsidP="00C67140">
      <w:pPr>
        <w:spacing w:after="0" w:line="360" w:lineRule="auto"/>
        <w:rPr>
          <w:rFonts w:ascii="Times New Roman" w:hAnsi="Times New Roman" w:cs="Times New Roman"/>
        </w:rPr>
      </w:pPr>
    </w:p>
    <w:p w14:paraId="16F37997" w14:textId="60143B19" w:rsidR="001A7933" w:rsidRPr="003079AF" w:rsidRDefault="001A7933" w:rsidP="00C67140">
      <w:pPr>
        <w:spacing w:after="0" w:line="360" w:lineRule="auto"/>
        <w:rPr>
          <w:rFonts w:ascii="Times New Roman" w:hAnsi="Times New Roman" w:cs="Times New Roman"/>
        </w:rPr>
      </w:pPr>
      <w:r w:rsidRPr="001A7933">
        <w:rPr>
          <w:rFonts w:ascii="Times New Roman" w:hAnsi="Times New Roman" w:cs="Times New Roman"/>
        </w:rPr>
        <w:t>Jones RP, Jackson R, Dunne DF, et al. Systematic review and meta-analysis of</w:t>
      </w:r>
      <w:r>
        <w:rPr>
          <w:rFonts w:ascii="Times New Roman" w:hAnsi="Times New Roman" w:cs="Times New Roman"/>
        </w:rPr>
        <w:t xml:space="preserve"> </w:t>
      </w:r>
      <w:r w:rsidRPr="001A7933">
        <w:rPr>
          <w:rFonts w:ascii="Times New Roman" w:hAnsi="Times New Roman" w:cs="Times New Roman"/>
        </w:rPr>
        <w:t xml:space="preserve">follow-up after hepatectomy for colorectal liver metastases. </w:t>
      </w:r>
      <w:r w:rsidRPr="001A7933">
        <w:rPr>
          <w:rFonts w:ascii="Times New Roman" w:hAnsi="Times New Roman" w:cs="Times New Roman"/>
          <w:i/>
          <w:iCs/>
        </w:rPr>
        <w:t xml:space="preserve">Br J Surg. </w:t>
      </w:r>
      <w:r w:rsidRPr="001A7933">
        <w:rPr>
          <w:rFonts w:ascii="Times New Roman" w:hAnsi="Times New Roman" w:cs="Times New Roman"/>
        </w:rPr>
        <w:t>2012;99:477–486.</w:t>
      </w:r>
    </w:p>
    <w:p w14:paraId="463CD99D" w14:textId="77777777" w:rsidR="003079AF" w:rsidRDefault="003079AF" w:rsidP="00C67140">
      <w:pPr>
        <w:spacing w:after="0" w:line="360" w:lineRule="auto"/>
        <w:rPr>
          <w:rFonts w:ascii="Times New Roman" w:hAnsi="Times New Roman" w:cs="Times New Roman"/>
        </w:rPr>
      </w:pPr>
    </w:p>
    <w:p w14:paraId="62CD82E3" w14:textId="35C0F326"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Fong Y, Fortner J, Sun RL, Brennan MF, Blumgart LH. Clinical score for predicting recurrence after hepatic resection for metastatic colorectal cancer: analysis of 1001 consecutive cases. </w:t>
      </w:r>
      <w:r w:rsidRPr="00AE016A">
        <w:rPr>
          <w:rFonts w:ascii="Times New Roman" w:hAnsi="Times New Roman" w:cs="Times New Roman"/>
          <w:i/>
          <w:iCs/>
        </w:rPr>
        <w:t>Ann Surg.</w:t>
      </w:r>
      <w:r w:rsidRPr="00AE016A">
        <w:rPr>
          <w:rFonts w:ascii="Times New Roman" w:hAnsi="Times New Roman" w:cs="Times New Roman"/>
        </w:rPr>
        <w:t xml:space="preserve"> 1999;230(3):309-321. doi:10.1097/00000658-199909000-00004.</w:t>
      </w:r>
    </w:p>
    <w:p w14:paraId="7C2A83AC" w14:textId="060A6076" w:rsidR="00B269DC" w:rsidRDefault="00B269DC" w:rsidP="00C67140">
      <w:pPr>
        <w:spacing w:after="0" w:line="360" w:lineRule="auto"/>
        <w:rPr>
          <w:rFonts w:ascii="Times New Roman" w:hAnsi="Times New Roman" w:cs="Times New Roman"/>
        </w:rPr>
      </w:pPr>
    </w:p>
    <w:p w14:paraId="01A05A05" w14:textId="3DBBBC0A"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Iwatsuki S, Dvorchik I, Madariaga JR, et al. Hepatic resection for metastatic colorectal adenocarcinoma: a proposal of a prognostic scoring system. </w:t>
      </w:r>
      <w:r w:rsidRPr="00AE016A">
        <w:rPr>
          <w:rFonts w:ascii="Times New Roman" w:hAnsi="Times New Roman" w:cs="Times New Roman"/>
          <w:i/>
          <w:iCs/>
        </w:rPr>
        <w:t>J Am Coll Surg.</w:t>
      </w:r>
      <w:r w:rsidRPr="00AE016A">
        <w:rPr>
          <w:rFonts w:ascii="Times New Roman" w:hAnsi="Times New Roman" w:cs="Times New Roman"/>
        </w:rPr>
        <w:t xml:space="preserve"> 1999;189(3):291-299. doi:10.1016/s1072-7515(99)00089-7.</w:t>
      </w:r>
    </w:p>
    <w:p w14:paraId="6629A804" w14:textId="671FA03B" w:rsidR="00B269DC" w:rsidRDefault="00B269DC" w:rsidP="00C67140">
      <w:pPr>
        <w:spacing w:after="0" w:line="360" w:lineRule="auto"/>
        <w:rPr>
          <w:rFonts w:ascii="Times New Roman" w:hAnsi="Times New Roman" w:cs="Times New Roman"/>
        </w:rPr>
      </w:pPr>
    </w:p>
    <w:p w14:paraId="4352DE29" w14:textId="6EE4B007" w:rsidR="00B269DC" w:rsidRPr="00AE016A"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Konopke R, Kersting S, Distler M, et al. Prognostic factors and evaluation of a clinical score for predicting survival after resection of colorectal liver metastases. </w:t>
      </w:r>
      <w:r w:rsidRPr="00AE016A">
        <w:rPr>
          <w:rFonts w:ascii="Times New Roman" w:hAnsi="Times New Roman" w:cs="Times New Roman"/>
          <w:i/>
          <w:iCs/>
        </w:rPr>
        <w:t>Liver Int</w:t>
      </w:r>
      <w:r w:rsidRPr="00AE016A">
        <w:rPr>
          <w:rFonts w:ascii="Times New Roman" w:hAnsi="Times New Roman" w:cs="Times New Roman"/>
        </w:rPr>
        <w:t>. 2009;29(1):89-102. doi:10.1111/j.1478-3231.2008.01845.x</w:t>
      </w:r>
      <w:r>
        <w:rPr>
          <w:rFonts w:ascii="Times New Roman" w:hAnsi="Times New Roman" w:cs="Times New Roman"/>
        </w:rPr>
        <w:t>.</w:t>
      </w:r>
    </w:p>
    <w:p w14:paraId="3254304B" w14:textId="77777777" w:rsidR="00B269DC" w:rsidRDefault="00B269DC" w:rsidP="00C67140">
      <w:pPr>
        <w:spacing w:after="0" w:line="360" w:lineRule="auto"/>
        <w:rPr>
          <w:rFonts w:ascii="Times New Roman" w:hAnsi="Times New Roman" w:cs="Times New Roman"/>
        </w:rPr>
      </w:pPr>
    </w:p>
    <w:p w14:paraId="0ACCB8B9" w14:textId="38F50650" w:rsidR="00512C1B" w:rsidRDefault="00512C1B" w:rsidP="00C67140">
      <w:pPr>
        <w:spacing w:after="0" w:line="360" w:lineRule="auto"/>
        <w:rPr>
          <w:rFonts w:ascii="Times New Roman" w:hAnsi="Times New Roman" w:cs="Times New Roman"/>
        </w:rPr>
      </w:pPr>
      <w:r>
        <w:rPr>
          <w:rFonts w:ascii="Times New Roman" w:hAnsi="Times New Roman" w:cs="Times New Roman"/>
        </w:rPr>
        <w:t xml:space="preserve">Nagashima I, Tadahiro T, Matsua K, et al. </w:t>
      </w:r>
      <w:r w:rsidRPr="00512C1B">
        <w:rPr>
          <w:rFonts w:ascii="Times New Roman" w:hAnsi="Times New Roman" w:cs="Times New Roman"/>
        </w:rPr>
        <w:t>A new scoring system to classify patients with colorectal liver metastases: proposal of criteria to select candidates for hepatic resection</w:t>
      </w:r>
      <w:r>
        <w:rPr>
          <w:rFonts w:ascii="Times New Roman" w:hAnsi="Times New Roman" w:cs="Times New Roman"/>
        </w:rPr>
        <w:t xml:space="preserve">. </w:t>
      </w:r>
      <w:r>
        <w:rPr>
          <w:rFonts w:ascii="Times New Roman" w:hAnsi="Times New Roman" w:cs="Times New Roman"/>
          <w:i/>
          <w:iCs/>
        </w:rPr>
        <w:t>J Hepatobiliary Pancreat Surg</w:t>
      </w:r>
      <w:r w:rsidR="00444EE0">
        <w:rPr>
          <w:rFonts w:ascii="Times New Roman" w:hAnsi="Times New Roman" w:cs="Times New Roman"/>
          <w:i/>
          <w:iCs/>
        </w:rPr>
        <w:t xml:space="preserve">. </w:t>
      </w:r>
      <w:r w:rsidR="00444EE0">
        <w:rPr>
          <w:rFonts w:ascii="Times New Roman" w:hAnsi="Times New Roman" w:cs="Times New Roman"/>
        </w:rPr>
        <w:t>2004;11(2):79-83.</w:t>
      </w:r>
    </w:p>
    <w:p w14:paraId="2B000EB8" w14:textId="3C4172A6" w:rsidR="00B269DC" w:rsidRDefault="00B269DC" w:rsidP="00C67140">
      <w:pPr>
        <w:spacing w:after="0" w:line="360" w:lineRule="auto"/>
        <w:rPr>
          <w:rFonts w:ascii="Times New Roman" w:hAnsi="Times New Roman" w:cs="Times New Roman"/>
        </w:rPr>
      </w:pPr>
    </w:p>
    <w:p w14:paraId="3F73D6AD" w14:textId="77777777"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Nordlinger B, Guiguet M, Vaillant JC, et al. Surgical resection of colorectal carcinoma metastases to the liver. A prognostic scoring system to improve case selection, based on 1568 patients. Association Française de Chirurgie. </w:t>
      </w:r>
      <w:r w:rsidRPr="00975494">
        <w:rPr>
          <w:rFonts w:ascii="Times New Roman" w:hAnsi="Times New Roman" w:cs="Times New Roman"/>
          <w:i/>
          <w:iCs/>
        </w:rPr>
        <w:t>Cancer</w:t>
      </w:r>
      <w:r w:rsidRPr="00975494">
        <w:rPr>
          <w:rFonts w:ascii="Times New Roman" w:hAnsi="Times New Roman" w:cs="Times New Roman"/>
        </w:rPr>
        <w:t>. 1996;77(7):1254-1262.</w:t>
      </w:r>
    </w:p>
    <w:p w14:paraId="35D820EC" w14:textId="38505F9B" w:rsidR="00B269DC" w:rsidRDefault="00B269DC" w:rsidP="00C67140">
      <w:pPr>
        <w:spacing w:after="0" w:line="360" w:lineRule="auto"/>
        <w:rPr>
          <w:rFonts w:ascii="Times New Roman" w:hAnsi="Times New Roman" w:cs="Times New Roman"/>
        </w:rPr>
      </w:pPr>
    </w:p>
    <w:p w14:paraId="3DF95A48" w14:textId="77777777" w:rsidR="00B269DC" w:rsidRPr="00AE016A"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Imai K, Allard MA, Castro Benitez C, et al. Nomogram for prediction of prognosis in patients with initially unresectable colorectal liver metastases. </w:t>
      </w:r>
      <w:r w:rsidRPr="00AE016A">
        <w:rPr>
          <w:rFonts w:ascii="Times New Roman" w:hAnsi="Times New Roman" w:cs="Times New Roman"/>
          <w:i/>
          <w:iCs/>
        </w:rPr>
        <w:t>Br J Surg</w:t>
      </w:r>
      <w:r w:rsidRPr="00AE016A">
        <w:rPr>
          <w:rFonts w:ascii="Times New Roman" w:hAnsi="Times New Roman" w:cs="Times New Roman"/>
        </w:rPr>
        <w:t>. 2016;103(5):590-599. doi:10.1002/bjs.10073.</w:t>
      </w:r>
    </w:p>
    <w:p w14:paraId="7E708709" w14:textId="5BB3639E" w:rsidR="00B269DC" w:rsidRDefault="00B269DC" w:rsidP="00C67140">
      <w:pPr>
        <w:spacing w:after="0" w:line="360" w:lineRule="auto"/>
        <w:rPr>
          <w:rFonts w:ascii="Times New Roman" w:hAnsi="Times New Roman" w:cs="Times New Roman"/>
        </w:rPr>
      </w:pPr>
    </w:p>
    <w:p w14:paraId="31D5EA81" w14:textId="53FE6FCC" w:rsidR="00B269DC" w:rsidRDefault="00B269DC" w:rsidP="00C67140">
      <w:pPr>
        <w:spacing w:after="0" w:line="360" w:lineRule="auto"/>
        <w:rPr>
          <w:ins w:id="558" w:author="Ricky Hu" w:date="2021-07-05T00:50:00Z"/>
          <w:rFonts w:ascii="Times New Roman" w:hAnsi="Times New Roman" w:cs="Times New Roman"/>
        </w:rPr>
      </w:pPr>
      <w:r w:rsidRPr="00975494">
        <w:rPr>
          <w:rFonts w:ascii="Times New Roman" w:hAnsi="Times New Roman" w:cs="Times New Roman"/>
        </w:rPr>
        <w:lastRenderedPageBreak/>
        <w:t xml:space="preserve">Sasaki K, Morioka D, Conci S, et al. The Tumor Burden Score: A New "Metro-ticket" Prognostic Tool For Colorectal Liver Metastases Based on Tumor Size and Number of Tumors. </w:t>
      </w:r>
      <w:r w:rsidRPr="00975494">
        <w:rPr>
          <w:rFonts w:ascii="Times New Roman" w:hAnsi="Times New Roman" w:cs="Times New Roman"/>
          <w:i/>
          <w:iCs/>
        </w:rPr>
        <w:t>Ann Surg.</w:t>
      </w:r>
      <w:r w:rsidRPr="00975494">
        <w:rPr>
          <w:rFonts w:ascii="Times New Roman" w:hAnsi="Times New Roman" w:cs="Times New Roman"/>
        </w:rPr>
        <w:t xml:space="preserve"> 2018;267(1):132-141. doi:10.1097/SLA.0000000000002064</w:t>
      </w:r>
      <w:r>
        <w:rPr>
          <w:rFonts w:ascii="Times New Roman" w:hAnsi="Times New Roman" w:cs="Times New Roman"/>
        </w:rPr>
        <w:t>.</w:t>
      </w:r>
      <w:r w:rsidRPr="00975494">
        <w:rPr>
          <w:rFonts w:ascii="Times New Roman" w:hAnsi="Times New Roman" w:cs="Times New Roman"/>
        </w:rPr>
        <w:t xml:space="preserve"> </w:t>
      </w:r>
    </w:p>
    <w:p w14:paraId="6313B86E" w14:textId="77777777" w:rsidR="00315421" w:rsidRDefault="00315421" w:rsidP="00C67140">
      <w:pPr>
        <w:spacing w:after="0" w:line="360" w:lineRule="auto"/>
        <w:rPr>
          <w:rFonts w:ascii="Times New Roman" w:hAnsi="Times New Roman" w:cs="Times New Roman"/>
        </w:rPr>
      </w:pPr>
    </w:p>
    <w:p w14:paraId="5F0D55F6" w14:textId="437564AF"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Rees M, Tekkis PP, Welsh FK, O'Rourke T, John TG. Evaluation of long-term survival after hepatic resection for metastatic colorectal cancer: a multifactorial model of 929 patients. </w:t>
      </w:r>
      <w:r w:rsidRPr="00975494">
        <w:rPr>
          <w:rFonts w:ascii="Times New Roman" w:hAnsi="Times New Roman" w:cs="Times New Roman"/>
          <w:i/>
          <w:iCs/>
        </w:rPr>
        <w:t>Ann Surg.</w:t>
      </w:r>
      <w:r w:rsidRPr="00975494">
        <w:rPr>
          <w:rFonts w:ascii="Times New Roman" w:hAnsi="Times New Roman" w:cs="Times New Roman"/>
        </w:rPr>
        <w:t xml:space="preserve"> 2008;247(1):125-135. doi:10.1097/SLA.0b013e31815aa2c2</w:t>
      </w:r>
      <w:r>
        <w:rPr>
          <w:rFonts w:ascii="Times New Roman" w:hAnsi="Times New Roman" w:cs="Times New Roman"/>
        </w:rPr>
        <w:t>.</w:t>
      </w:r>
    </w:p>
    <w:p w14:paraId="09A454AF" w14:textId="00517F84" w:rsidR="00B269DC" w:rsidRDefault="00B269DC" w:rsidP="00C67140">
      <w:pPr>
        <w:spacing w:after="0" w:line="360" w:lineRule="auto"/>
        <w:rPr>
          <w:rFonts w:ascii="Times New Roman" w:hAnsi="Times New Roman" w:cs="Times New Roman"/>
        </w:rPr>
      </w:pPr>
    </w:p>
    <w:p w14:paraId="416D6E5B" w14:textId="77777777" w:rsidR="00C67140" w:rsidRDefault="00B269DC" w:rsidP="00C67140">
      <w:pPr>
        <w:spacing w:after="0" w:line="360" w:lineRule="auto"/>
        <w:rPr>
          <w:rFonts w:ascii="Times New Roman" w:hAnsi="Times New Roman" w:cs="Times New Roman"/>
        </w:rPr>
      </w:pPr>
      <w:r w:rsidRPr="00444EE0">
        <w:rPr>
          <w:rFonts w:ascii="Times New Roman" w:hAnsi="Times New Roman" w:cs="Times New Roman"/>
        </w:rPr>
        <w:t>Brudvik KW, Jones RP, Giuliante F, et al. RAS Mutation Clinical Risk Score to Predict Survival After Resection of Colorectal Liver Metastases</w:t>
      </w:r>
      <w:r w:rsidRPr="00AE016A">
        <w:rPr>
          <w:rFonts w:ascii="Times New Roman" w:hAnsi="Times New Roman" w:cs="Times New Roman"/>
          <w:i/>
          <w:iCs/>
        </w:rPr>
        <w:t>. Ann Surg</w:t>
      </w:r>
      <w:r w:rsidRPr="00444EE0">
        <w:rPr>
          <w:rFonts w:ascii="Times New Roman" w:hAnsi="Times New Roman" w:cs="Times New Roman"/>
        </w:rPr>
        <w:t>. 2019;269(1):120-126. doi:10.1097/SLA.0000000000002319</w:t>
      </w:r>
      <w:r>
        <w:rPr>
          <w:rFonts w:ascii="Times New Roman" w:hAnsi="Times New Roman" w:cs="Times New Roman"/>
        </w:rPr>
        <w:t>.</w:t>
      </w:r>
    </w:p>
    <w:p w14:paraId="1B216CB5" w14:textId="77777777" w:rsidR="00C67140" w:rsidRDefault="00C67140" w:rsidP="00C67140">
      <w:pPr>
        <w:spacing w:after="0" w:line="360" w:lineRule="auto"/>
        <w:rPr>
          <w:rFonts w:ascii="Times New Roman" w:hAnsi="Times New Roman" w:cs="Times New Roman"/>
        </w:rPr>
      </w:pPr>
    </w:p>
    <w:p w14:paraId="03200E57" w14:textId="1E2F6424" w:rsidR="00C67140" w:rsidRDefault="00297136" w:rsidP="00C67140">
      <w:pPr>
        <w:spacing w:after="0" w:line="360" w:lineRule="auto"/>
        <w:rPr>
          <w:rFonts w:ascii="Times New Roman" w:hAnsi="Times New Roman" w:cs="Times New Roman"/>
        </w:rPr>
      </w:pPr>
      <w:r w:rsidRPr="00AE016A">
        <w:rPr>
          <w:rFonts w:ascii="Times New Roman" w:hAnsi="Times New Roman" w:cs="Times New Roman"/>
        </w:rPr>
        <w:t>Lin  DY, Wei  LJ.  The  robust  inference  for  the  cox  proportional  hazards</w:t>
      </w:r>
      <w:r>
        <w:rPr>
          <w:rFonts w:ascii="Times New Roman" w:hAnsi="Times New Roman" w:cs="Times New Roman"/>
        </w:rPr>
        <w:t xml:space="preserve"> </w:t>
      </w:r>
      <w:r w:rsidRPr="00AE016A">
        <w:rPr>
          <w:rFonts w:ascii="Times New Roman" w:hAnsi="Times New Roman" w:cs="Times New Roman"/>
        </w:rPr>
        <w:t xml:space="preserve">model. </w:t>
      </w:r>
      <w:r w:rsidRPr="00AE016A">
        <w:rPr>
          <w:rFonts w:ascii="Times New Roman" w:hAnsi="Times New Roman" w:cs="Times New Roman"/>
          <w:i/>
          <w:iCs/>
        </w:rPr>
        <w:t>J Am Stat Assoc</w:t>
      </w:r>
      <w:r>
        <w:rPr>
          <w:rFonts w:ascii="Times New Roman" w:hAnsi="Times New Roman" w:cs="Times New Roman"/>
        </w:rPr>
        <w:t>.</w:t>
      </w:r>
      <w:r w:rsidRPr="00AE016A">
        <w:rPr>
          <w:rFonts w:ascii="Times New Roman" w:hAnsi="Times New Roman" w:cs="Times New Roman"/>
        </w:rPr>
        <w:t xml:space="preserve"> 1989;84:1074–1078.</w:t>
      </w:r>
    </w:p>
    <w:p w14:paraId="70B67225" w14:textId="77777777" w:rsidR="00C67140" w:rsidRDefault="00C67140" w:rsidP="00C67140">
      <w:pPr>
        <w:spacing w:after="0" w:line="360" w:lineRule="auto"/>
        <w:rPr>
          <w:rFonts w:ascii="Times New Roman" w:hAnsi="Times New Roman" w:cs="Times New Roman"/>
        </w:rPr>
      </w:pPr>
    </w:p>
    <w:p w14:paraId="3050C870" w14:textId="6C5414FF" w:rsidR="00C67140"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Wang K, Liu W, Yan XL, Li J, Xing BC. Long-term postoperative survival prediction in patients with colorectal liver metastasis. </w:t>
      </w:r>
      <w:r w:rsidRPr="00975494">
        <w:rPr>
          <w:rFonts w:ascii="Times New Roman" w:hAnsi="Times New Roman" w:cs="Times New Roman"/>
          <w:i/>
          <w:iCs/>
        </w:rPr>
        <w:t>Oncotarget</w:t>
      </w:r>
      <w:r w:rsidRPr="00975494">
        <w:rPr>
          <w:rFonts w:ascii="Times New Roman" w:hAnsi="Times New Roman" w:cs="Times New Roman"/>
        </w:rPr>
        <w:t>. 2017;8(45):79927-79934. doi:10.18632/oncotarget.20322</w:t>
      </w:r>
      <w:r>
        <w:rPr>
          <w:rFonts w:ascii="Times New Roman" w:hAnsi="Times New Roman" w:cs="Times New Roman"/>
        </w:rPr>
        <w:t>.</w:t>
      </w:r>
    </w:p>
    <w:p w14:paraId="2543AA6B" w14:textId="396764F4" w:rsidR="00C67140" w:rsidRDefault="00B269DC" w:rsidP="00C67140">
      <w:pPr>
        <w:spacing w:after="0" w:line="360" w:lineRule="auto"/>
        <w:rPr>
          <w:ins w:id="559" w:author="Ricky Hu" w:date="2021-07-05T00:50:00Z"/>
          <w:rFonts w:ascii="Times New Roman" w:hAnsi="Times New Roman" w:cs="Times New Roman"/>
        </w:rPr>
      </w:pPr>
      <w:r w:rsidRPr="00975494">
        <w:rPr>
          <w:rFonts w:ascii="Times New Roman" w:hAnsi="Times New Roman" w:cs="Times New Roman"/>
        </w:rPr>
        <w:t>Rahmim A, Bak-Fredslund KP, Ashrafinia S, et al. Prognostic modeling for patients with colorectal liver metastases incorporating FDG PET radiomic features</w:t>
      </w:r>
      <w:r w:rsidRPr="00975494">
        <w:rPr>
          <w:rFonts w:ascii="Times New Roman" w:hAnsi="Times New Roman" w:cs="Times New Roman"/>
          <w:i/>
          <w:iCs/>
        </w:rPr>
        <w:t>. Eur J Radiol</w:t>
      </w:r>
      <w:r w:rsidRPr="00975494">
        <w:rPr>
          <w:rFonts w:ascii="Times New Roman" w:hAnsi="Times New Roman" w:cs="Times New Roman"/>
        </w:rPr>
        <w:t>. 2019;113:101-109.</w:t>
      </w:r>
      <w:r>
        <w:rPr>
          <w:rFonts w:ascii="Times New Roman" w:hAnsi="Times New Roman" w:cs="Times New Roman"/>
        </w:rPr>
        <w:t xml:space="preserve"> </w:t>
      </w:r>
      <w:r w:rsidRPr="00975494">
        <w:rPr>
          <w:rFonts w:ascii="Times New Roman" w:hAnsi="Times New Roman" w:cs="Times New Roman"/>
        </w:rPr>
        <w:t>doi:10.1016/j.ejrad.2019.02.006</w:t>
      </w:r>
      <w:r>
        <w:rPr>
          <w:rFonts w:ascii="Times New Roman" w:hAnsi="Times New Roman" w:cs="Times New Roman"/>
        </w:rPr>
        <w:t>.</w:t>
      </w:r>
    </w:p>
    <w:p w14:paraId="4E98B902" w14:textId="77777777" w:rsidR="00315421" w:rsidRDefault="00315421" w:rsidP="00C67140">
      <w:pPr>
        <w:spacing w:after="0" w:line="360" w:lineRule="auto"/>
        <w:rPr>
          <w:rFonts w:ascii="Times New Roman" w:hAnsi="Times New Roman" w:cs="Times New Roman"/>
        </w:rPr>
      </w:pPr>
    </w:p>
    <w:p w14:paraId="524CC974" w14:textId="5882E231" w:rsidR="00C67140" w:rsidRDefault="00B269DC" w:rsidP="00C67140">
      <w:pPr>
        <w:spacing w:after="0" w:line="360" w:lineRule="auto"/>
        <w:rPr>
          <w:ins w:id="560" w:author="Ricky Hu" w:date="2021-07-05T02:20:00Z"/>
          <w:rFonts w:ascii="Times New Roman" w:hAnsi="Times New Roman" w:cs="Times New Roman"/>
        </w:rPr>
      </w:pPr>
      <w:r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Pr="00AE016A">
        <w:rPr>
          <w:rFonts w:ascii="Times New Roman" w:hAnsi="Times New Roman" w:cs="Times New Roman"/>
          <w:i/>
          <w:iCs/>
        </w:rPr>
        <w:t>Ann Surg Oncol.</w:t>
      </w:r>
      <w:r w:rsidRPr="00AE016A">
        <w:rPr>
          <w:rFonts w:ascii="Times New Roman" w:hAnsi="Times New Roman" w:cs="Times New Roman"/>
        </w:rPr>
        <w:t xml:space="preserve"> 2021;28(4):1982-1989. doi:10.1245/s10434-020-09134-w.</w:t>
      </w:r>
    </w:p>
    <w:p w14:paraId="302C45A6" w14:textId="2D78AE99" w:rsidR="00F3751E" w:rsidRDefault="00F3751E" w:rsidP="00C67140">
      <w:pPr>
        <w:spacing w:after="0" w:line="360" w:lineRule="auto"/>
        <w:rPr>
          <w:ins w:id="561" w:author="Ricky Hu" w:date="2021-07-05T02:20:00Z"/>
          <w:rFonts w:ascii="Times New Roman" w:hAnsi="Times New Roman" w:cs="Times New Roman"/>
        </w:rPr>
      </w:pPr>
    </w:p>
    <w:p w14:paraId="09CEED64" w14:textId="0C46D206" w:rsidR="00F3751E" w:rsidRDefault="00F3751E" w:rsidP="00C67140">
      <w:pPr>
        <w:spacing w:after="0" w:line="360" w:lineRule="auto"/>
        <w:rPr>
          <w:ins w:id="562" w:author="Ricky Hu" w:date="2021-07-05T00:50:00Z"/>
          <w:rFonts w:ascii="Times New Roman" w:hAnsi="Times New Roman" w:cs="Times New Roman"/>
        </w:rPr>
      </w:pPr>
      <w:ins w:id="563" w:author="Ricky Hu" w:date="2021-07-05T02:20:00Z">
        <w:r w:rsidRPr="00F3751E">
          <w:rPr>
            <w:rFonts w:ascii="Times New Roman" w:hAnsi="Times New Roman" w:cs="Times New Roman"/>
          </w:rPr>
          <w:t>Simpson, A</w:t>
        </w:r>
        <w:r>
          <w:rPr>
            <w:rFonts w:ascii="Times New Roman" w:hAnsi="Times New Roman" w:cs="Times New Roman"/>
          </w:rPr>
          <w:t>L</w:t>
        </w:r>
        <w:r w:rsidRPr="00F3751E">
          <w:rPr>
            <w:rFonts w:ascii="Times New Roman" w:hAnsi="Times New Roman" w:cs="Times New Roman"/>
          </w:rPr>
          <w:t xml:space="preserve">., Doussot, </w:t>
        </w:r>
        <w:r>
          <w:rPr>
            <w:rFonts w:ascii="Times New Roman" w:hAnsi="Times New Roman" w:cs="Times New Roman"/>
          </w:rPr>
          <w:t>A</w:t>
        </w:r>
        <w:r w:rsidRPr="00F3751E">
          <w:rPr>
            <w:rFonts w:ascii="Times New Roman" w:hAnsi="Times New Roman" w:cs="Times New Roman"/>
          </w:rPr>
          <w:t>, Creasy, J</w:t>
        </w:r>
      </w:ins>
      <w:ins w:id="564" w:author="Ricky Hu" w:date="2021-07-05T02:21:00Z">
        <w:r>
          <w:rPr>
            <w:rFonts w:ascii="Times New Roman" w:hAnsi="Times New Roman" w:cs="Times New Roman"/>
          </w:rPr>
          <w:t>M</w:t>
        </w:r>
      </w:ins>
      <w:ins w:id="565" w:author="Ricky Hu" w:date="2021-07-05T02:20:00Z">
        <w:r w:rsidRPr="00F3751E">
          <w:rPr>
            <w:rFonts w:ascii="Times New Roman" w:hAnsi="Times New Roman" w:cs="Times New Roman"/>
          </w:rPr>
          <w:t xml:space="preserve">, </w:t>
        </w:r>
      </w:ins>
      <w:ins w:id="566" w:author="Ricky Hu" w:date="2021-07-05T02:21:00Z">
        <w:r>
          <w:rPr>
            <w:rFonts w:ascii="Times New Roman" w:hAnsi="Times New Roman" w:cs="Times New Roman"/>
          </w:rPr>
          <w:t xml:space="preserve">et al. </w:t>
        </w:r>
      </w:ins>
      <w:ins w:id="567" w:author="Ricky Hu" w:date="2021-07-05T02:20:00Z">
        <w:r w:rsidRPr="00F3751E">
          <w:rPr>
            <w:rFonts w:ascii="Times New Roman" w:hAnsi="Times New Roman" w:cs="Times New Roman"/>
          </w:rPr>
          <w:t>Computed tomography image texture: a noninvasive prognostic marker of hepatic recurrence after hepatectomy for metastatic colorectal cancer. </w:t>
        </w:r>
        <w:r w:rsidRPr="00F3751E">
          <w:rPr>
            <w:rFonts w:ascii="Times New Roman" w:hAnsi="Times New Roman" w:cs="Times New Roman"/>
            <w:i/>
            <w:iCs/>
          </w:rPr>
          <w:t xml:space="preserve">Ann </w:t>
        </w:r>
      </w:ins>
      <w:ins w:id="568" w:author="Ricky Hu" w:date="2021-07-05T02:21:00Z">
        <w:r>
          <w:rPr>
            <w:rFonts w:ascii="Times New Roman" w:hAnsi="Times New Roman" w:cs="Times New Roman"/>
            <w:i/>
            <w:iCs/>
          </w:rPr>
          <w:t>Surg Oncol. 2017;</w:t>
        </w:r>
      </w:ins>
      <w:ins w:id="569" w:author="Ricky Hu" w:date="2021-07-05T02:20:00Z">
        <w:r w:rsidRPr="00F3751E">
          <w:rPr>
            <w:rFonts w:ascii="Times New Roman" w:hAnsi="Times New Roman" w:cs="Times New Roman"/>
            <w:i/>
            <w:iCs/>
          </w:rPr>
          <w:t>24</w:t>
        </w:r>
        <w:r w:rsidRPr="00F3751E">
          <w:rPr>
            <w:rFonts w:ascii="Times New Roman" w:hAnsi="Times New Roman" w:cs="Times New Roman"/>
          </w:rPr>
          <w:t>(9)</w:t>
        </w:r>
      </w:ins>
      <w:ins w:id="570" w:author="Ricky Hu" w:date="2021-07-05T02:21:00Z">
        <w:r>
          <w:rPr>
            <w:rFonts w:ascii="Times New Roman" w:hAnsi="Times New Roman" w:cs="Times New Roman"/>
          </w:rPr>
          <w:t>:</w:t>
        </w:r>
      </w:ins>
      <w:ins w:id="571" w:author="Ricky Hu" w:date="2021-07-05T02:20:00Z">
        <w:r w:rsidRPr="00F3751E">
          <w:rPr>
            <w:rFonts w:ascii="Times New Roman" w:hAnsi="Times New Roman" w:cs="Times New Roman"/>
          </w:rPr>
          <w:t xml:space="preserve"> 2482-2490.</w:t>
        </w:r>
      </w:ins>
    </w:p>
    <w:p w14:paraId="70ADE42D" w14:textId="77777777" w:rsidR="00315421" w:rsidRDefault="00315421" w:rsidP="00C67140">
      <w:pPr>
        <w:spacing w:after="0" w:line="360" w:lineRule="auto"/>
        <w:rPr>
          <w:rFonts w:ascii="Times New Roman" w:hAnsi="Times New Roman" w:cs="Times New Roman"/>
        </w:rPr>
      </w:pPr>
    </w:p>
    <w:p w14:paraId="58A2623E" w14:textId="48CF4311"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Kim DW, Lee S, Kwon S, Nam W, Cha IH, Kim HJ. Deep learning-based survival prediction of oral cancer patients. </w:t>
      </w:r>
      <w:r w:rsidRPr="00AE016A">
        <w:rPr>
          <w:rFonts w:ascii="Times New Roman" w:hAnsi="Times New Roman" w:cs="Times New Roman"/>
          <w:i/>
          <w:iCs/>
        </w:rPr>
        <w:t>Sci Rep</w:t>
      </w:r>
      <w:r w:rsidRPr="00AE016A">
        <w:rPr>
          <w:rFonts w:ascii="Times New Roman" w:hAnsi="Times New Roman" w:cs="Times New Roman"/>
        </w:rPr>
        <w:t>. 2019;9(1):6994. doi:10.1038/s41598-019-43372-7</w:t>
      </w:r>
      <w:r>
        <w:rPr>
          <w:rFonts w:ascii="Times New Roman" w:hAnsi="Times New Roman" w:cs="Times New Roman"/>
        </w:rPr>
        <w:t>.</w:t>
      </w:r>
    </w:p>
    <w:p w14:paraId="415E45A3" w14:textId="77777777" w:rsidR="00B269DC" w:rsidRDefault="00B269DC" w:rsidP="00C67140">
      <w:pPr>
        <w:spacing w:after="0" w:line="360" w:lineRule="auto"/>
        <w:rPr>
          <w:rFonts w:ascii="Times New Roman" w:hAnsi="Times New Roman" w:cs="Times New Roman"/>
        </w:rPr>
      </w:pPr>
    </w:p>
    <w:p w14:paraId="00D65BD9" w14:textId="542B2709" w:rsidR="00444EE0" w:rsidRDefault="00B269DC" w:rsidP="00C67140">
      <w:pPr>
        <w:spacing w:after="0" w:line="360" w:lineRule="auto"/>
        <w:rPr>
          <w:rFonts w:ascii="Times New Roman" w:hAnsi="Times New Roman" w:cs="Times New Roman"/>
        </w:rPr>
      </w:pPr>
      <w:r w:rsidRPr="00975494">
        <w:rPr>
          <w:rFonts w:ascii="Times New Roman" w:hAnsi="Times New Roman" w:cs="Times New Roman"/>
        </w:rPr>
        <w:lastRenderedPageBreak/>
        <w:t>Wang W, Liu W. Integration of gene interaction information into a reweighted random survival forest approach for accurate survival prediction and survival biomarker discovery. Sci Rep. 2018;8(1):13202.</w:t>
      </w:r>
      <w:r>
        <w:rPr>
          <w:rFonts w:ascii="Times New Roman" w:hAnsi="Times New Roman" w:cs="Times New Roman"/>
        </w:rPr>
        <w:t xml:space="preserve"> </w:t>
      </w:r>
      <w:r w:rsidRPr="00975494">
        <w:rPr>
          <w:rFonts w:ascii="Times New Roman" w:hAnsi="Times New Roman" w:cs="Times New Roman"/>
        </w:rPr>
        <w:t>doi:10.1038/s41598-018-31497-0</w:t>
      </w:r>
      <w:r>
        <w:rPr>
          <w:rFonts w:ascii="Times New Roman" w:hAnsi="Times New Roman" w:cs="Times New Roman"/>
        </w:rPr>
        <w:t>.</w:t>
      </w:r>
    </w:p>
    <w:p w14:paraId="168575B7" w14:textId="77777777" w:rsidR="00B269DC" w:rsidRDefault="00B269DC" w:rsidP="00C67140">
      <w:pPr>
        <w:spacing w:after="0" w:line="360" w:lineRule="auto"/>
        <w:rPr>
          <w:rFonts w:ascii="Times New Roman" w:hAnsi="Times New Roman" w:cs="Times New Roman"/>
        </w:rPr>
      </w:pPr>
    </w:p>
    <w:p w14:paraId="457C68DE" w14:textId="5E36365B"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Salmeron R, Garcıa CB, Garcıa J. Variance Inflation Factor and Condition</w:t>
      </w:r>
      <w:r>
        <w:rPr>
          <w:rFonts w:ascii="Times New Roman" w:hAnsi="Times New Roman" w:cs="Times New Roman"/>
        </w:rPr>
        <w:t xml:space="preserve"> </w:t>
      </w:r>
      <w:r w:rsidRPr="00975494">
        <w:rPr>
          <w:rFonts w:ascii="Times New Roman" w:hAnsi="Times New Roman" w:cs="Times New Roman"/>
        </w:rPr>
        <w:t xml:space="preserve">Number in multiple linear regression. </w:t>
      </w:r>
      <w:r>
        <w:rPr>
          <w:rFonts w:ascii="Times New Roman" w:hAnsi="Times New Roman" w:cs="Times New Roman"/>
          <w:i/>
          <w:iCs/>
        </w:rPr>
        <w:t>J Stat Comput Simul</w:t>
      </w:r>
      <w:r>
        <w:rPr>
          <w:rFonts w:ascii="Times New Roman" w:hAnsi="Times New Roman" w:cs="Times New Roman"/>
        </w:rPr>
        <w:t>.</w:t>
      </w:r>
      <w:r w:rsidRPr="00975494">
        <w:rPr>
          <w:rFonts w:ascii="Times New Roman" w:hAnsi="Times New Roman" w:cs="Times New Roman"/>
        </w:rPr>
        <w:t xml:space="preserve"> 2018;88</w:t>
      </w:r>
      <w:r>
        <w:rPr>
          <w:rFonts w:ascii="Times New Roman" w:hAnsi="Times New Roman" w:cs="Times New Roman"/>
        </w:rPr>
        <w:t>(12)</w:t>
      </w:r>
      <w:r w:rsidRPr="00975494">
        <w:rPr>
          <w:rFonts w:ascii="Times New Roman" w:hAnsi="Times New Roman" w:cs="Times New Roman"/>
        </w:rPr>
        <w:t>:2365</w:t>
      </w:r>
      <w:r>
        <w:rPr>
          <w:rFonts w:ascii="Times New Roman" w:hAnsi="Times New Roman" w:cs="Times New Roman"/>
        </w:rPr>
        <w:t>-</w:t>
      </w:r>
      <w:r w:rsidRPr="00975494">
        <w:rPr>
          <w:rFonts w:ascii="Times New Roman" w:hAnsi="Times New Roman" w:cs="Times New Roman"/>
        </w:rPr>
        <w:t>2384.</w:t>
      </w:r>
      <w:r>
        <w:rPr>
          <w:rFonts w:ascii="Times New Roman" w:hAnsi="Times New Roman" w:cs="Times New Roman"/>
        </w:rPr>
        <w:t xml:space="preserve"> </w:t>
      </w:r>
      <w:r w:rsidRPr="00975494">
        <w:rPr>
          <w:rFonts w:ascii="Times New Roman" w:hAnsi="Times New Roman" w:cs="Times New Roman"/>
        </w:rPr>
        <w:t>Doi</w:t>
      </w:r>
      <w:r>
        <w:rPr>
          <w:rFonts w:ascii="Times New Roman" w:hAnsi="Times New Roman" w:cs="Times New Roman"/>
        </w:rPr>
        <w:t>:</w:t>
      </w:r>
      <w:r w:rsidRPr="00975494">
        <w:rPr>
          <w:rFonts w:ascii="Times New Roman" w:hAnsi="Times New Roman" w:cs="Times New Roman"/>
        </w:rPr>
        <w:t>10.1080/00949655.2018.1463376</w:t>
      </w:r>
      <w:r>
        <w:rPr>
          <w:rFonts w:ascii="Times New Roman" w:hAnsi="Times New Roman" w:cs="Times New Roman"/>
        </w:rPr>
        <w:t>.</w:t>
      </w:r>
    </w:p>
    <w:p w14:paraId="4481A0AF" w14:textId="77777777" w:rsidR="00B269DC" w:rsidRDefault="00B269DC" w:rsidP="00C67140">
      <w:pPr>
        <w:spacing w:after="0" w:line="360" w:lineRule="auto"/>
        <w:rPr>
          <w:rFonts w:ascii="Times New Roman" w:hAnsi="Times New Roman" w:cs="Times New Roman"/>
        </w:rPr>
      </w:pPr>
    </w:p>
    <w:p w14:paraId="50AAD386" w14:textId="1025EB6C"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Liu R, Gillies DF. Overfitting in linear feature extraction for classification</w:t>
      </w:r>
      <w:r>
        <w:rPr>
          <w:rFonts w:ascii="Times New Roman" w:hAnsi="Times New Roman" w:cs="Times New Roman"/>
        </w:rPr>
        <w:t xml:space="preserve"> </w:t>
      </w:r>
      <w:r w:rsidRPr="00AE016A">
        <w:rPr>
          <w:rFonts w:ascii="Times New Roman" w:hAnsi="Times New Roman" w:cs="Times New Roman"/>
        </w:rPr>
        <w:t xml:space="preserve">of high-dimensional image data. </w:t>
      </w:r>
      <w:r w:rsidRPr="00AE016A">
        <w:rPr>
          <w:rFonts w:ascii="Times New Roman" w:hAnsi="Times New Roman" w:cs="Times New Roman"/>
          <w:i/>
          <w:iCs/>
        </w:rPr>
        <w:t>Pattern Recognit.</w:t>
      </w:r>
      <w:r w:rsidRPr="00AE016A">
        <w:rPr>
          <w:rFonts w:ascii="Times New Roman" w:hAnsi="Times New Roman" w:cs="Times New Roman"/>
        </w:rPr>
        <w:t xml:space="preserve"> 2016;53</w:t>
      </w:r>
      <w:r>
        <w:rPr>
          <w:rFonts w:ascii="Times New Roman" w:hAnsi="Times New Roman" w:cs="Times New Roman"/>
        </w:rPr>
        <w:t>(C)</w:t>
      </w:r>
      <w:r w:rsidRPr="00AE016A">
        <w:rPr>
          <w:rFonts w:ascii="Times New Roman" w:hAnsi="Times New Roman" w:cs="Times New Roman"/>
        </w:rPr>
        <w:t>:73–86.</w:t>
      </w:r>
      <w:r>
        <w:rPr>
          <w:rFonts w:ascii="Times New Roman" w:hAnsi="Times New Roman" w:cs="Times New Roman"/>
        </w:rPr>
        <w:t xml:space="preserve"> doi:</w:t>
      </w:r>
      <w:r w:rsidRPr="00975494">
        <w:rPr>
          <w:rFonts w:ascii="Times New Roman" w:hAnsi="Times New Roman" w:cs="Times New Roman"/>
        </w:rPr>
        <w:t>10.1016/j.patcog.2015.11.015</w:t>
      </w:r>
      <w:r>
        <w:rPr>
          <w:rFonts w:ascii="Times New Roman" w:hAnsi="Times New Roman" w:cs="Times New Roman"/>
        </w:rPr>
        <w:t>.</w:t>
      </w:r>
    </w:p>
    <w:p w14:paraId="19C53CC4" w14:textId="77777777" w:rsidR="00B269DC" w:rsidRDefault="00B269DC" w:rsidP="00C67140">
      <w:pPr>
        <w:spacing w:after="0" w:line="360" w:lineRule="auto"/>
        <w:rPr>
          <w:rFonts w:ascii="Times New Roman" w:hAnsi="Times New Roman" w:cs="Times New Roman"/>
        </w:rPr>
      </w:pPr>
    </w:p>
    <w:p w14:paraId="5AFC6074" w14:textId="77777777" w:rsidR="00B269DC" w:rsidRDefault="00B269DC" w:rsidP="00C67140">
      <w:pPr>
        <w:spacing w:after="0" w:line="360" w:lineRule="auto"/>
        <w:rPr>
          <w:rFonts w:ascii="Times New Roman" w:hAnsi="Times New Roman" w:cs="Times New Roman"/>
        </w:rPr>
      </w:pPr>
    </w:p>
    <w:p w14:paraId="75678CB0" w14:textId="00F3C4FF" w:rsidR="00444EE0" w:rsidRDefault="00444EE0" w:rsidP="00C67140">
      <w:pPr>
        <w:spacing w:after="0" w:line="360" w:lineRule="auto"/>
        <w:rPr>
          <w:rFonts w:ascii="Times New Roman" w:hAnsi="Times New Roman" w:cs="Times New Roman"/>
        </w:rPr>
      </w:pPr>
      <w:r w:rsidRPr="00444EE0">
        <w:rPr>
          <w:rFonts w:ascii="Times New Roman" w:hAnsi="Times New Roman" w:cs="Times New Roman"/>
        </w:rPr>
        <w:t>Bourgon R, Gentleman R</w:t>
      </w:r>
      <w:r w:rsidR="00AE016A">
        <w:rPr>
          <w:rFonts w:ascii="Times New Roman" w:hAnsi="Times New Roman" w:cs="Times New Roman"/>
        </w:rPr>
        <w:t>,</w:t>
      </w:r>
      <w:r w:rsidRPr="00444EE0">
        <w:rPr>
          <w:rFonts w:ascii="Times New Roman" w:hAnsi="Times New Roman" w:cs="Times New Roman"/>
        </w:rPr>
        <w:t xml:space="preserve"> Huber W. (2010). Independent filtering increases detection power for high-throughput experiments. </w:t>
      </w:r>
      <w:r w:rsidRPr="00AE016A">
        <w:rPr>
          <w:rFonts w:ascii="Times New Roman" w:hAnsi="Times New Roman" w:cs="Times New Roman"/>
          <w:i/>
          <w:iCs/>
        </w:rPr>
        <w:t>Proceedings of the National Academy of Sciences of the United States of America</w:t>
      </w:r>
      <w:r w:rsidRPr="00444EE0">
        <w:rPr>
          <w:rFonts w:ascii="Times New Roman" w:hAnsi="Times New Roman" w:cs="Times New Roman"/>
        </w:rPr>
        <w:t>, 107(21), 9546–9551. https://doi.org/10.1073/pnas.0914005107</w:t>
      </w:r>
      <w:r>
        <w:rPr>
          <w:rFonts w:ascii="Times New Roman" w:hAnsi="Times New Roman" w:cs="Times New Roman"/>
        </w:rPr>
        <w:t>.</w:t>
      </w:r>
    </w:p>
    <w:p w14:paraId="355801CE" w14:textId="77777777" w:rsidR="00B269DC" w:rsidRDefault="00B269DC" w:rsidP="00C67140">
      <w:pPr>
        <w:spacing w:after="0" w:line="360" w:lineRule="auto"/>
        <w:rPr>
          <w:rFonts w:ascii="Times New Roman" w:hAnsi="Times New Roman" w:cs="Times New Roman"/>
        </w:rPr>
      </w:pPr>
    </w:p>
    <w:p w14:paraId="78053D42" w14:textId="7D5B2668" w:rsidR="00B269DC" w:rsidRDefault="00B269DC" w:rsidP="00C67140">
      <w:pPr>
        <w:spacing w:after="0" w:line="360" w:lineRule="auto"/>
        <w:rPr>
          <w:rFonts w:ascii="Times New Roman" w:hAnsi="Times New Roman" w:cs="Times New Roman"/>
        </w:rPr>
      </w:pPr>
      <w:r w:rsidRPr="00AE016A">
        <w:rPr>
          <w:rFonts w:ascii="Times New Roman" w:hAnsi="Times New Roman" w:cs="Times New Roman"/>
        </w:rPr>
        <w:t xml:space="preserve">Ishwaran H, Kogalur UB, Blackstone EH, Lauer MS. Random survival forests. </w:t>
      </w:r>
      <w:r w:rsidRPr="00AE016A">
        <w:rPr>
          <w:rFonts w:ascii="Times New Roman" w:hAnsi="Times New Roman" w:cs="Times New Roman"/>
          <w:i/>
          <w:iCs/>
        </w:rPr>
        <w:t>Ann Appl Stat</w:t>
      </w:r>
      <w:r w:rsidRPr="00AE016A">
        <w:rPr>
          <w:rFonts w:ascii="Times New Roman" w:hAnsi="Times New Roman" w:cs="Times New Roman"/>
        </w:rPr>
        <w:t>. 2008;2:841–860.</w:t>
      </w:r>
    </w:p>
    <w:p w14:paraId="2CDD693B" w14:textId="597B8B90" w:rsidR="00B269DC" w:rsidRDefault="00B269DC" w:rsidP="00C67140">
      <w:pPr>
        <w:spacing w:after="0" w:line="360" w:lineRule="auto"/>
        <w:rPr>
          <w:rFonts w:ascii="Times New Roman" w:hAnsi="Times New Roman" w:cs="Times New Roman"/>
        </w:rPr>
      </w:pPr>
    </w:p>
    <w:p w14:paraId="43FFCF5E" w14:textId="77777777" w:rsidR="00297136" w:rsidRDefault="00297136" w:rsidP="00C67140">
      <w:pPr>
        <w:spacing w:after="0" w:line="360" w:lineRule="auto"/>
        <w:rPr>
          <w:rFonts w:ascii="Times New Roman" w:hAnsi="Times New Roman" w:cs="Times New Roman"/>
        </w:rPr>
      </w:pPr>
      <w:r w:rsidRPr="00444EE0">
        <w:rPr>
          <w:rFonts w:ascii="Times New Roman" w:hAnsi="Times New Roman" w:cs="Times New Roman"/>
        </w:rPr>
        <w:t xml:space="preserve">Colosimo EA, Ferreira FF, Oliveira MD, Sousa CB. Empirical  comparisons between Kaplan-Meier and Nelson-Aalen survival function estimators. </w:t>
      </w:r>
      <w:r w:rsidRPr="00AE016A">
        <w:rPr>
          <w:rFonts w:ascii="Times New Roman" w:hAnsi="Times New Roman" w:cs="Times New Roman"/>
          <w:i/>
          <w:iCs/>
        </w:rPr>
        <w:t>J Stat Comput Simul.</w:t>
      </w:r>
      <w:r w:rsidRPr="00444EE0">
        <w:rPr>
          <w:rFonts w:ascii="Times New Roman" w:hAnsi="Times New Roman" w:cs="Times New Roman"/>
        </w:rPr>
        <w:t xml:space="preserve"> 2002;72:299–308.</w:t>
      </w:r>
    </w:p>
    <w:p w14:paraId="73A60AF8" w14:textId="77777777" w:rsidR="00297136" w:rsidRDefault="00297136" w:rsidP="00C67140">
      <w:pPr>
        <w:spacing w:after="0" w:line="360" w:lineRule="auto"/>
        <w:rPr>
          <w:rFonts w:ascii="Times New Roman" w:hAnsi="Times New Roman" w:cs="Times New Roman"/>
        </w:rPr>
      </w:pPr>
    </w:p>
    <w:p w14:paraId="3A75679B" w14:textId="3F9DB81F"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Steyerberg EW, Vickers AJ, Cook NR, et al. Assessing the performance of prediction models: a framework for traditional and novel measures. </w:t>
      </w:r>
      <w:r w:rsidRPr="00975494">
        <w:rPr>
          <w:rFonts w:ascii="Times New Roman" w:hAnsi="Times New Roman" w:cs="Times New Roman"/>
          <w:i/>
          <w:iCs/>
        </w:rPr>
        <w:t>Epidemiology</w:t>
      </w:r>
      <w:r w:rsidRPr="00975494">
        <w:rPr>
          <w:rFonts w:ascii="Times New Roman" w:hAnsi="Times New Roman" w:cs="Times New Roman"/>
        </w:rPr>
        <w:t>. 2010;21(1):128-138. doi:10.1097/EDE.0b013e3181c30fb2</w:t>
      </w:r>
      <w:r>
        <w:rPr>
          <w:rFonts w:ascii="Times New Roman" w:hAnsi="Times New Roman" w:cs="Times New Roman"/>
        </w:rPr>
        <w:t>.</w:t>
      </w:r>
    </w:p>
    <w:p w14:paraId="20AD5993" w14:textId="35522DDA" w:rsidR="00B269DC" w:rsidRDefault="00B269DC" w:rsidP="00C67140">
      <w:pPr>
        <w:spacing w:after="0" w:line="360" w:lineRule="auto"/>
        <w:rPr>
          <w:rFonts w:ascii="Times New Roman" w:hAnsi="Times New Roman" w:cs="Times New Roman"/>
        </w:rPr>
      </w:pPr>
    </w:p>
    <w:p w14:paraId="54E095CC" w14:textId="77777777" w:rsidR="00B269DC" w:rsidRDefault="00B269DC" w:rsidP="00C67140">
      <w:pPr>
        <w:spacing w:after="0" w:line="360" w:lineRule="auto"/>
        <w:rPr>
          <w:rFonts w:ascii="Times New Roman" w:hAnsi="Times New Roman" w:cs="Times New Roman"/>
        </w:rPr>
      </w:pPr>
      <w:r w:rsidRPr="00975494">
        <w:rPr>
          <w:rFonts w:ascii="Times New Roman" w:hAnsi="Times New Roman" w:cs="Times New Roman"/>
        </w:rPr>
        <w:t xml:space="preserve">Menze BH, Kelm BM, Masuch R, et al. A comparison of random forest and its Gini importance with standard chemometric methods for the feature selection and classification of spectral data. </w:t>
      </w:r>
      <w:r w:rsidRPr="00975494">
        <w:rPr>
          <w:rFonts w:ascii="Times New Roman" w:hAnsi="Times New Roman" w:cs="Times New Roman"/>
          <w:i/>
          <w:iCs/>
        </w:rPr>
        <w:t>BMC Bioinformatics</w:t>
      </w:r>
      <w:r w:rsidRPr="00975494">
        <w:rPr>
          <w:rFonts w:ascii="Times New Roman" w:hAnsi="Times New Roman" w:cs="Times New Roman"/>
        </w:rPr>
        <w:t>. 2009;10:213. doi:10.1186/1471-2105-10-213</w:t>
      </w:r>
      <w:r>
        <w:rPr>
          <w:rFonts w:ascii="Times New Roman" w:hAnsi="Times New Roman" w:cs="Times New Roman"/>
        </w:rPr>
        <w:t>.</w:t>
      </w:r>
    </w:p>
    <w:p w14:paraId="2CB5C8AE" w14:textId="77777777" w:rsidR="00B269DC" w:rsidRDefault="00B269DC" w:rsidP="00C67140">
      <w:pPr>
        <w:spacing w:after="0" w:line="360" w:lineRule="auto"/>
        <w:rPr>
          <w:rFonts w:ascii="Times New Roman" w:hAnsi="Times New Roman" w:cs="Times New Roman"/>
        </w:rPr>
      </w:pPr>
    </w:p>
    <w:p w14:paraId="2EC0EDF4" w14:textId="77777777" w:rsidR="00B269DC" w:rsidRPr="00AE016A" w:rsidRDefault="00B269DC" w:rsidP="00C67140">
      <w:pPr>
        <w:spacing w:after="0" w:line="360" w:lineRule="auto"/>
        <w:rPr>
          <w:rFonts w:ascii="Times New Roman" w:hAnsi="Times New Roman" w:cs="Times New Roman"/>
        </w:rPr>
      </w:pPr>
    </w:p>
    <w:p w14:paraId="7C0BFE31" w14:textId="77777777" w:rsidR="00B269DC" w:rsidRDefault="00B269DC" w:rsidP="00C67140">
      <w:pPr>
        <w:spacing w:after="0" w:line="360" w:lineRule="auto"/>
        <w:rPr>
          <w:rFonts w:ascii="Times New Roman" w:hAnsi="Times New Roman" w:cs="Times New Roman"/>
        </w:rPr>
      </w:pPr>
    </w:p>
    <w:p w14:paraId="1C625C99" w14:textId="77777777" w:rsidR="00444EE0" w:rsidRDefault="00444EE0" w:rsidP="00C67140">
      <w:pPr>
        <w:spacing w:after="0" w:line="360" w:lineRule="auto"/>
        <w:rPr>
          <w:rFonts w:ascii="Times New Roman" w:hAnsi="Times New Roman" w:cs="Times New Roman"/>
        </w:rPr>
      </w:pPr>
    </w:p>
    <w:p w14:paraId="37F468E8" w14:textId="07EE3164" w:rsidR="00444EE0" w:rsidRDefault="00444EE0" w:rsidP="00C67140">
      <w:pPr>
        <w:spacing w:after="0" w:line="360" w:lineRule="auto"/>
        <w:rPr>
          <w:rFonts w:ascii="Times New Roman" w:hAnsi="Times New Roman" w:cs="Times New Roman"/>
        </w:rPr>
      </w:pPr>
    </w:p>
    <w:p w14:paraId="5A2D7A8D" w14:textId="1DC3698A" w:rsidR="00AE016A" w:rsidRDefault="00AE016A" w:rsidP="00C67140">
      <w:pPr>
        <w:spacing w:after="0" w:line="360" w:lineRule="auto"/>
        <w:rPr>
          <w:rFonts w:ascii="Times New Roman" w:hAnsi="Times New Roman" w:cs="Times New Roman"/>
        </w:rPr>
      </w:pPr>
    </w:p>
    <w:p w14:paraId="4BB0B016" w14:textId="546023C4" w:rsidR="00AE016A" w:rsidRPr="00AE016A" w:rsidRDefault="00AE016A" w:rsidP="00C67140">
      <w:pPr>
        <w:spacing w:after="0" w:line="360" w:lineRule="auto"/>
        <w:rPr>
          <w:rFonts w:ascii="Times New Roman" w:hAnsi="Times New Roman" w:cs="Times New Roman"/>
        </w:rPr>
      </w:pPr>
    </w:p>
    <w:p w14:paraId="6AE99766" w14:textId="1E620337" w:rsidR="00AE016A" w:rsidRPr="00AE016A" w:rsidRDefault="00AE016A" w:rsidP="00C67140">
      <w:pPr>
        <w:spacing w:after="0" w:line="360" w:lineRule="auto"/>
        <w:rPr>
          <w:rFonts w:ascii="Times New Roman" w:hAnsi="Times New Roman" w:cs="Times New Roman"/>
        </w:rPr>
      </w:pPr>
    </w:p>
    <w:p w14:paraId="336A83D8" w14:textId="1850CB0A" w:rsidR="00AE016A" w:rsidRPr="00AE016A" w:rsidRDefault="00AE016A" w:rsidP="00C67140">
      <w:pPr>
        <w:spacing w:after="0" w:line="360" w:lineRule="auto"/>
        <w:rPr>
          <w:rFonts w:ascii="Times New Roman" w:hAnsi="Times New Roman" w:cs="Times New Roman"/>
        </w:rPr>
      </w:pPr>
    </w:p>
    <w:p w14:paraId="2E3F1777" w14:textId="4574002E" w:rsidR="00AE016A" w:rsidRDefault="00AE016A" w:rsidP="00C67140">
      <w:pPr>
        <w:spacing w:after="0" w:line="360" w:lineRule="auto"/>
        <w:rPr>
          <w:rFonts w:ascii="Times New Roman" w:hAnsi="Times New Roman" w:cs="Times New Roman"/>
        </w:rPr>
      </w:pPr>
    </w:p>
    <w:p w14:paraId="339E2B93" w14:textId="55FA8868" w:rsidR="00AE016A" w:rsidRDefault="00AE016A" w:rsidP="00C67140">
      <w:pPr>
        <w:spacing w:after="0" w:line="360" w:lineRule="auto"/>
        <w:rPr>
          <w:rFonts w:ascii="Times New Roman" w:hAnsi="Times New Roman" w:cs="Times New Roman"/>
        </w:rPr>
      </w:pPr>
    </w:p>
    <w:p w14:paraId="05CD20EC" w14:textId="2974C119" w:rsidR="00975494" w:rsidRDefault="00975494" w:rsidP="00C67140">
      <w:pPr>
        <w:spacing w:after="0" w:line="360" w:lineRule="auto"/>
        <w:rPr>
          <w:rFonts w:ascii="Times New Roman" w:hAnsi="Times New Roman" w:cs="Times New Roman"/>
        </w:rPr>
      </w:pPr>
    </w:p>
    <w:p w14:paraId="439E09D7" w14:textId="77777777" w:rsidR="00975494" w:rsidRDefault="00975494" w:rsidP="00C67140">
      <w:pPr>
        <w:spacing w:after="0" w:line="360" w:lineRule="auto"/>
        <w:rPr>
          <w:rFonts w:ascii="Times New Roman" w:hAnsi="Times New Roman" w:cs="Times New Roman"/>
        </w:rPr>
      </w:pPr>
    </w:p>
    <w:p w14:paraId="7493C952" w14:textId="649F4626" w:rsidR="00975494" w:rsidRDefault="00975494" w:rsidP="00C67140">
      <w:pPr>
        <w:spacing w:after="0" w:line="360" w:lineRule="auto"/>
        <w:rPr>
          <w:rFonts w:ascii="Times New Roman" w:hAnsi="Times New Roman" w:cs="Times New Roman"/>
        </w:rPr>
      </w:pPr>
    </w:p>
    <w:p w14:paraId="3529B152" w14:textId="1B846757" w:rsidR="00975494" w:rsidRDefault="00975494" w:rsidP="00C67140">
      <w:pPr>
        <w:spacing w:after="0" w:line="360" w:lineRule="auto"/>
        <w:rPr>
          <w:rFonts w:ascii="Times New Roman" w:hAnsi="Times New Roman" w:cs="Times New Roman"/>
        </w:rPr>
      </w:pPr>
    </w:p>
    <w:p w14:paraId="082A80B5" w14:textId="77777777" w:rsidR="00975494" w:rsidRDefault="00975494" w:rsidP="00C67140">
      <w:pPr>
        <w:spacing w:after="0" w:line="360" w:lineRule="auto"/>
        <w:rPr>
          <w:rFonts w:ascii="Times New Roman" w:hAnsi="Times New Roman" w:cs="Times New Roman"/>
        </w:rPr>
      </w:pPr>
    </w:p>
    <w:p w14:paraId="3D17F5F4" w14:textId="0F10AD49" w:rsidR="00F306F9" w:rsidRPr="00B269DC" w:rsidRDefault="00F306F9" w:rsidP="00C67140">
      <w:pPr>
        <w:spacing w:after="0" w:line="360" w:lineRule="auto"/>
        <w:rPr>
          <w:rFonts w:ascii="Times New Roman" w:hAnsi="Times New Roman" w:cs="Times New Roman"/>
          <w:b/>
          <w:bCs/>
          <w:sz w:val="28"/>
          <w:szCs w:val="28"/>
        </w:rPr>
      </w:pPr>
      <w:r w:rsidRPr="00B269DC">
        <w:rPr>
          <w:rFonts w:ascii="Times New Roman" w:hAnsi="Times New Roman" w:cs="Times New Roman"/>
          <w:b/>
          <w:bCs/>
          <w:sz w:val="28"/>
          <w:szCs w:val="28"/>
        </w:rPr>
        <w:t>Supplemental Information:</w:t>
      </w:r>
    </w:p>
    <w:p w14:paraId="48A30C54" w14:textId="5D110F7A" w:rsidR="00F306F9" w:rsidRPr="00B269DC" w:rsidRDefault="00126E34" w:rsidP="00C67140">
      <w:pPr>
        <w:spacing w:after="0" w:line="360" w:lineRule="auto"/>
        <w:rPr>
          <w:rFonts w:ascii="Times New Roman" w:hAnsi="Times New Roman" w:cs="Times New Roman"/>
          <w:b/>
          <w:bCs/>
          <w:sz w:val="24"/>
          <w:szCs w:val="24"/>
        </w:rPr>
      </w:pPr>
      <w:r w:rsidRPr="00B269DC">
        <w:rPr>
          <w:rFonts w:ascii="Times New Roman" w:hAnsi="Times New Roman" w:cs="Times New Roman"/>
          <w:b/>
          <w:bCs/>
          <w:sz w:val="24"/>
          <w:szCs w:val="24"/>
        </w:rPr>
        <w:t>Random Survival Forest Algorithm:</w:t>
      </w:r>
    </w:p>
    <w:p w14:paraId="70BE7F78" w14:textId="672B694E" w:rsidR="00126E34" w:rsidRDefault="00126E34" w:rsidP="00C67140">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0773C56F" w14:textId="2C3CC1EB" w:rsidR="00126E34" w:rsidRDefault="00126E34" w:rsidP="00C67140">
      <w:pPr>
        <w:spacing w:after="0" w:line="360" w:lineRule="auto"/>
        <w:rPr>
          <w:rFonts w:ascii="Times New Roman" w:hAnsi="Times New Roman" w:cs="Times New Roman"/>
        </w:rPr>
      </w:pPr>
    </w:p>
    <w:p w14:paraId="31E81170" w14:textId="4AE4CBAA"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46661718" w14:textId="3F205AB3"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r>
        <w:rPr>
          <w:rFonts w:ascii="Times New Roman" w:hAnsi="Times New Roman" w:cs="Times New Roman"/>
          <w:i/>
          <w:iCs/>
        </w:rPr>
        <w:t>i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694C7F41" w14:textId="77777777"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 x</w:t>
      </w:r>
      <w:r>
        <w:rPr>
          <w:rFonts w:ascii="Times New Roman" w:hAnsi="Times New Roman" w:cs="Times New Roman"/>
          <w:i/>
          <w:iCs/>
          <w:vertAlign w:val="subscript"/>
        </w:rPr>
        <w:t>N</w:t>
      </w:r>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{S</w:t>
      </w:r>
      <w:r>
        <w:rPr>
          <w:rFonts w:ascii="Times New Roman" w:hAnsi="Times New Roman" w:cs="Times New Roman"/>
          <w:i/>
          <w:iCs/>
          <w:vertAlign w:val="subscript"/>
        </w:rPr>
        <w:t>min</w:t>
      </w:r>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r>
        <w:rPr>
          <w:rFonts w:ascii="Times New Roman" w:hAnsi="Times New Roman" w:cs="Times New Roman"/>
          <w:i/>
          <w:iCs/>
        </w:rPr>
        <w:t>s</w:t>
      </w:r>
      <w:r>
        <w:rPr>
          <w:rFonts w:ascii="Times New Roman" w:hAnsi="Times New Roman" w:cs="Times New Roman"/>
          <w:i/>
          <w:iCs/>
          <w:vertAlign w:val="subscript"/>
        </w:rPr>
        <w:t>i</w:t>
      </w:r>
      <w:r>
        <w:rPr>
          <w:rFonts w:ascii="Times New Roman" w:hAnsi="Times New Roman" w:cs="Times New Roman"/>
        </w:rPr>
        <w:t xml:space="preserve"> such that:</w:t>
      </w:r>
    </w:p>
    <w:p w14:paraId="67F8F3D6" w14:textId="77777777" w:rsidR="00551FEA" w:rsidRDefault="00551FEA" w:rsidP="00C67140">
      <w:pPr>
        <w:spacing w:after="0" w:line="360" w:lineRule="auto"/>
        <w:rPr>
          <w:rFonts w:ascii="Times New Roman" w:hAnsi="Times New Roman" w:cs="Times New Roman"/>
        </w:rPr>
      </w:pPr>
    </w:p>
    <w:p w14:paraId="6C504FCE" w14:textId="77777777" w:rsidR="00551FEA" w:rsidRDefault="00551FEA" w:rsidP="00C6714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09048D77" w14:textId="77777777" w:rsidR="001842DD" w:rsidRDefault="00551FEA"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L(x,s)</w:t>
      </w:r>
      <w:r>
        <w:rPr>
          <w:rFonts w:ascii="Times New Roman" w:eastAsiaTheme="minorEastAsia" w:hAnsi="Times New Roman" w:cs="Times New Roman"/>
        </w:rPr>
        <w:t xml:space="preserve"> is the log rank test such that </w:t>
      </w:r>
    </w:p>
    <w:p w14:paraId="127683FC" w14:textId="0C75FBA6" w:rsidR="001842DD" w:rsidRDefault="001842DD"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346EBA80" w14:textId="7B925D7A" w:rsidR="001842DD" w:rsidRDefault="001842DD" w:rsidP="00C67140">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rPr>
        <w:t xml:space="preserve">, </w:t>
      </w:r>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E</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3918F99F" w14:textId="0F768D26" w:rsidR="001842DD" w:rsidRDefault="001842DD"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Con</w:t>
      </w:r>
      <w:r w:rsidR="00C86F57">
        <w:rPr>
          <w:rFonts w:ascii="Times New Roman" w:eastAsiaTheme="minorEastAsia" w:hAnsi="Times New Roman" w:cs="Times New Roman"/>
        </w:rPr>
        <w:t xml:space="preserve">tinue to grow children nodes unless the children node has no more than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surviving samples, where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is a user-defined hyperparameter</w:t>
      </w:r>
    </w:p>
    <w:p w14:paraId="52119896" w14:textId="18B162AF" w:rsidR="00C86F57" w:rsidRDefault="00C86F57"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68239E93" w14:textId="5C3F40BD" w:rsidR="00C86F57" w:rsidRPr="001842DD" w:rsidRDefault="00F04FF3" w:rsidP="00C6714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129D10A" w14:textId="6C456EDB" w:rsidR="003B48D4" w:rsidRDefault="00C86F57" w:rsidP="00C67140">
      <w:pPr>
        <w:spacing w:after="0" w:line="360" w:lineRule="auto"/>
        <w:ind w:left="720"/>
        <w:rPr>
          <w:rFonts w:ascii="Times New Roman" w:hAnsi="Times New Roman" w:cs="Times New Roman"/>
        </w:rPr>
      </w:pPr>
      <w:r>
        <w:rPr>
          <w:rFonts w:ascii="Times New Roman" w:hAnsi="Times New Roman" w:cs="Times New Roman"/>
        </w:rPr>
        <w:lastRenderedPageBreak/>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r>
        <w:rPr>
          <w:rFonts w:ascii="Times New Roman" w:hAnsi="Times New Roman" w:cs="Times New Roman"/>
          <w:i/>
          <w:iCs/>
          <w:vertAlign w:val="subscript"/>
        </w:rPr>
        <w:t>1</w:t>
      </w:r>
      <w:r>
        <w:rPr>
          <w:rFonts w:ascii="Times New Roman" w:hAnsi="Times New Roman" w:cs="Times New Roman"/>
          <w:i/>
          <w:iCs/>
        </w:rPr>
        <w:t>,p</w:t>
      </w:r>
      <w:r>
        <w:rPr>
          <w:rFonts w:ascii="Times New Roman" w:hAnsi="Times New Roman" w:cs="Times New Roman"/>
          <w:i/>
          <w:iCs/>
          <w:vertAlign w:val="subscript"/>
        </w:rPr>
        <w:t>2</w:t>
      </w:r>
      <w:r>
        <w:rPr>
          <w:rFonts w:ascii="Times New Roman" w:hAnsi="Times New Roman" w:cs="Times New Roman"/>
          <w:i/>
          <w:iCs/>
        </w:rPr>
        <w:t>, … p</w:t>
      </w:r>
      <w:r>
        <w:rPr>
          <w:rFonts w:ascii="Times New Roman" w:hAnsi="Times New Roman" w:cs="Times New Roman"/>
          <w:i/>
          <w:iCs/>
          <w:vertAlign w:val="subscript"/>
        </w:rPr>
        <w:t>M</w:t>
      </w:r>
      <w:r>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q</w:t>
      </w:r>
      <w:r w:rsidR="003B48D4">
        <w:rPr>
          <w:rFonts w:ascii="Times New Roman" w:hAnsi="Times New Roman" w:cs="Times New Roman"/>
        </w:rPr>
        <w:t xml:space="preserve"> is a node in the set of </w:t>
      </w:r>
      <w:r w:rsidR="003B48D4">
        <w:rPr>
          <w:rFonts w:ascii="Times New Roman" w:hAnsi="Times New Roman" w:cs="Times New Roman"/>
          <w:i/>
          <w:iCs/>
        </w:rPr>
        <w:t>N</w:t>
      </w:r>
      <w:r w:rsidR="003B48D4">
        <w:rPr>
          <w:rFonts w:ascii="Times New Roman" w:hAnsi="Times New Roman" w:cs="Times New Roman"/>
        </w:rPr>
        <w:t xml:space="preserve"> nodes in set </w:t>
      </w:r>
      <w:r w:rsidR="003B48D4">
        <w:rPr>
          <w:rFonts w:ascii="Times New Roman" w:hAnsi="Times New Roman" w:cs="Times New Roman"/>
          <w:i/>
          <w:iCs/>
        </w:rPr>
        <w:t>Q = {q</w:t>
      </w:r>
      <w:r w:rsidR="003B48D4">
        <w:rPr>
          <w:rFonts w:ascii="Times New Roman" w:hAnsi="Times New Roman" w:cs="Times New Roman"/>
          <w:i/>
          <w:iCs/>
          <w:vertAlign w:val="subscript"/>
        </w:rPr>
        <w:t>1</w:t>
      </w:r>
      <w:r w:rsidR="003B48D4">
        <w:rPr>
          <w:rFonts w:ascii="Times New Roman" w:hAnsi="Times New Roman" w:cs="Times New Roman"/>
          <w:i/>
          <w:iCs/>
        </w:rPr>
        <w:t>,q</w:t>
      </w:r>
      <w:r w:rsidR="003B48D4">
        <w:rPr>
          <w:rFonts w:ascii="Times New Roman" w:hAnsi="Times New Roman" w:cs="Times New Roman"/>
          <w:i/>
          <w:iCs/>
          <w:vertAlign w:val="subscript"/>
        </w:rPr>
        <w:t>2</w:t>
      </w:r>
      <w:r w:rsidR="003B48D4">
        <w:rPr>
          <w:rFonts w:ascii="Times New Roman" w:hAnsi="Times New Roman" w:cs="Times New Roman"/>
          <w:i/>
          <w:iCs/>
        </w:rPr>
        <w:t>, … q</w:t>
      </w:r>
      <w:r w:rsidR="003B48D4">
        <w:rPr>
          <w:rFonts w:ascii="Times New Roman" w:hAnsi="Times New Roman" w:cs="Times New Roman"/>
          <w:i/>
          <w:iCs/>
          <w:vertAlign w:val="subscript"/>
        </w:rPr>
        <w:t>N</w:t>
      </w:r>
      <w:r w:rsidR="003B48D4">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E</w:t>
      </w:r>
      <w:r w:rsidR="003B48D4">
        <w:rPr>
          <w:rFonts w:ascii="Times New Roman" w:hAnsi="Times New Roman" w:cs="Times New Roman"/>
          <w:i/>
          <w:iCs/>
          <w:vertAlign w:val="subscript"/>
        </w:rPr>
        <w:t>p,q</w:t>
      </w:r>
      <w:r w:rsidR="003B48D4">
        <w:rPr>
          <w:rFonts w:ascii="Times New Roman" w:hAnsi="Times New Roman" w:cs="Times New Roman"/>
        </w:rPr>
        <w:t xml:space="preserve"> is the number of events at time </w:t>
      </w:r>
      <w:r w:rsidR="003B48D4">
        <w:rPr>
          <w:rFonts w:ascii="Times New Roman" w:hAnsi="Times New Roman" w:cs="Times New Roman"/>
          <w:i/>
          <w:iCs/>
        </w:rPr>
        <w:t>t</w:t>
      </w:r>
      <w:r w:rsidR="003B48D4">
        <w:rPr>
          <w:rFonts w:ascii="Times New Roman" w:hAnsi="Times New Roman" w:cs="Times New Roman"/>
          <w:i/>
          <w:iCs/>
          <w:vertAlign w:val="subscript"/>
        </w:rPr>
        <w:t>p,q</w:t>
      </w:r>
      <w:r w:rsidR="003B48D4">
        <w:rPr>
          <w:rFonts w:ascii="Times New Roman" w:hAnsi="Times New Roman" w:cs="Times New Roman"/>
        </w:rPr>
        <w:t xml:space="preserve">, and </w:t>
      </w:r>
      <w:r w:rsidR="003B48D4">
        <w:rPr>
          <w:rFonts w:ascii="Times New Roman" w:hAnsi="Times New Roman" w:cs="Times New Roman"/>
          <w:i/>
          <w:iCs/>
        </w:rPr>
        <w:t>Y</w:t>
      </w:r>
      <w:r w:rsidR="003B48D4">
        <w:rPr>
          <w:rFonts w:ascii="Times New Roman" w:hAnsi="Times New Roman" w:cs="Times New Roman"/>
          <w:i/>
          <w:iCs/>
          <w:vertAlign w:val="subscript"/>
        </w:rPr>
        <w:t>p,q</w:t>
      </w:r>
      <w:r w:rsidR="003B48D4">
        <w:rPr>
          <w:rFonts w:ascii="Times New Roman" w:hAnsi="Times New Roman" w:cs="Times New Roman"/>
        </w:rPr>
        <w:t xml:space="preserve"> is the number of patients with an event or at risk at time </w:t>
      </w:r>
      <w:r w:rsidR="003B48D4">
        <w:rPr>
          <w:rFonts w:ascii="Times New Roman" w:hAnsi="Times New Roman" w:cs="Times New Roman"/>
          <w:i/>
          <w:iCs/>
        </w:rPr>
        <w:t>t</w:t>
      </w:r>
      <w:r w:rsidR="003B48D4">
        <w:rPr>
          <w:rFonts w:ascii="Times New Roman" w:hAnsi="Times New Roman" w:cs="Times New Roman"/>
          <w:i/>
          <w:iCs/>
          <w:vertAlign w:val="subscript"/>
        </w:rPr>
        <w:t>p,q</w:t>
      </w:r>
      <w:r w:rsidR="003B48D4">
        <w:rPr>
          <w:rFonts w:ascii="Times New Roman" w:hAnsi="Times New Roman" w:cs="Times New Roman"/>
        </w:rPr>
        <w:t>.</w:t>
      </w:r>
    </w:p>
    <w:p w14:paraId="1CCDE9C4" w14:textId="77777777" w:rsid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7FD8136C" w14:textId="0F5ED724" w:rsidR="009D0967" w:rsidRP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009D0967" w:rsidRPr="003B48D4">
        <w:rPr>
          <w:rFonts w:ascii="Times New Roman" w:hAnsi="Times New Roman" w:cs="Times New Roman"/>
        </w:rPr>
        <w:br w:type="page"/>
      </w:r>
    </w:p>
    <w:p w14:paraId="5F8A5F66" w14:textId="46428292" w:rsidR="009D0967" w:rsidRPr="009D0967" w:rsidRDefault="009D0967" w:rsidP="00C67140">
      <w:pPr>
        <w:spacing w:after="0" w:line="360" w:lineRule="auto"/>
        <w:rPr>
          <w:rFonts w:ascii="Times New Roman" w:hAnsi="Times New Roman" w:cs="Times New Roman"/>
          <w:b/>
          <w:bCs/>
        </w:rPr>
      </w:pPr>
      <w:r w:rsidRPr="009D0967">
        <w:rPr>
          <w:rFonts w:ascii="Times New Roman" w:hAnsi="Times New Roman" w:cs="Times New Roman"/>
          <w:b/>
          <w:bCs/>
        </w:rPr>
        <w:lastRenderedPageBreak/>
        <w:t>List of Radiomic Features</w:t>
      </w:r>
    </w:p>
    <w:p w14:paraId="15CFF11F" w14:textId="6F86921E" w:rsidR="00F306F9" w:rsidRDefault="00B538AD" w:rsidP="00C67140">
      <w:pPr>
        <w:spacing w:after="0" w:line="360" w:lineRule="auto"/>
        <w:rPr>
          <w:rFonts w:ascii="Times New Roman" w:hAnsi="Times New Roman" w:cs="Times New Roman"/>
        </w:rPr>
      </w:pPr>
      <w:r>
        <w:rPr>
          <w:rFonts w:ascii="Times New Roman" w:hAnsi="Times New Roman" w:cs="Times New Roman"/>
        </w:rPr>
        <w:t>Supporting Table 1 shows a full list of radiomic features extracted f</w:t>
      </w:r>
      <w:ins w:id="572" w:author="Jacob Peoples" w:date="2021-06-23T20:25:00Z">
        <w:r w:rsidR="00443C6D">
          <w:rPr>
            <w:rFonts w:ascii="Times New Roman" w:hAnsi="Times New Roman" w:cs="Times New Roman"/>
          </w:rPr>
          <w:t>ro</w:t>
        </w:r>
      </w:ins>
      <w:del w:id="573" w:author="Jacob Peoples" w:date="2021-06-23T20:25:00Z">
        <w:r w:rsidDel="00443C6D">
          <w:rPr>
            <w:rFonts w:ascii="Times New Roman" w:hAnsi="Times New Roman" w:cs="Times New Roman"/>
          </w:rPr>
          <w:delText>or</w:delText>
        </w:r>
      </w:del>
      <w:r>
        <w:rPr>
          <w:rFonts w:ascii="Times New Roman" w:hAnsi="Times New Roman" w:cs="Times New Roman"/>
        </w:rPr>
        <w:t>m a liver volume.</w:t>
      </w:r>
    </w:p>
    <w:tbl>
      <w:tblPr>
        <w:tblStyle w:val="TableGrid"/>
        <w:tblW w:w="0" w:type="auto"/>
        <w:tblLook w:val="04A0" w:firstRow="1" w:lastRow="0" w:firstColumn="1" w:lastColumn="0" w:noHBand="0" w:noVBand="1"/>
      </w:tblPr>
      <w:tblGrid>
        <w:gridCol w:w="2965"/>
        <w:gridCol w:w="6385"/>
      </w:tblGrid>
      <w:tr w:rsidR="00B538AD" w14:paraId="3477A5E0" w14:textId="77777777" w:rsidTr="00B538AD">
        <w:tc>
          <w:tcPr>
            <w:tcW w:w="2965" w:type="dxa"/>
          </w:tcPr>
          <w:p w14:paraId="3CBFF576" w14:textId="5DD08857"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2B38934C" w14:textId="75AD1539"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B538AD" w14:paraId="02703DB4" w14:textId="77777777" w:rsidTr="00B538AD">
        <w:tc>
          <w:tcPr>
            <w:tcW w:w="2965" w:type="dxa"/>
          </w:tcPr>
          <w:p w14:paraId="6D233EFD" w14:textId="1BF901F5" w:rsidR="00B538AD" w:rsidRDefault="00B538AD" w:rsidP="00C67140">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2753E27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Energy</w:t>
            </w:r>
          </w:p>
          <w:p w14:paraId="44C499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Total Energy</w:t>
            </w:r>
          </w:p>
          <w:p w14:paraId="19CCDE2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Entropy</w:t>
            </w:r>
          </w:p>
          <w:p w14:paraId="0F8A84A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Minimum</w:t>
            </w:r>
          </w:p>
          <w:p w14:paraId="34107708" w14:textId="47D9F4A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10th Percentile</w:t>
            </w:r>
          </w:p>
          <w:p w14:paraId="54BAB43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90th Percentile</w:t>
            </w:r>
          </w:p>
          <w:p w14:paraId="656C244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w:t>
            </w:r>
          </w:p>
          <w:p w14:paraId="4D71158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w:t>
            </w:r>
          </w:p>
          <w:p w14:paraId="543BFE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Median</w:t>
            </w:r>
          </w:p>
          <w:p w14:paraId="034D5E3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Interquartile Range</w:t>
            </w:r>
          </w:p>
          <w:p w14:paraId="022CCC9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Range</w:t>
            </w:r>
          </w:p>
          <w:p w14:paraId="0C8EA4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 Absolute Deviation</w:t>
            </w:r>
          </w:p>
          <w:p w14:paraId="3F81FC2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Robust Mean Absolute Deviation</w:t>
            </w:r>
          </w:p>
          <w:p w14:paraId="0AF7D71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Root Mean Squared</w:t>
            </w:r>
          </w:p>
          <w:p w14:paraId="60EFF1E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Standard Deviation</w:t>
            </w:r>
          </w:p>
          <w:p w14:paraId="0E3401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Skewness</w:t>
            </w:r>
          </w:p>
          <w:p w14:paraId="04929D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Kurtosis</w:t>
            </w:r>
          </w:p>
          <w:p w14:paraId="559ECAE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Variance</w:t>
            </w:r>
          </w:p>
          <w:p w14:paraId="7C346E16" w14:textId="07B21365" w:rsidR="00B538AD" w:rsidRDefault="00B538AD" w:rsidP="00C67140">
            <w:pPr>
              <w:spacing w:line="360" w:lineRule="auto"/>
              <w:rPr>
                <w:rFonts w:ascii="Times New Roman" w:hAnsi="Times New Roman" w:cs="Times New Roman"/>
              </w:rPr>
            </w:pPr>
            <w:r w:rsidRPr="00B538AD">
              <w:rPr>
                <w:rFonts w:ascii="Times New Roman" w:hAnsi="Times New Roman" w:cs="Times New Roman"/>
              </w:rPr>
              <w:t>Uniformity</w:t>
            </w:r>
          </w:p>
        </w:tc>
      </w:tr>
      <w:tr w:rsidR="00B538AD" w14:paraId="25AF4B4E" w14:textId="77777777" w:rsidTr="00B538AD">
        <w:tc>
          <w:tcPr>
            <w:tcW w:w="2965" w:type="dxa"/>
          </w:tcPr>
          <w:p w14:paraId="26FBD1AC" w14:textId="64244292" w:rsidR="00B538AD" w:rsidRDefault="00B538AD" w:rsidP="00C67140">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64E300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Mesh Volume</w:t>
            </w:r>
          </w:p>
          <w:p w14:paraId="0932CDB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Voxel Volume</w:t>
            </w:r>
          </w:p>
          <w:p w14:paraId="3FBD8B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w:t>
            </w:r>
          </w:p>
          <w:p w14:paraId="3C911257" w14:textId="65AED34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 to Volume Ratio</w:t>
            </w:r>
          </w:p>
          <w:p w14:paraId="5F7A16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Sphericity</w:t>
            </w:r>
          </w:p>
          <w:p w14:paraId="66E43DC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Compactness</w:t>
            </w:r>
          </w:p>
          <w:p w14:paraId="4EFB43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Spherical Disproportion</w:t>
            </w:r>
          </w:p>
          <w:p w14:paraId="3BD0E7B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3D Diameter</w:t>
            </w:r>
          </w:p>
          <w:p w14:paraId="23CAF1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(Axial)</w:t>
            </w:r>
          </w:p>
          <w:p w14:paraId="1EB992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(Coronal)</w:t>
            </w:r>
          </w:p>
          <w:p w14:paraId="24DEDE6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(Sagittal)</w:t>
            </w:r>
          </w:p>
          <w:p w14:paraId="438FFF4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Major Axis Length</w:t>
            </w:r>
          </w:p>
          <w:p w14:paraId="230D1C26" w14:textId="48FD96D3"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F08810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Least Axis Length</w:t>
            </w:r>
          </w:p>
          <w:p w14:paraId="1B4BAB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Elongation</w:t>
            </w:r>
          </w:p>
          <w:p w14:paraId="25A77E91" w14:textId="344A23C9" w:rsidR="00B538AD" w:rsidRDefault="00B538AD" w:rsidP="00C67140">
            <w:pPr>
              <w:spacing w:line="360" w:lineRule="auto"/>
              <w:rPr>
                <w:rFonts w:ascii="Times New Roman" w:hAnsi="Times New Roman" w:cs="Times New Roman"/>
              </w:rPr>
            </w:pPr>
            <w:r w:rsidRPr="00B538AD">
              <w:rPr>
                <w:rFonts w:ascii="Times New Roman" w:hAnsi="Times New Roman" w:cs="Times New Roman"/>
              </w:rPr>
              <w:t>Flatness</w:t>
            </w:r>
          </w:p>
        </w:tc>
      </w:tr>
      <w:tr w:rsidR="00B538AD" w14:paraId="3E998704" w14:textId="77777777" w:rsidTr="00B538AD">
        <w:tc>
          <w:tcPr>
            <w:tcW w:w="2965" w:type="dxa"/>
          </w:tcPr>
          <w:p w14:paraId="50E8C5E1" w14:textId="2FEFAFB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6360B6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Autocorrelation</w:t>
            </w:r>
          </w:p>
          <w:p w14:paraId="0072F76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Average</w:t>
            </w:r>
          </w:p>
          <w:p w14:paraId="0C056C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Prominence</w:t>
            </w:r>
          </w:p>
          <w:p w14:paraId="1AA150E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Shade</w:t>
            </w:r>
          </w:p>
          <w:p w14:paraId="490368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Tendency</w:t>
            </w:r>
          </w:p>
          <w:p w14:paraId="28BB096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1BA2061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Correlation</w:t>
            </w:r>
          </w:p>
          <w:p w14:paraId="20AB5E5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66A0F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Entropy</w:t>
            </w:r>
          </w:p>
          <w:p w14:paraId="7A237D1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Variance</w:t>
            </w:r>
          </w:p>
          <w:p w14:paraId="2817819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1924A7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Energy</w:t>
            </w:r>
          </w:p>
          <w:p w14:paraId="486241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Entropy</w:t>
            </w:r>
          </w:p>
          <w:p w14:paraId="610383B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Informational Correlation</w:t>
            </w:r>
          </w:p>
          <w:p w14:paraId="61B73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w:t>
            </w:r>
          </w:p>
          <w:p w14:paraId="1D7CDB6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59DCFED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w:t>
            </w:r>
          </w:p>
          <w:p w14:paraId="08334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Normalized</w:t>
            </w:r>
          </w:p>
          <w:p w14:paraId="487980D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Variance</w:t>
            </w:r>
          </w:p>
          <w:p w14:paraId="65B7151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Probability</w:t>
            </w:r>
          </w:p>
          <w:p w14:paraId="2CA88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Average</w:t>
            </w:r>
          </w:p>
          <w:p w14:paraId="487B5FA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Entropy</w:t>
            </w:r>
          </w:p>
          <w:p w14:paraId="0CFC1AB7" w14:textId="579D4C0C"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of Squares</w:t>
            </w:r>
          </w:p>
        </w:tc>
      </w:tr>
      <w:tr w:rsidR="00B538AD" w14:paraId="709DBFC7" w14:textId="77777777" w:rsidTr="00B538AD">
        <w:tc>
          <w:tcPr>
            <w:tcW w:w="2965" w:type="dxa"/>
          </w:tcPr>
          <w:p w14:paraId="22DD888F" w14:textId="12917F77" w:rsidR="00B538AD" w:rsidRDefault="00B538AD" w:rsidP="00C67140">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6BA0BC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Emphasis</w:t>
            </w:r>
          </w:p>
          <w:p w14:paraId="39627F6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Emphasis</w:t>
            </w:r>
          </w:p>
          <w:p w14:paraId="4F4655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21630C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03383E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w:t>
            </w:r>
          </w:p>
          <w:p w14:paraId="00D12FD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5B2209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Percentage</w:t>
            </w:r>
          </w:p>
          <w:p w14:paraId="2AC968D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BA1EA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Variance</w:t>
            </w:r>
          </w:p>
          <w:p w14:paraId="63DC72C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Entropy</w:t>
            </w:r>
          </w:p>
          <w:p w14:paraId="09001DF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Zone Emphasis</w:t>
            </w:r>
          </w:p>
          <w:p w14:paraId="553C0C2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Zone Emphasis</w:t>
            </w:r>
          </w:p>
          <w:p w14:paraId="7C5C5B1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D4BE42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365F83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27CCA334" w14:textId="637C65F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B538AD" w14:paraId="6DDFA290" w14:textId="77777777" w:rsidTr="00B538AD">
        <w:tc>
          <w:tcPr>
            <w:tcW w:w="2965" w:type="dxa"/>
          </w:tcPr>
          <w:p w14:paraId="6ED336D7" w14:textId="6F4E9F4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06A3BCC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Emphasis</w:t>
            </w:r>
          </w:p>
          <w:p w14:paraId="7D12784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Emphasis</w:t>
            </w:r>
          </w:p>
          <w:p w14:paraId="40616EC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6882D1C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41792B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w:t>
            </w:r>
          </w:p>
          <w:p w14:paraId="735BEDD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194C333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Percentage</w:t>
            </w:r>
          </w:p>
          <w:p w14:paraId="31E523C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48494D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Variance</w:t>
            </w:r>
          </w:p>
          <w:p w14:paraId="10697B5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Entropy</w:t>
            </w:r>
          </w:p>
          <w:p w14:paraId="6BFBEF8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Run Emphasis</w:t>
            </w:r>
          </w:p>
          <w:p w14:paraId="75619D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Run Emphasis</w:t>
            </w:r>
          </w:p>
          <w:p w14:paraId="6C776C3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7B0499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7268657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37EBD88E" w14:textId="7A82439A"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B538AD" w14:paraId="4E9D9B77" w14:textId="77777777" w:rsidTr="00B538AD">
        <w:tc>
          <w:tcPr>
            <w:tcW w:w="2965" w:type="dxa"/>
          </w:tcPr>
          <w:p w14:paraId="376C6C7E" w14:textId="2D5775E9" w:rsidR="00B538AD" w:rsidRDefault="00B538AD" w:rsidP="00C67140">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1DCAF2D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Emphasis</w:t>
            </w:r>
          </w:p>
          <w:p w14:paraId="04A4EE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Emphasis</w:t>
            </w:r>
          </w:p>
          <w:p w14:paraId="390CC64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7F18AD7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w:t>
            </w:r>
          </w:p>
          <w:p w14:paraId="34266B4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34DD4F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61EBFB0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Variance</w:t>
            </w:r>
          </w:p>
          <w:p w14:paraId="5D6D731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Entropy</w:t>
            </w:r>
          </w:p>
          <w:p w14:paraId="4B197C2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Emphasis</w:t>
            </w:r>
          </w:p>
          <w:p w14:paraId="0613BEE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15675C7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21D51FB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09D0454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558AF31E" w14:textId="082EE33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B538AD" w14:paraId="4CD626BC" w14:textId="77777777" w:rsidTr="00B538AD">
        <w:tc>
          <w:tcPr>
            <w:tcW w:w="2965" w:type="dxa"/>
          </w:tcPr>
          <w:p w14:paraId="0F620EB5" w14:textId="732CC0FF"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08FFAA1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Coarseness</w:t>
            </w:r>
          </w:p>
          <w:p w14:paraId="27F036E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219F763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Busyness</w:t>
            </w:r>
          </w:p>
          <w:p w14:paraId="1F79A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Complexity</w:t>
            </w:r>
          </w:p>
          <w:p w14:paraId="3FDAED80" w14:textId="7D862D02"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Strength</w:t>
            </w:r>
          </w:p>
        </w:tc>
      </w:tr>
    </w:tbl>
    <w:p w14:paraId="57773CA2" w14:textId="6CC4333B" w:rsidR="009D0967" w:rsidRDefault="009D0967" w:rsidP="00C67140">
      <w:pPr>
        <w:spacing w:after="0" w:line="360" w:lineRule="auto"/>
        <w:rPr>
          <w:rFonts w:ascii="Times New Roman" w:hAnsi="Times New Roman" w:cs="Times New Roman"/>
        </w:rPr>
      </w:pPr>
    </w:p>
    <w:bookmarkEnd w:id="0"/>
    <w:p w14:paraId="4DFDC393" w14:textId="55C61BBB" w:rsidR="00512C1B" w:rsidRPr="00B56540" w:rsidRDefault="00DF0920" w:rsidP="00C67140">
      <w:pPr>
        <w:spacing w:after="0" w:line="360" w:lineRule="auto"/>
        <w:rPr>
          <w:rFonts w:ascii="Times New Roman" w:hAnsi="Times New Roman" w:cs="Times New Roman"/>
        </w:rPr>
      </w:pPr>
      <w:r>
        <w:rPr>
          <w:rFonts w:ascii="Times New Roman" w:hAnsi="Times New Roman" w:cs="Times New Roman"/>
        </w:rPr>
        <w:t>Supporting Table 1: A list of radiomic features extracted from a liver volume. The features include computations related to the statistics, shape, and gray-level relationships of the image</w:t>
      </w:r>
      <w:ins w:id="574" w:author="Ricky Hu" w:date="2021-07-03T21:05:00Z">
        <w:r w:rsidR="00FE5B71">
          <w:rPr>
            <w:rFonts w:ascii="Times New Roman" w:hAnsi="Times New Roman" w:cs="Times New Roman"/>
          </w:rPr>
          <w:t>.</w:t>
        </w:r>
      </w:ins>
    </w:p>
    <w:sectPr w:rsidR="00512C1B" w:rsidRPr="00B565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ky Hu" w:date="2021-06-07T05:38:00Z" w:initials="RH">
    <w:p w14:paraId="543E20C5" w14:textId="2104FE51" w:rsidR="009B6175" w:rsidRDefault="009B6175">
      <w:pPr>
        <w:pStyle w:val="CommentText"/>
      </w:pPr>
      <w:r>
        <w:rPr>
          <w:rStyle w:val="CommentReference"/>
        </w:rPr>
        <w:annotationRef/>
      </w:r>
      <w:r>
        <w:t>Any title suggestions?</w:t>
      </w:r>
    </w:p>
  </w:comment>
  <w:comment w:id="2" w:author="Ricky Hu" w:date="2021-06-07T05:38:00Z" w:initials="RH">
    <w:p w14:paraId="28904F6D" w14:textId="6D0B3552" w:rsidR="009B6175" w:rsidRDefault="009B6175">
      <w:pPr>
        <w:pStyle w:val="CommentText"/>
      </w:pPr>
      <w:r>
        <w:rPr>
          <w:rStyle w:val="CommentReference"/>
        </w:rPr>
        <w:annotationRef/>
      </w:r>
      <w:r>
        <w:t>Need to ask about author list</w:t>
      </w:r>
    </w:p>
  </w:comment>
  <w:comment w:id="3" w:author="Ricky Hu" w:date="2021-06-07T05:39:00Z" w:initials="RH">
    <w:p w14:paraId="76C02F04" w14:textId="3D076BDA" w:rsidR="009B6175" w:rsidRDefault="009B6175">
      <w:pPr>
        <w:pStyle w:val="CommentText"/>
      </w:pPr>
      <w:r>
        <w:rPr>
          <w:rStyle w:val="CommentReference"/>
        </w:rPr>
        <w:annotationRef/>
      </w:r>
      <w:r>
        <w:t>Need funding information</w:t>
      </w:r>
    </w:p>
  </w:comment>
  <w:comment w:id="4" w:author="Ricky Hu" w:date="2021-06-07T05:39:00Z" w:initials="RH">
    <w:p w14:paraId="60C168E7" w14:textId="2555F9DC" w:rsidR="009B6175" w:rsidRDefault="009B6175">
      <w:pPr>
        <w:pStyle w:val="CommentText"/>
      </w:pPr>
      <w:r>
        <w:rPr>
          <w:rStyle w:val="CommentReference"/>
        </w:rPr>
        <w:annotationRef/>
      </w:r>
      <w:r>
        <w:t>Need to know who has conflicts of interest</w:t>
      </w:r>
    </w:p>
  </w:comment>
  <w:comment w:id="5" w:author="Ricky Hu" w:date="2021-06-07T05:46:00Z" w:initials="RH">
    <w:p w14:paraId="44164765" w14:textId="26B093D5" w:rsidR="00EC6B50" w:rsidRDefault="00EC6B50">
      <w:pPr>
        <w:pStyle w:val="CommentText"/>
      </w:pPr>
      <w:r>
        <w:rPr>
          <w:rStyle w:val="CommentReference"/>
        </w:rPr>
        <w:annotationRef/>
      </w:r>
      <w:r>
        <w:t>For this I am following the typical “contribution” keywords in the Cancer journal…let me know if I missed anything!</w:t>
      </w:r>
    </w:p>
  </w:comment>
  <w:comment w:id="8" w:author="Ricky Hu" w:date="2021-06-07T05:39:00Z" w:initials="RH">
    <w:p w14:paraId="6E5F3779" w14:textId="0F6358E7" w:rsidR="009B6175" w:rsidRDefault="009B6175">
      <w:pPr>
        <w:pStyle w:val="CommentText"/>
      </w:pPr>
      <w:r>
        <w:rPr>
          <w:rStyle w:val="CommentReference"/>
        </w:rPr>
        <w:annotationRef/>
      </w:r>
      <w:r>
        <w:t>Anybody to acknowledge?</w:t>
      </w:r>
    </w:p>
  </w:comment>
  <w:comment w:id="10" w:author="Jacob Peoples" w:date="2021-06-15T10:50:00Z" w:initials="JP">
    <w:p w14:paraId="0FDF63A7" w14:textId="369E7FB2" w:rsidR="00B54900" w:rsidRDefault="00B54900">
      <w:pPr>
        <w:pStyle w:val="CommentText"/>
      </w:pPr>
      <w:r>
        <w:t>“</w:t>
      </w:r>
      <w:r>
        <w:rPr>
          <w:rStyle w:val="CommentReference"/>
        </w:rPr>
        <w:annotationRef/>
      </w:r>
      <w:r>
        <w:t>Feature importance scores” maybe?</w:t>
      </w:r>
    </w:p>
  </w:comment>
  <w:comment w:id="11" w:author="Ricky Hu" w:date="2021-07-03T20:52:00Z" w:initials="RH">
    <w:p w14:paraId="63E85F3A" w14:textId="4AE2B174" w:rsidR="00C17D90" w:rsidRDefault="00C17D90">
      <w:pPr>
        <w:pStyle w:val="CommentText"/>
      </w:pPr>
      <w:r>
        <w:rPr>
          <w:rStyle w:val="CommentReference"/>
        </w:rPr>
        <w:annotationRef/>
      </w:r>
      <w:r>
        <w:t>yes</w:t>
      </w:r>
    </w:p>
  </w:comment>
  <w:comment w:id="15" w:author="Ricky Hu" w:date="2021-06-07T02:49:00Z" w:initials="RH">
    <w:p w14:paraId="72A612FC" w14:textId="7A5DE0BF" w:rsidR="000449BD" w:rsidRDefault="000449BD">
      <w:pPr>
        <w:pStyle w:val="CommentText"/>
      </w:pPr>
      <w:r>
        <w:rPr>
          <w:rStyle w:val="CommentReference"/>
        </w:rPr>
        <w:annotationRef/>
      </w:r>
      <w:r>
        <w:t>I am not as familiar with the subject area, put some basic things in there but I imagine Ishita will have much more insights here!</w:t>
      </w:r>
    </w:p>
  </w:comment>
  <w:comment w:id="23" w:author="Ricky Hu" w:date="2021-06-07T05:37:00Z" w:initials="RH">
    <w:p w14:paraId="52057673" w14:textId="63CBC9D0" w:rsidR="009B6175" w:rsidRDefault="009B6175">
      <w:pPr>
        <w:pStyle w:val="CommentText"/>
      </w:pPr>
      <w:r>
        <w:rPr>
          <w:rStyle w:val="CommentReference"/>
        </w:rPr>
        <w:annotationRef/>
      </w:r>
      <w:r>
        <w:t>Not sure if the journal wants math outside the supplemental section…</w:t>
      </w:r>
    </w:p>
  </w:comment>
  <w:comment w:id="24" w:author="Jacob Peoples" w:date="2021-06-15T12:21:00Z" w:initials="JP">
    <w:p w14:paraId="7D095DD1" w14:textId="562F39D5" w:rsidR="00D06B45" w:rsidRDefault="00D06B45">
      <w:pPr>
        <w:pStyle w:val="CommentText"/>
      </w:pPr>
      <w:r>
        <w:rPr>
          <w:rStyle w:val="CommentReference"/>
        </w:rPr>
        <w:annotationRef/>
      </w:r>
      <w:r>
        <w:t xml:space="preserve">I’m not sure if this is quite right. Although the Cox model doesn’t directly compute the baseline hazard/survival function, they can be estimated, and so I think the common implementations can provide survival functions for a given input (e.g. </w:t>
      </w:r>
      <w:hyperlink r:id="rId1" w:anchor="methods" w:history="1">
        <w:r w:rsidRPr="000E1ED3">
          <w:rPr>
            <w:rStyle w:val="Hyperlink"/>
          </w:rPr>
          <w:t>https://square.github.io/pysurvival/models/coxph.html#methods</w:t>
        </w:r>
      </w:hyperlink>
      <w:r>
        <w:t xml:space="preserve">, or, I think </w:t>
      </w:r>
      <w:r w:rsidRPr="00D06B45">
        <w:t>https://stat.ethz.ch/R-manual/R-devel/library/survival/html/predict.coxph.html</w:t>
      </w:r>
      <w:r>
        <w:t>)</w:t>
      </w:r>
    </w:p>
  </w:comment>
  <w:comment w:id="25" w:author="Ricky Hu" w:date="2021-07-05T00:25:00Z" w:initials="RH">
    <w:p w14:paraId="72F5231A" w14:textId="5FEE8375" w:rsidR="00FE373A" w:rsidRDefault="00FE373A">
      <w:pPr>
        <w:pStyle w:val="CommentText"/>
      </w:pPr>
      <w:r>
        <w:rPr>
          <w:rStyle w:val="CommentReference"/>
        </w:rPr>
        <w:annotationRef/>
      </w:r>
      <w:r>
        <w:t xml:space="preserve">Yeah you are definitely correct – changed according to just say previous studies did it this way </w:t>
      </w:r>
    </w:p>
  </w:comment>
  <w:comment w:id="41" w:author="Jacob Peoples" w:date="2021-06-23T16:09:00Z" w:initials="JP">
    <w:p w14:paraId="58EEB580" w14:textId="77777777" w:rsidR="005E7640" w:rsidRDefault="005E7640">
      <w:pPr>
        <w:pStyle w:val="CommentText"/>
      </w:pPr>
      <w:r>
        <w:rPr>
          <w:rStyle w:val="CommentReference"/>
        </w:rPr>
        <w:annotationRef/>
      </w:r>
      <w:r w:rsidR="0067384E">
        <w:t xml:space="preserve">I’m not sure I understand what this means exactly. </w:t>
      </w:r>
      <w:r>
        <w:t>I haven’t read this study</w:t>
      </w:r>
      <w:r w:rsidR="0067384E">
        <w:t>, but I’m assuming that this is not referring to with vs without liver metastases, since healthy people are generally not imaged? Are the differences measurable between patients that recur after some treatment vs those that don’t, or something?</w:t>
      </w:r>
    </w:p>
    <w:p w14:paraId="531C07B4" w14:textId="77777777" w:rsidR="0067384E" w:rsidRDefault="0067384E">
      <w:pPr>
        <w:pStyle w:val="CommentText"/>
      </w:pPr>
    </w:p>
    <w:p w14:paraId="31279A4C" w14:textId="77777777" w:rsidR="0067384E" w:rsidRDefault="0067384E">
      <w:pPr>
        <w:pStyle w:val="CommentText"/>
      </w:pPr>
      <w:r>
        <w:t>Another citation of potential interest here might be</w:t>
      </w:r>
    </w:p>
    <w:p w14:paraId="475C7998" w14:textId="77777777" w:rsidR="0067384E" w:rsidRDefault="0067384E">
      <w:pPr>
        <w:pStyle w:val="CommentText"/>
      </w:pPr>
    </w:p>
    <w:p w14:paraId="3F8F1D06" w14:textId="77777777" w:rsidR="0067384E" w:rsidRDefault="0067384E">
      <w:pPr>
        <w:pStyle w:val="CommentText"/>
        <w:rPr>
          <w:rFonts w:ascii="Arial" w:hAnsi="Arial" w:cs="Arial"/>
          <w:color w:val="222222"/>
          <w:shd w:val="clear" w:color="auto" w:fill="FFFFFF"/>
        </w:rPr>
      </w:pPr>
      <w:bookmarkStart w:id="52" w:name="_Hlk76344063"/>
      <w:r>
        <w:rPr>
          <w:rFonts w:ascii="Arial" w:hAnsi="Arial" w:cs="Arial"/>
          <w:color w:val="222222"/>
          <w:shd w:val="clear" w:color="auto" w:fill="FFFFFF"/>
        </w:rPr>
        <w:t>Simpson, A. L., Doussot, A., Creasy, J. M., Adams, L. B., Allen, P. J., DeMatteo, R. P., ... &amp; D’Angelica, M. I. (2017). Computed tomography image texture: a noninvasive prognostic marker of hepatic recurrence after hepatectomy for metastatic colorectal cancer. </w:t>
      </w:r>
      <w:r>
        <w:rPr>
          <w:rFonts w:ascii="Arial" w:hAnsi="Arial" w:cs="Arial"/>
          <w:i/>
          <w:iCs/>
          <w:color w:val="222222"/>
          <w:shd w:val="clear" w:color="auto" w:fill="FFFFFF"/>
        </w:rPr>
        <w:t>Annals of surgical oncology</w:t>
      </w:r>
      <w:r>
        <w:rPr>
          <w:rFonts w:ascii="Arial" w:hAnsi="Arial" w:cs="Arial"/>
          <w:color w:val="222222"/>
          <w:shd w:val="clear" w:color="auto" w:fill="FFFFFF"/>
        </w:rPr>
        <w:t>, </w:t>
      </w:r>
      <w:r>
        <w:rPr>
          <w:rFonts w:ascii="Arial" w:hAnsi="Arial" w:cs="Arial"/>
          <w:i/>
          <w:iCs/>
          <w:color w:val="222222"/>
          <w:shd w:val="clear" w:color="auto" w:fill="FFFFFF"/>
        </w:rPr>
        <w:t>24</w:t>
      </w:r>
      <w:r>
        <w:rPr>
          <w:rFonts w:ascii="Arial" w:hAnsi="Arial" w:cs="Arial"/>
          <w:color w:val="222222"/>
          <w:shd w:val="clear" w:color="auto" w:fill="FFFFFF"/>
        </w:rPr>
        <w:t>(9), 2482-2490.</w:t>
      </w:r>
      <w:bookmarkEnd w:id="52"/>
    </w:p>
    <w:p w14:paraId="2E781DCA" w14:textId="77777777" w:rsidR="0067384E" w:rsidRDefault="0067384E">
      <w:pPr>
        <w:pStyle w:val="CommentText"/>
        <w:rPr>
          <w:rFonts w:ascii="Arial" w:hAnsi="Arial" w:cs="Arial"/>
          <w:color w:val="222222"/>
          <w:shd w:val="clear" w:color="auto" w:fill="FFFFFF"/>
        </w:rPr>
      </w:pPr>
    </w:p>
    <w:p w14:paraId="02787491" w14:textId="71C25F6F" w:rsidR="0067384E" w:rsidRDefault="0067384E">
      <w:pPr>
        <w:pStyle w:val="CommentText"/>
      </w:pPr>
      <w:r>
        <w:rPr>
          <w:rFonts w:ascii="Arial" w:hAnsi="Arial" w:cs="Arial"/>
          <w:color w:val="222222"/>
          <w:shd w:val="clear" w:color="auto" w:fill="FFFFFF"/>
        </w:rPr>
        <w:t xml:space="preserve">Which associates some radiomic features with </w:t>
      </w:r>
      <w:r w:rsidR="00C67EF8">
        <w:rPr>
          <w:rFonts w:ascii="Arial" w:hAnsi="Arial" w:cs="Arial"/>
          <w:color w:val="222222"/>
          <w:shd w:val="clear" w:color="auto" w:fill="FFFFFF"/>
        </w:rPr>
        <w:t>recurrence of CLM after a resection</w:t>
      </w:r>
    </w:p>
  </w:comment>
  <w:comment w:id="42" w:author="Ricky Hu" w:date="2021-07-05T02:19:00Z" w:initials="RH">
    <w:p w14:paraId="3043048B" w14:textId="3805FB35" w:rsidR="00F3751E" w:rsidRDefault="00F3751E">
      <w:pPr>
        <w:pStyle w:val="CommentText"/>
      </w:pPr>
      <w:r>
        <w:rPr>
          <w:rStyle w:val="CommentReference"/>
        </w:rPr>
        <w:annotationRef/>
      </w:r>
      <w:r>
        <w:t>Added clarification that radiomics was studied for recurrence vs no recurrence, also added reference to paper suggested</w:t>
      </w:r>
    </w:p>
  </w:comment>
  <w:comment w:id="61" w:author="Ricky Hu" w:date="2021-06-07T02:50:00Z" w:initials="RH">
    <w:p w14:paraId="191BEB15" w14:textId="0FEB11DB" w:rsidR="00C15527" w:rsidRDefault="00C15527">
      <w:pPr>
        <w:pStyle w:val="CommentText"/>
      </w:pPr>
      <w:r>
        <w:rPr>
          <w:rStyle w:val="CommentReference"/>
        </w:rPr>
        <w:annotationRef/>
      </w:r>
      <w:r w:rsidR="009B6175">
        <w:t>Some similar papers:</w:t>
      </w:r>
      <w:r w:rsidR="009B6175">
        <w:br/>
      </w:r>
      <w:r w:rsidR="009B6175">
        <w:br/>
      </w:r>
      <w:hyperlink r:id="rId2" w:history="1">
        <w:r w:rsidR="009B6175" w:rsidRPr="008C43FB">
          <w:rPr>
            <w:rStyle w:val="Hyperlink"/>
          </w:rPr>
          <w:t>https://acsjournals.onlinelibrary.wiley.com/doi/10.1002/cncr.32490</w:t>
        </w:r>
      </w:hyperlink>
      <w:r w:rsidR="009B6175">
        <w:t xml:space="preserve"> (journal that I am basing formatting on)</w:t>
      </w:r>
      <w:r w:rsidR="009B6175">
        <w:br/>
      </w:r>
      <w:r w:rsidR="009B6175">
        <w:br/>
      </w:r>
      <w:hyperlink r:id="rId3" w:history="1">
        <w:r w:rsidRPr="00073807">
          <w:rPr>
            <w:rStyle w:val="Hyperlink"/>
          </w:rPr>
          <w:t>https://www.thegreenjournal.com/article/S0167-8140(18)33309-7/fulltext</w:t>
        </w:r>
      </w:hyperlink>
      <w:r>
        <w:t xml:space="preserve"> </w:t>
      </w:r>
      <w:r w:rsidR="009B6175">
        <w:t>(shared by Amber)</w:t>
      </w:r>
    </w:p>
    <w:p w14:paraId="746FFE96" w14:textId="77777777" w:rsidR="009B6175" w:rsidRDefault="009B6175">
      <w:pPr>
        <w:pStyle w:val="CommentText"/>
      </w:pPr>
    </w:p>
    <w:p w14:paraId="7842DA2E" w14:textId="4BBC456F" w:rsidR="009B6175" w:rsidRDefault="009B6175">
      <w:pPr>
        <w:pStyle w:val="CommentText"/>
      </w:pPr>
      <w:r>
        <w:t>I am not sure of the demographic data at the moment and what to include…(should we copy what was on Ishita’s ASTRO abstract)?</w:t>
      </w:r>
      <w:r>
        <w:br/>
      </w:r>
      <w:r>
        <w:br/>
        <w:t>the latter journal also talks more about the details of the modality they used and the sequences, inclusion/exclusion criteria, how they captured the images, contrast etc. – should we add this info as well?</w:t>
      </w:r>
    </w:p>
  </w:comment>
  <w:comment w:id="62" w:author="Jacob Peoples" w:date="2021-06-23T16:44:00Z" w:initials="JP">
    <w:p w14:paraId="55F6A28F" w14:textId="36698155" w:rsidR="00E95020" w:rsidRDefault="00E95020">
      <w:pPr>
        <w:pStyle w:val="CommentText"/>
      </w:pPr>
      <w:r>
        <w:rPr>
          <w:rStyle w:val="CommentReference"/>
        </w:rPr>
        <w:annotationRef/>
      </w:r>
      <w:r>
        <w:t>I took a stab at clarifying the language here, and mentioning the nature of the patients/treatment. Feel free to modify to your liking, or revert. I do think that the something about the cohort being treated with radiation (it is radiation right?) should be stated in this paragraph though.</w:t>
      </w:r>
    </w:p>
  </w:comment>
  <w:comment w:id="63" w:author="Ricky Hu" w:date="2021-07-03T20:54:00Z" w:initials="RH">
    <w:p w14:paraId="05352A63" w14:textId="2E84D470" w:rsidR="00C17D90" w:rsidRDefault="00C17D90">
      <w:pPr>
        <w:pStyle w:val="CommentText"/>
      </w:pPr>
      <w:r>
        <w:rPr>
          <w:rStyle w:val="CommentReference"/>
        </w:rPr>
        <w:annotationRef/>
      </w:r>
      <w:r>
        <w:t>Agree – will ask Ishita details about inclusion criteria of the cohort</w:t>
      </w:r>
    </w:p>
  </w:comment>
  <w:comment w:id="64" w:author="Ricky Hu" w:date="2021-07-03T20:54:00Z" w:initials="RH">
    <w:p w14:paraId="38D69871" w14:textId="1BA2F308" w:rsidR="00C17D90" w:rsidRDefault="00C17D90">
      <w:pPr>
        <w:pStyle w:val="CommentText"/>
      </w:pPr>
      <w:r>
        <w:rPr>
          <w:rStyle w:val="CommentReference"/>
        </w:rPr>
        <w:annotationRef/>
      </w:r>
    </w:p>
  </w:comment>
  <w:comment w:id="102" w:author="Ricky Hu" w:date="2021-06-07T02:51:00Z" w:initials="RH">
    <w:p w14:paraId="6510A4EC" w14:textId="77777777" w:rsidR="00C15527" w:rsidRDefault="00C15527">
      <w:pPr>
        <w:pStyle w:val="CommentText"/>
      </w:pPr>
      <w:r>
        <w:rPr>
          <w:rStyle w:val="CommentReference"/>
        </w:rPr>
        <w:annotationRef/>
      </w:r>
      <w:r>
        <w:t>All figures I have as a separate .pptx file (eventually the want separate .pdfs of the figures)</w:t>
      </w:r>
      <w:r>
        <w:br/>
      </w:r>
    </w:p>
    <w:p w14:paraId="318D1633" w14:textId="6514C25D" w:rsidR="00C15527" w:rsidRDefault="00C15527">
      <w:pPr>
        <w:pStyle w:val="CommentText"/>
      </w:pPr>
      <w:r>
        <w:t>Feel free to critique</w:t>
      </w:r>
    </w:p>
  </w:comment>
  <w:comment w:id="125" w:author="Jacob Peoples" w:date="2021-06-23T18:00:00Z" w:initials="JP">
    <w:p w14:paraId="6D1ADE85" w14:textId="563B4BF0" w:rsidR="007E1AB5" w:rsidRDefault="007E1AB5">
      <w:pPr>
        <w:pStyle w:val="CommentText"/>
      </w:pPr>
      <w:r>
        <w:rPr>
          <w:rStyle w:val="CommentReference"/>
        </w:rPr>
        <w:annotationRef/>
      </w:r>
      <w:r>
        <w:t>I tried to make this paragraph a bit more concise, but feel free to revert</w:t>
      </w:r>
    </w:p>
  </w:comment>
  <w:comment w:id="138" w:author="Jacob Peoples" w:date="2021-06-23T18:03:00Z" w:initials="JP">
    <w:p w14:paraId="25625948" w14:textId="1760A9F6" w:rsidR="007E1AB5" w:rsidRDefault="007E1AB5">
      <w:pPr>
        <w:pStyle w:val="CommentText"/>
      </w:pPr>
      <w:r>
        <w:rPr>
          <w:rStyle w:val="CommentReference"/>
        </w:rPr>
        <w:annotationRef/>
      </w:r>
      <w:r>
        <w:t>Given that we are not really innovating on the RSF method itself here, I might recommend avoiding getting into too many details about the workings of the model, and just cite the RSF paper, and discuss the setting of hyperparameters via gridsearch. Probably also depends on target journal to an extent. See what other co-authors have to say too, since they have more experience than me publishing in these kinds of journals.</w:t>
      </w:r>
    </w:p>
  </w:comment>
  <w:comment w:id="139" w:author="Ricky Hu" w:date="2021-07-05T21:17:00Z" w:initials="RH">
    <w:p w14:paraId="6F344487" w14:textId="233E83D8" w:rsidR="00372806" w:rsidRDefault="00372806">
      <w:pPr>
        <w:pStyle w:val="CommentText"/>
      </w:pPr>
      <w:r>
        <w:rPr>
          <w:rStyle w:val="CommentReference"/>
        </w:rPr>
        <w:annotationRef/>
      </w:r>
      <w:r>
        <w:t>Removed some of the details…can remove more if appropriate for the journal</w:t>
      </w:r>
    </w:p>
  </w:comment>
  <w:comment w:id="142" w:author="Jacob Peoples" w:date="2021-06-23T18:02:00Z" w:initials="JP">
    <w:p w14:paraId="3BDD29BA" w14:textId="1090FDB9" w:rsidR="007E1AB5" w:rsidRDefault="007E1AB5">
      <w:pPr>
        <w:pStyle w:val="CommentText"/>
      </w:pPr>
      <w:r>
        <w:rPr>
          <w:rStyle w:val="CommentReference"/>
        </w:rPr>
        <w:annotationRef/>
      </w:r>
      <w:r>
        <w:t>It’s actually an average over an ensemble of trees, right?</w:t>
      </w:r>
    </w:p>
  </w:comment>
  <w:comment w:id="143" w:author="Ricky Hu" w:date="2021-07-03T21:01:00Z" w:initials="RH">
    <w:p w14:paraId="68716664" w14:textId="01926073" w:rsidR="00C17D90" w:rsidRDefault="00C17D90">
      <w:pPr>
        <w:pStyle w:val="CommentText"/>
      </w:pPr>
      <w:r>
        <w:rPr>
          <w:rStyle w:val="CommentReference"/>
        </w:rPr>
        <w:annotationRef/>
      </w:r>
      <w:r>
        <w:t>Yes – added details that it’s over the ensemble</w:t>
      </w:r>
    </w:p>
  </w:comment>
  <w:comment w:id="155" w:author="Jacob Peoples" w:date="2021-06-23T18:21:00Z" w:initials="JP">
    <w:p w14:paraId="37560F59" w14:textId="43EE0EE8" w:rsidR="00552694" w:rsidRDefault="00552694">
      <w:pPr>
        <w:pStyle w:val="CommentText"/>
      </w:pPr>
      <w:r>
        <w:rPr>
          <w:rStyle w:val="CommentReference"/>
        </w:rPr>
        <w:annotationRef/>
      </w:r>
      <w:r>
        <w:t>Was this done inside it’s own cross validation loop? Should probably be discussed in a bit more detail (maybe it’s in the supplement already?)</w:t>
      </w:r>
    </w:p>
  </w:comment>
  <w:comment w:id="156" w:author="Ricky Hu" w:date="2021-07-03T21:01:00Z" w:initials="RH">
    <w:p w14:paraId="678ABFD1" w14:textId="5162F40B" w:rsidR="00C17D90" w:rsidRDefault="00C17D90">
      <w:pPr>
        <w:pStyle w:val="CommentText"/>
      </w:pPr>
      <w:r>
        <w:rPr>
          <w:rStyle w:val="CommentReference"/>
        </w:rPr>
        <w:annotationRef/>
      </w:r>
      <w:r>
        <w:t>Yes – within CV loop. Not specified in supplement but added here and also in supplement</w:t>
      </w:r>
    </w:p>
  </w:comment>
  <w:comment w:id="162" w:author="Jacob Peoples" w:date="2021-06-23T18:22:00Z" w:initials="JP">
    <w:p w14:paraId="1EBEA609" w14:textId="5CD6026D" w:rsidR="00552694" w:rsidRDefault="00552694">
      <w:pPr>
        <w:pStyle w:val="CommentText"/>
      </w:pPr>
      <w:r>
        <w:rPr>
          <w:rStyle w:val="CommentReference"/>
        </w:rPr>
        <w:annotationRef/>
      </w:r>
      <w:r>
        <w:t>Tried to clarify a bit. As always, feel free to revert or modify, etc</w:t>
      </w:r>
    </w:p>
  </w:comment>
  <w:comment w:id="233" w:author="Jacob Peoples" w:date="2021-06-23T18:42:00Z" w:initials="JP">
    <w:p w14:paraId="03215412" w14:textId="77777777" w:rsidR="00706770" w:rsidRDefault="00706770">
      <w:pPr>
        <w:pStyle w:val="CommentText"/>
        <w:rPr>
          <w:rFonts w:ascii="Times New Roman" w:hAnsi="Times New Roman" w:cs="Times New Roman"/>
        </w:rPr>
      </w:pPr>
      <w:r>
        <w:rPr>
          <w:rStyle w:val="CommentReference"/>
        </w:rPr>
        <w:annotationRef/>
      </w:r>
      <w:r>
        <w:t>I am confused about what the sets are here and in relation to the Table 2. Looking at the table I thought you are no longer building the models combining radiomics and clinical variables, but then, what is “</w:t>
      </w:r>
      <w:r>
        <w:rPr>
          <w:rFonts w:ascii="Times New Roman" w:hAnsi="Times New Roman" w:cs="Times New Roman"/>
        </w:rPr>
        <w:t>neither imaging nor dosimetric clinical variables” if also not including radiomic variables? Isn’t that just nothing? Is there a third category or something?</w:t>
      </w:r>
    </w:p>
    <w:p w14:paraId="72F5E446" w14:textId="77777777" w:rsidR="00706770" w:rsidRDefault="00706770">
      <w:pPr>
        <w:pStyle w:val="CommentText"/>
        <w:rPr>
          <w:rFonts w:ascii="Times New Roman" w:hAnsi="Times New Roman" w:cs="Times New Roman"/>
        </w:rPr>
      </w:pPr>
    </w:p>
    <w:p w14:paraId="527F143D" w14:textId="77777777" w:rsidR="00706770" w:rsidRDefault="00706770">
      <w:pPr>
        <w:pStyle w:val="CommentText"/>
        <w:rPr>
          <w:rFonts w:ascii="Times New Roman" w:hAnsi="Times New Roman" w:cs="Times New Roman"/>
        </w:rPr>
      </w:pPr>
      <w:r>
        <w:rPr>
          <w:rFonts w:ascii="Times New Roman" w:hAnsi="Times New Roman" w:cs="Times New Roman"/>
        </w:rPr>
        <w:t>I might restructure this section to something like</w:t>
      </w:r>
    </w:p>
    <w:p w14:paraId="3C062C1E" w14:textId="77777777" w:rsidR="00706770" w:rsidRDefault="00706770">
      <w:pPr>
        <w:pStyle w:val="CommentText"/>
        <w:rPr>
          <w:rFonts w:ascii="Times New Roman" w:hAnsi="Times New Roman" w:cs="Times New Roman"/>
        </w:rPr>
      </w:pPr>
    </w:p>
    <w:p w14:paraId="22D953D8" w14:textId="77777777" w:rsidR="00706770" w:rsidRPr="00706770" w:rsidRDefault="00706770" w:rsidP="00706770">
      <w:pPr>
        <w:pStyle w:val="CommentText"/>
        <w:numPr>
          <w:ilvl w:val="0"/>
          <w:numId w:val="5"/>
        </w:numPr>
      </w:pPr>
      <w:r>
        <w:rPr>
          <w:rFonts w:ascii="Times New Roman" w:hAnsi="Times New Roman" w:cs="Times New Roman"/>
        </w:rPr>
        <w:t xml:space="preserve"> We defined six different feature sets</w:t>
      </w:r>
    </w:p>
    <w:p w14:paraId="75491066" w14:textId="77777777" w:rsidR="00706770" w:rsidRPr="00706770" w:rsidRDefault="00706770" w:rsidP="00706770">
      <w:pPr>
        <w:pStyle w:val="CommentText"/>
        <w:numPr>
          <w:ilvl w:val="1"/>
          <w:numId w:val="5"/>
        </w:numPr>
      </w:pPr>
      <w:r>
        <w:rPr>
          <w:rFonts w:ascii="Times New Roman" w:hAnsi="Times New Roman" w:cs="Times New Roman"/>
        </w:rPr>
        <w:t>List and define each using the terms in the first column of table 2</w:t>
      </w:r>
    </w:p>
    <w:p w14:paraId="5CFCB287" w14:textId="77777777" w:rsidR="00706770" w:rsidRPr="00706770" w:rsidRDefault="00706770" w:rsidP="00706770">
      <w:pPr>
        <w:pStyle w:val="CommentText"/>
        <w:numPr>
          <w:ilvl w:val="0"/>
          <w:numId w:val="5"/>
        </w:numPr>
      </w:pPr>
      <w:r>
        <w:rPr>
          <w:rFonts w:ascii="Times New Roman" w:hAnsi="Times New Roman" w:cs="Times New Roman"/>
        </w:rPr>
        <w:t>Each feature set was used to build models predicting both local progression and any progression</w:t>
      </w:r>
    </w:p>
    <w:p w14:paraId="2FAA71B7" w14:textId="12E11617" w:rsidR="00706770" w:rsidRDefault="00706770" w:rsidP="00706770">
      <w:pPr>
        <w:pStyle w:val="CommentText"/>
        <w:numPr>
          <w:ilvl w:val="0"/>
          <w:numId w:val="5"/>
        </w:numPr>
      </w:pPr>
      <w:r>
        <w:rPr>
          <w:rFonts w:ascii="Times New Roman" w:hAnsi="Times New Roman" w:cs="Times New Roman"/>
        </w:rPr>
        <w:t xml:space="preserve"> Each model was built with and without feature selection</w:t>
      </w:r>
    </w:p>
  </w:comment>
  <w:comment w:id="234" w:author="Ricky Hu" w:date="2021-07-05T21:37:00Z" w:initials="RH">
    <w:p w14:paraId="5AAC816D" w14:textId="6B1E6C2B" w:rsidR="00427202" w:rsidRDefault="00427202">
      <w:pPr>
        <w:pStyle w:val="CommentText"/>
      </w:pPr>
      <w:r>
        <w:rPr>
          <w:rStyle w:val="CommentReference"/>
        </w:rPr>
        <w:annotationRef/>
      </w:r>
      <w:r>
        <w:t>Made the adjustments, will check in with Jacob/Amber to see if it’s okay</w:t>
      </w:r>
    </w:p>
  </w:comment>
  <w:comment w:id="235" w:author="Ricky Hu" w:date="2021-07-05T21:37:00Z" w:initials="RH">
    <w:p w14:paraId="0928A9DB" w14:textId="7808F053" w:rsidR="00427202" w:rsidRDefault="00427202">
      <w:pPr>
        <w:pStyle w:val="CommentText"/>
      </w:pPr>
      <w:r>
        <w:rPr>
          <w:rStyle w:val="CommentReference"/>
        </w:rPr>
        <w:annotationRef/>
      </w:r>
    </w:p>
  </w:comment>
  <w:comment w:id="260" w:author="Jacob Peoples" w:date="2021-06-23T19:14:00Z" w:initials="JP">
    <w:p w14:paraId="1086C3C0" w14:textId="02F8AA14" w:rsidR="00933A3A" w:rsidRDefault="00933A3A">
      <w:pPr>
        <w:pStyle w:val="CommentText"/>
      </w:pPr>
      <w:r>
        <w:rPr>
          <w:rStyle w:val="CommentReference"/>
        </w:rPr>
        <w:annotationRef/>
      </w:r>
      <w:r>
        <w:t>Are these also averaged over the 5 folds?</w:t>
      </w:r>
    </w:p>
  </w:comment>
  <w:comment w:id="261" w:author="Ricky Hu" w:date="2021-07-04T23:59:00Z" w:initials="RH">
    <w:p w14:paraId="13F68357" w14:textId="150B1AF9" w:rsidR="00A01DE2" w:rsidRDefault="00A01DE2">
      <w:pPr>
        <w:pStyle w:val="CommentText"/>
      </w:pPr>
      <w:r>
        <w:rPr>
          <w:rStyle w:val="CommentReference"/>
        </w:rPr>
        <w:annotationRef/>
      </w:r>
      <w:r>
        <w:t>Yes -  added some clarifiacation</w:t>
      </w:r>
    </w:p>
  </w:comment>
  <w:comment w:id="263" w:author="Jacob Peoples" w:date="2021-06-23T20:23:00Z" w:initials="JP">
    <w:p w14:paraId="6376A2B1" w14:textId="266E34EB" w:rsidR="00443C6D" w:rsidRDefault="00443C6D">
      <w:pPr>
        <w:pStyle w:val="CommentText"/>
      </w:pPr>
      <w:r>
        <w:rPr>
          <w:rStyle w:val="CommentReference"/>
        </w:rPr>
        <w:annotationRef/>
      </w:r>
      <w:r>
        <w:t>I think we should reorder this table to put all the local progression models first, and the any progression second (or vice versa) rather than grouping by feature selection.</w:t>
      </w:r>
    </w:p>
  </w:comment>
  <w:comment w:id="264" w:author="Ricky Hu" w:date="2021-07-05T21:19:00Z" w:initials="RH">
    <w:p w14:paraId="704B9493" w14:textId="1766D314" w:rsidR="00372806" w:rsidRDefault="00372806">
      <w:pPr>
        <w:pStyle w:val="CommentText"/>
      </w:pPr>
      <w:r>
        <w:rPr>
          <w:rStyle w:val="CommentReference"/>
        </w:rPr>
        <w:annotationRef/>
      </w:r>
      <w:r>
        <w:t>Done as suggested</w:t>
      </w:r>
    </w:p>
  </w:comment>
  <w:comment w:id="265" w:author="Jacob Peoples" w:date="2021-06-23T18:50:00Z" w:initials="JP">
    <w:p w14:paraId="378CF8D8" w14:textId="45F6AA2E" w:rsidR="00296D1D" w:rsidRDefault="00296D1D">
      <w:pPr>
        <w:pStyle w:val="CommentText"/>
      </w:pPr>
      <w:r>
        <w:rPr>
          <w:rStyle w:val="CommentReference"/>
        </w:rPr>
        <w:annotationRef/>
      </w:r>
      <w:r>
        <w:t>What does this refer to?</w:t>
      </w:r>
    </w:p>
  </w:comment>
  <w:comment w:id="266" w:author="Ricky Hu" w:date="2021-07-05T21:37:00Z" w:initials="RH">
    <w:p w14:paraId="1A556A80" w14:textId="74ACCD6F" w:rsidR="00427202" w:rsidRDefault="00427202">
      <w:pPr>
        <w:pStyle w:val="CommentText"/>
      </w:pPr>
      <w:r>
        <w:rPr>
          <w:rStyle w:val="CommentReference"/>
        </w:rPr>
        <w:annotationRef/>
      </w:r>
      <w:r>
        <w:t>This is variables like gender, number of mets etc. any data Ishita gave that wasn’t labelled as dosimetric or imaging variables. I’m not sure what the exact name is – I think we will need a table 1 categorizing the variables and coming up with a better name…will check with Ishita</w:t>
      </w:r>
    </w:p>
  </w:comment>
  <w:comment w:id="340" w:author="Jacob Peoples" w:date="2021-06-23T18:50:00Z" w:initials="JP">
    <w:p w14:paraId="22EB7F47" w14:textId="5692EACD" w:rsidR="00296D1D" w:rsidRDefault="00296D1D">
      <w:pPr>
        <w:pStyle w:val="CommentText"/>
      </w:pPr>
      <w:r>
        <w:rPr>
          <w:rStyle w:val="CommentReference"/>
        </w:rPr>
        <w:annotationRef/>
      </w:r>
      <w:r>
        <w:t>Is this intentionally bold?</w:t>
      </w:r>
    </w:p>
  </w:comment>
  <w:comment w:id="341" w:author="Ricky Hu" w:date="2021-07-05T00:22:00Z" w:initials="RH">
    <w:p w14:paraId="74159B74" w14:textId="3413B435" w:rsidR="00FE373A" w:rsidRDefault="00FE373A">
      <w:pPr>
        <w:pStyle w:val="CommentText"/>
      </w:pPr>
      <w:r>
        <w:rPr>
          <w:rStyle w:val="CommentReference"/>
        </w:rPr>
        <w:annotationRef/>
      </w:r>
      <w:r>
        <w:t>Yeah to highlight best performing feature set – but can change to not bold if that is better</w:t>
      </w:r>
    </w:p>
  </w:comment>
  <w:comment w:id="356" w:author="Jacob Peoples" w:date="2021-06-23T18:53:00Z" w:initials="JP">
    <w:p w14:paraId="00C194A2" w14:textId="44D4D609" w:rsidR="00296D1D" w:rsidRDefault="00296D1D">
      <w:pPr>
        <w:pStyle w:val="CommentText"/>
      </w:pPr>
      <w:r>
        <w:rPr>
          <w:rStyle w:val="CommentReference"/>
        </w:rPr>
        <w:annotationRef/>
      </w:r>
      <w:r>
        <w:t>0.07?</w:t>
      </w:r>
    </w:p>
  </w:comment>
  <w:comment w:id="400" w:author="Jacob Peoples" w:date="2021-06-23T18:50:00Z" w:initials="JP">
    <w:p w14:paraId="377A068E" w14:textId="77777777" w:rsidR="00372806" w:rsidRDefault="00372806" w:rsidP="00372806">
      <w:pPr>
        <w:pStyle w:val="CommentText"/>
      </w:pPr>
      <w:r>
        <w:rPr>
          <w:rStyle w:val="CommentReference"/>
        </w:rPr>
        <w:annotationRef/>
      </w:r>
      <w:r>
        <w:t>Is this intentionally bold?</w:t>
      </w:r>
    </w:p>
  </w:comment>
  <w:comment w:id="414" w:author="Ricky Hu" w:date="2021-07-05T00:22:00Z" w:initials="RH">
    <w:p w14:paraId="5F5A3EDD" w14:textId="3B5B4B6E" w:rsidR="00372806" w:rsidRDefault="00372806" w:rsidP="00372806">
      <w:pPr>
        <w:pStyle w:val="CommentText"/>
      </w:pPr>
      <w:r>
        <w:rPr>
          <w:rStyle w:val="CommentReference"/>
        </w:rPr>
        <w:annotationRef/>
      </w:r>
      <w:r>
        <w:t>Yeah to highlight best performing feature set</w:t>
      </w:r>
      <w:r>
        <w:t xml:space="preserve"> </w:t>
      </w:r>
      <w:r>
        <w:t xml:space="preserve"> – but can change to not bold if that is better</w:t>
      </w:r>
    </w:p>
  </w:comment>
  <w:comment w:id="423" w:author="Jacob Peoples" w:date="2021-06-23T18:52:00Z" w:initials="JP">
    <w:p w14:paraId="7E4D6C9C" w14:textId="768FABE0" w:rsidR="00296D1D" w:rsidRDefault="00296D1D">
      <w:pPr>
        <w:pStyle w:val="CommentText"/>
      </w:pPr>
      <w:r>
        <w:rPr>
          <w:rStyle w:val="CommentReference"/>
        </w:rPr>
        <w:annotationRef/>
      </w:r>
      <w:r>
        <w:t>May want to specify how those intervals are being computed somewhere. Is it +- std dev? Or 2xstd dev?</w:t>
      </w:r>
    </w:p>
  </w:comment>
  <w:comment w:id="424" w:author="Ricky Hu" w:date="2021-07-05T21:21:00Z" w:initials="RH">
    <w:p w14:paraId="3869A01D" w14:textId="627DE3D3" w:rsidR="00372806" w:rsidRDefault="00372806">
      <w:pPr>
        <w:pStyle w:val="CommentText"/>
      </w:pPr>
      <w:r>
        <w:rPr>
          <w:rStyle w:val="CommentReference"/>
        </w:rPr>
        <w:annotationRef/>
      </w:r>
      <w:r>
        <w:t>It is +- stddev, can change to 1.96*stdev if it’s more appropriate to express gaussian 95% CI</w:t>
      </w:r>
    </w:p>
  </w:comment>
  <w:comment w:id="429" w:author="Jacob Peoples" w:date="2021-06-23T18:56:00Z" w:initials="JP">
    <w:p w14:paraId="3423E26C" w14:textId="56C068EE" w:rsidR="00296D1D" w:rsidRDefault="00296D1D">
      <w:pPr>
        <w:pStyle w:val="CommentText"/>
      </w:pPr>
      <w:r>
        <w:rPr>
          <w:rStyle w:val="CommentReference"/>
        </w:rPr>
        <w:annotationRef/>
      </w:r>
      <w:r>
        <w:t>May want to cite those studies, and/or save the comparison for the discussion</w:t>
      </w:r>
    </w:p>
  </w:comment>
  <w:comment w:id="432" w:author="Ricky Hu" w:date="2021-06-07T02:48:00Z" w:initials="RH">
    <w:p w14:paraId="047CEDF0" w14:textId="6BFD6204" w:rsidR="000449BD" w:rsidRDefault="000449BD">
      <w:pPr>
        <w:pStyle w:val="CommentText"/>
      </w:pPr>
      <w:r>
        <w:rPr>
          <w:rStyle w:val="CommentReference"/>
        </w:rPr>
        <w:annotationRef/>
      </w:r>
      <w:r>
        <w:t>Looks like max dose, CEA, and lesion dimensions were observed to be highly correlated to survival – any insights to what this means clinically?</w:t>
      </w:r>
    </w:p>
  </w:comment>
  <w:comment w:id="438" w:author="Jacob Peoples" w:date="2021-06-23T19:17:00Z" w:initials="JP">
    <w:p w14:paraId="7A3035A7" w14:textId="77777777" w:rsidR="00933A3A" w:rsidRDefault="00933A3A">
      <w:pPr>
        <w:pStyle w:val="CommentText"/>
      </w:pPr>
      <w:r>
        <w:rPr>
          <w:rStyle w:val="CommentReference"/>
        </w:rPr>
        <w:annotationRef/>
      </w:r>
      <w:r>
        <w:t>Are there other studies in the area testing on the training data?</w:t>
      </w:r>
    </w:p>
    <w:p w14:paraId="304CF735" w14:textId="77777777" w:rsidR="00933A3A" w:rsidRDefault="00933A3A">
      <w:pPr>
        <w:pStyle w:val="CommentText"/>
      </w:pPr>
    </w:p>
    <w:p w14:paraId="60CE590C" w14:textId="00DB018E" w:rsidR="00933A3A" w:rsidRDefault="00933A3A">
      <w:pPr>
        <w:pStyle w:val="CommentText"/>
      </w:pPr>
      <w:r>
        <w:t>It may be worth talking about the decision to _not_ leave out a separate test set as well, which is often done in addition to cross-validation. There is some subtlety</w:t>
      </w:r>
      <w:r w:rsidR="00787286">
        <w:t xml:space="preserve"> and I’m not sure what the best practices are</w:t>
      </w:r>
      <w:r>
        <w:t>. Amber may have comments about this.</w:t>
      </w:r>
    </w:p>
  </w:comment>
  <w:comment w:id="439" w:author="Ricky Hu" w:date="2021-07-05T21:22:00Z" w:initials="RH">
    <w:p w14:paraId="2D2E6012" w14:textId="134E5B21" w:rsidR="00372806" w:rsidRDefault="00372806">
      <w:pPr>
        <w:pStyle w:val="CommentText"/>
      </w:pPr>
      <w:r>
        <w:rPr>
          <w:rStyle w:val="CommentReference"/>
        </w:rPr>
        <w:annotationRef/>
      </w:r>
      <w:r>
        <w:t>Yeah that was a dilemma – from some testing keeping it at 5 k-folds really stretched out the sample size (4 k-folds or 3 k-folds reduced the spread of the results, but is not standard from my understanding) so holdout set wouldn’t have many samples in them…I’m not that sure at the moment – some papers just report validation accuracy without holdout and some do so will ask Amber about this</w:t>
      </w:r>
    </w:p>
  </w:comment>
  <w:comment w:id="440" w:author="Ricky Hu" w:date="2021-07-05T21:24:00Z" w:initials="RH">
    <w:p w14:paraId="400AC613" w14:textId="2B4031A4" w:rsidR="00372806" w:rsidRDefault="00372806">
      <w:pPr>
        <w:pStyle w:val="CommentText"/>
      </w:pPr>
      <w:r>
        <w:rPr>
          <w:rStyle w:val="CommentReference"/>
        </w:rPr>
        <w:annotationRef/>
      </w:r>
      <w:r>
        <w:t>Most (9/10 I think) of the studies don’t specify at all about cross validation or holdout sets, I suspect they are testing on their training data….</w:t>
      </w:r>
    </w:p>
  </w:comment>
  <w:comment w:id="445" w:author="Jacob Peoples" w:date="2021-06-23T19:24:00Z" w:initials="JP">
    <w:p w14:paraId="2652AEC2" w14:textId="1BE51977" w:rsidR="004D511E" w:rsidRDefault="004D511E">
      <w:pPr>
        <w:pStyle w:val="CommentText"/>
      </w:pPr>
      <w:r>
        <w:rPr>
          <w:rStyle w:val="CommentReference"/>
        </w:rPr>
        <w:annotationRef/>
      </w:r>
      <w:r>
        <w:t>Do we know of a citation that overfitting would produce large variance? Seems right to me, but still. Also, we could cite 17 here again (the one about high dimensionality leading to overfitting)</w:t>
      </w:r>
    </w:p>
  </w:comment>
  <w:comment w:id="453" w:author="Jacob Peoples" w:date="2021-06-23T19:27:00Z" w:initials="JP">
    <w:p w14:paraId="1CF99E3F" w14:textId="21E9CBC8" w:rsidR="004D511E" w:rsidRDefault="004D511E">
      <w:pPr>
        <w:pStyle w:val="CommentText"/>
      </w:pPr>
      <w:r>
        <w:rPr>
          <w:rStyle w:val="CommentReference"/>
        </w:rPr>
        <w:annotationRef/>
      </w:r>
      <w:r>
        <w:t>If the journal uses section numbers, refer to section by number probably</w:t>
      </w:r>
    </w:p>
  </w:comment>
  <w:comment w:id="454" w:author="Ricky Hu" w:date="2021-07-05T21:25:00Z" w:initials="RH">
    <w:p w14:paraId="203380B9" w14:textId="38BC44DA" w:rsidR="00372806" w:rsidRDefault="00372806">
      <w:pPr>
        <w:pStyle w:val="CommentText"/>
      </w:pPr>
      <w:r>
        <w:rPr>
          <w:rStyle w:val="CommentReference"/>
        </w:rPr>
        <w:annotationRef/>
      </w:r>
      <w:r>
        <w:t>Will do, leaving this comment open as reminder when journal is selected</w:t>
      </w:r>
    </w:p>
  </w:comment>
  <w:comment w:id="464" w:author="Jacob Peoples" w:date="2021-06-23T19:28:00Z" w:initials="JP">
    <w:p w14:paraId="03470A32" w14:textId="77777777" w:rsidR="004D511E" w:rsidRDefault="004D511E">
      <w:pPr>
        <w:pStyle w:val="CommentText"/>
      </w:pPr>
      <w:r>
        <w:rPr>
          <w:rStyle w:val="CommentReference"/>
        </w:rPr>
        <w:annotationRef/>
      </w:r>
      <w:r>
        <w:t xml:space="preserve">Indicate who they are. Maybe modify the previous sentence </w:t>
      </w:r>
    </w:p>
    <w:p w14:paraId="6BEFCBFE" w14:textId="77777777" w:rsidR="004D511E" w:rsidRDefault="004D511E">
      <w:pPr>
        <w:pStyle w:val="CommentText"/>
      </w:pPr>
    </w:p>
    <w:p w14:paraId="2B8B616C" w14:textId="575ED3CA" w:rsidR="004D511E" w:rsidRDefault="004D511E">
      <w:pPr>
        <w:pStyle w:val="CommentText"/>
      </w:pPr>
      <w:r>
        <w:t>“… with one study, XYZ et al [9], achieving a C-index of 0.64. This accuracy is similar to that of our model using clinical data only, although we did not have access to three of the variables in their model.”</w:t>
      </w:r>
    </w:p>
    <w:p w14:paraId="384C0C1A" w14:textId="77777777" w:rsidR="004D511E" w:rsidRDefault="004D511E">
      <w:pPr>
        <w:pStyle w:val="CommentText"/>
      </w:pPr>
    </w:p>
    <w:p w14:paraId="213B6FC8" w14:textId="2CEBA8CC" w:rsidR="004D511E" w:rsidRDefault="004D511E">
      <w:pPr>
        <w:pStyle w:val="CommentText"/>
      </w:pPr>
      <w:r>
        <w:t>Or something like that</w:t>
      </w:r>
    </w:p>
  </w:comment>
  <w:comment w:id="475" w:author="Jacob Peoples" w:date="2021-06-23T19:40:00Z" w:initials="JP">
    <w:p w14:paraId="2252CF9F" w14:textId="77777777" w:rsidR="00796E8D" w:rsidRDefault="00796E8D">
      <w:pPr>
        <w:pStyle w:val="CommentText"/>
      </w:pPr>
      <w:r>
        <w:rPr>
          <w:rStyle w:val="CommentReference"/>
        </w:rPr>
        <w:annotationRef/>
      </w:r>
      <w:r>
        <w:t>I tried to reword this while preserving meaning. Having said that I’m not sure I completely follow what’s being said with respect to the table. Poorer prediction compared to what? The model with clinical variables?</w:t>
      </w:r>
    </w:p>
    <w:p w14:paraId="6C6D0E9C" w14:textId="77777777" w:rsidR="00796E8D" w:rsidRDefault="00796E8D">
      <w:pPr>
        <w:pStyle w:val="CommentText"/>
      </w:pPr>
    </w:p>
    <w:p w14:paraId="2CFD419B" w14:textId="77777777" w:rsidR="00796E8D" w:rsidRDefault="00796E8D">
      <w:pPr>
        <w:pStyle w:val="CommentText"/>
      </w:pPr>
      <w:r>
        <w:t xml:space="preserve">I would have expected to see maybe, parenchyma only model does better on any progression than local (opposite is true!?), or parenchyma only does worse than tumor only at </w:t>
      </w:r>
      <w:r w:rsidR="0055213A">
        <w:t xml:space="preserve">local prog, but opposite for any (actually parenchyma does </w:t>
      </w:r>
      <w:r w:rsidR="0055213A">
        <w:rPr>
          <w:i/>
          <w:iCs/>
        </w:rPr>
        <w:t>even worse</w:t>
      </w:r>
      <w:r w:rsidR="0055213A">
        <w:t xml:space="preserve"> compared to tumor only for any progression!?)</w:t>
      </w:r>
    </w:p>
    <w:p w14:paraId="1ACD2991" w14:textId="77777777" w:rsidR="0055213A" w:rsidRDefault="0055213A">
      <w:pPr>
        <w:pStyle w:val="CommentText"/>
      </w:pPr>
    </w:p>
    <w:p w14:paraId="6D1CAEE1" w14:textId="26B6A473" w:rsidR="0055213A" w:rsidRPr="0055213A" w:rsidRDefault="0055213A">
      <w:pPr>
        <w:pStyle w:val="CommentText"/>
      </w:pPr>
      <w:r>
        <w:t>So maybe clarify what expected difference you’re seeing here, since I don’t totally get it.</w:t>
      </w:r>
    </w:p>
  </w:comment>
  <w:comment w:id="476" w:author="Ricky Hu" w:date="2021-07-05T21:44:00Z" w:initials="RH">
    <w:p w14:paraId="0801D877" w14:textId="11CDA87F" w:rsidR="00F04FF3" w:rsidRDefault="00F04FF3">
      <w:pPr>
        <w:pStyle w:val="CommentText"/>
      </w:pPr>
      <w:r>
        <w:rPr>
          <w:rStyle w:val="CommentReference"/>
        </w:rPr>
        <w:annotationRef/>
      </w:r>
      <w:r>
        <w:t>Yeah I admit this is very strange and confusing…</w:t>
      </w:r>
      <w:r>
        <w:br/>
      </w:r>
      <w:r>
        <w:br/>
        <w:t>I would expect parenchyma only to do poor overall (since most patients have local progression anyway, so intersection between local and any is a large subset of any)</w:t>
      </w:r>
      <w:r>
        <w:br/>
      </w:r>
      <w:r>
        <w:br/>
        <w:t>I’m leaning on not speculating why this happens and just removing this…will discuss furtehr</w:t>
      </w:r>
    </w:p>
  </w:comment>
  <w:comment w:id="519" w:author="Jacob Peoples" w:date="2021-06-23T19:50:00Z" w:initials="JP">
    <w:p w14:paraId="47CF898C" w14:textId="29EB0BD9" w:rsidR="0055213A" w:rsidRDefault="0055213A">
      <w:pPr>
        <w:pStyle w:val="CommentText"/>
      </w:pPr>
      <w:r>
        <w:rPr>
          <w:rStyle w:val="CommentReference"/>
        </w:rPr>
        <w:annotationRef/>
      </w:r>
      <w:r>
        <w:t>I wonder if this interpretation could be related to the idea of pre-metastatic niches that Amber was talking about at lab meeting this week? I think they talk about that a bit in the discussion of the Simpson et al paper I linked above in a different comment (see first paragraph of page 6)</w:t>
      </w:r>
      <w:r w:rsidR="00973151">
        <w:t>. Once Amber reviews, maybe she can provide some insight too?</w:t>
      </w:r>
    </w:p>
  </w:comment>
  <w:comment w:id="520" w:author="Ricky Hu" w:date="2021-07-05T21:46:00Z" w:initials="RH">
    <w:p w14:paraId="3835544D" w14:textId="3FB9223B" w:rsidR="00F04FF3" w:rsidRDefault="00F04FF3">
      <w:pPr>
        <w:pStyle w:val="CommentText"/>
      </w:pPr>
      <w:r>
        <w:rPr>
          <w:rStyle w:val="CommentReference"/>
        </w:rPr>
        <w:annotationRef/>
      </w:r>
      <w:r>
        <w:t>I read that paper and it’s interesting too, also that homogeneity is predictive of worse outcomes – I added a citation here</w:t>
      </w:r>
    </w:p>
  </w:comment>
  <w:comment w:id="540" w:author="Jacob Peoples" w:date="2021-06-23T20:08:00Z" w:initials="JP">
    <w:p w14:paraId="0B8EB95F" w14:textId="37E640C6" w:rsidR="008E6757" w:rsidRDefault="008E6757">
      <w:pPr>
        <w:pStyle w:val="CommentText"/>
      </w:pPr>
      <w:r>
        <w:rPr>
          <w:rStyle w:val="CommentReference"/>
        </w:rPr>
        <w:annotationRef/>
      </w:r>
      <w:r>
        <w:t>Need to be somewhat careful with this since radiomics features are also subject to inter-observer error with respect to segmentation.</w:t>
      </w:r>
    </w:p>
  </w:comment>
  <w:comment w:id="541" w:author="Ricky Hu" w:date="2021-07-05T21:38:00Z" w:initials="RH">
    <w:p w14:paraId="24522352" w14:textId="62C00757" w:rsidR="00427202" w:rsidRDefault="00427202">
      <w:pPr>
        <w:pStyle w:val="CommentText"/>
      </w:pPr>
      <w:r>
        <w:rPr>
          <w:rStyle w:val="CommentReference"/>
        </w:rPr>
        <w:annotationRef/>
      </w:r>
      <w:r>
        <w:t>Agree – added some moderation in the strength of the statement</w:t>
      </w:r>
    </w:p>
  </w:comment>
  <w:comment w:id="544" w:author="Jacob Peoples" w:date="2021-06-23T20:10:00Z" w:initials="JP">
    <w:p w14:paraId="7398ACFD" w14:textId="6EEF0215" w:rsidR="008E6757" w:rsidRDefault="008E6757">
      <w:pPr>
        <w:pStyle w:val="CommentText"/>
      </w:pPr>
      <w:r>
        <w:rPr>
          <w:rStyle w:val="CommentReference"/>
        </w:rPr>
        <w:annotationRef/>
      </w:r>
      <w:r>
        <w:t>Corrected the first to hyper? Is that what you meant?</w:t>
      </w:r>
    </w:p>
  </w:comment>
  <w:comment w:id="557" w:author="Jacob Peoples" w:date="2021-06-23T20:16:00Z" w:initials="JP">
    <w:p w14:paraId="31FC0695" w14:textId="1D66F885" w:rsidR="00391D98" w:rsidRDefault="00391D98">
      <w:pPr>
        <w:pStyle w:val="CommentText"/>
      </w:pPr>
      <w:r>
        <w:rPr>
          <w:rStyle w:val="CommentReference"/>
        </w:rPr>
        <w:annotationRef/>
      </w:r>
      <w:r>
        <w:t>I think “radiogenomics” kind of does this by trying to relate radiomics features and genomic assays or something, but I don’t know a lot about it to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3E20C5" w15:done="0"/>
  <w15:commentEx w15:paraId="28904F6D" w15:done="0"/>
  <w15:commentEx w15:paraId="76C02F04" w15:done="0"/>
  <w15:commentEx w15:paraId="60C168E7" w15:done="0"/>
  <w15:commentEx w15:paraId="44164765" w15:done="0"/>
  <w15:commentEx w15:paraId="6E5F3779" w15:done="0"/>
  <w15:commentEx w15:paraId="0FDF63A7" w15:done="1"/>
  <w15:commentEx w15:paraId="63E85F3A" w15:paraIdParent="0FDF63A7" w15:done="1"/>
  <w15:commentEx w15:paraId="72A612FC" w15:done="0"/>
  <w15:commentEx w15:paraId="52057673" w15:done="0"/>
  <w15:commentEx w15:paraId="7D095DD1" w15:done="0"/>
  <w15:commentEx w15:paraId="72F5231A" w15:paraIdParent="7D095DD1" w15:done="0"/>
  <w15:commentEx w15:paraId="02787491" w15:done="0"/>
  <w15:commentEx w15:paraId="3043048B" w15:paraIdParent="02787491" w15:done="0"/>
  <w15:commentEx w15:paraId="7842DA2E" w15:done="0"/>
  <w15:commentEx w15:paraId="55F6A28F" w15:done="0"/>
  <w15:commentEx w15:paraId="05352A63" w15:paraIdParent="55F6A28F" w15:done="0"/>
  <w15:commentEx w15:paraId="38D69871" w15:paraIdParent="55F6A28F" w15:done="0"/>
  <w15:commentEx w15:paraId="318D1633" w15:done="0"/>
  <w15:commentEx w15:paraId="6D1ADE85" w15:done="1"/>
  <w15:commentEx w15:paraId="25625948" w15:done="0"/>
  <w15:commentEx w15:paraId="6F344487" w15:paraIdParent="25625948" w15:done="0"/>
  <w15:commentEx w15:paraId="3BDD29BA" w15:done="0"/>
  <w15:commentEx w15:paraId="68716664" w15:paraIdParent="3BDD29BA" w15:done="0"/>
  <w15:commentEx w15:paraId="37560F59" w15:done="0"/>
  <w15:commentEx w15:paraId="678ABFD1" w15:paraIdParent="37560F59" w15:done="0"/>
  <w15:commentEx w15:paraId="1EBEA609" w15:done="1"/>
  <w15:commentEx w15:paraId="2FAA71B7" w15:done="0"/>
  <w15:commentEx w15:paraId="5AAC816D" w15:paraIdParent="2FAA71B7" w15:done="0"/>
  <w15:commentEx w15:paraId="0928A9DB" w15:paraIdParent="2FAA71B7" w15:done="0"/>
  <w15:commentEx w15:paraId="1086C3C0" w15:done="0"/>
  <w15:commentEx w15:paraId="13F68357" w15:paraIdParent="1086C3C0" w15:done="0"/>
  <w15:commentEx w15:paraId="6376A2B1" w15:done="1"/>
  <w15:commentEx w15:paraId="704B9493" w15:paraIdParent="6376A2B1" w15:done="1"/>
  <w15:commentEx w15:paraId="378CF8D8" w15:done="0"/>
  <w15:commentEx w15:paraId="1A556A80" w15:paraIdParent="378CF8D8" w15:done="0"/>
  <w15:commentEx w15:paraId="22EB7F47" w15:done="0"/>
  <w15:commentEx w15:paraId="74159B74" w15:paraIdParent="22EB7F47" w15:done="0"/>
  <w15:commentEx w15:paraId="00C194A2" w15:done="1"/>
  <w15:commentEx w15:paraId="377A068E" w15:done="0"/>
  <w15:commentEx w15:paraId="5F5A3EDD" w15:paraIdParent="377A068E" w15:done="0"/>
  <w15:commentEx w15:paraId="7E4D6C9C" w15:done="0"/>
  <w15:commentEx w15:paraId="3869A01D" w15:paraIdParent="7E4D6C9C" w15:done="0"/>
  <w15:commentEx w15:paraId="3423E26C" w15:done="0"/>
  <w15:commentEx w15:paraId="047CEDF0" w15:done="0"/>
  <w15:commentEx w15:paraId="60CE590C" w15:done="0"/>
  <w15:commentEx w15:paraId="2D2E6012" w15:paraIdParent="60CE590C" w15:done="0"/>
  <w15:commentEx w15:paraId="400AC613" w15:paraIdParent="60CE590C" w15:done="0"/>
  <w15:commentEx w15:paraId="2652AEC2" w15:done="0"/>
  <w15:commentEx w15:paraId="1CF99E3F" w15:done="0"/>
  <w15:commentEx w15:paraId="203380B9" w15:paraIdParent="1CF99E3F" w15:done="0"/>
  <w15:commentEx w15:paraId="213B6FC8" w15:done="0"/>
  <w15:commentEx w15:paraId="6D1CAEE1" w15:done="0"/>
  <w15:commentEx w15:paraId="0801D877" w15:paraIdParent="6D1CAEE1" w15:done="0"/>
  <w15:commentEx w15:paraId="47CF898C" w15:done="0"/>
  <w15:commentEx w15:paraId="3835544D" w15:paraIdParent="47CF898C" w15:done="0"/>
  <w15:commentEx w15:paraId="0B8EB95F" w15:done="0"/>
  <w15:commentEx w15:paraId="24522352" w15:paraIdParent="0B8EB95F" w15:done="0"/>
  <w15:commentEx w15:paraId="7398ACFD" w15:done="1"/>
  <w15:commentEx w15:paraId="31FC0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2F55" w16cex:dateUtc="2021-06-07T12:38:00Z"/>
  <w16cex:commentExtensible w16cex:durableId="24682F60" w16cex:dateUtc="2021-06-07T12:38:00Z"/>
  <w16cex:commentExtensible w16cex:durableId="24682F78" w16cex:dateUtc="2021-06-07T12:39:00Z"/>
  <w16cex:commentExtensible w16cex:durableId="24682F7F" w16cex:dateUtc="2021-06-07T12:39:00Z"/>
  <w16cex:commentExtensible w16cex:durableId="24683131" w16cex:dateUtc="2021-06-07T12:46:00Z"/>
  <w16cex:commentExtensible w16cex:durableId="24682F91" w16cex:dateUtc="2021-06-07T12:39:00Z"/>
  <w16cex:commentExtensible w16cex:durableId="2473045B" w16cex:dateUtc="2021-06-15T14:50:00Z"/>
  <w16cex:commentExtensible w16cex:durableId="248B4CA4" w16cex:dateUtc="2021-07-04T03:52:00Z"/>
  <w16cex:commentExtensible w16cex:durableId="246807A1" w16cex:dateUtc="2021-06-07T09:49:00Z"/>
  <w16cex:commentExtensible w16cex:durableId="24682F34" w16cex:dateUtc="2021-06-07T12:37:00Z"/>
  <w16cex:commentExtensible w16cex:durableId="247319DC" w16cex:dateUtc="2021-06-15T16:21:00Z"/>
  <w16cex:commentExtensible w16cex:durableId="248CD000" w16cex:dateUtc="2021-07-05T07:25:00Z"/>
  <w16cex:commentExtensible w16cex:durableId="247DDB22" w16cex:dateUtc="2021-06-23T20:09:00Z"/>
  <w16cex:commentExtensible w16cex:durableId="248CEAC9" w16cex:dateUtc="2021-07-05T09:19:00Z"/>
  <w16cex:commentExtensible w16cex:durableId="246807E2" w16cex:dateUtc="2021-06-07T09:50:00Z"/>
  <w16cex:commentExtensible w16cex:durableId="247DE368" w16cex:dateUtc="2021-06-23T20:44:00Z"/>
  <w16cex:commentExtensible w16cex:durableId="248B4CE8" w16cex:dateUtc="2021-07-04T03:54:00Z"/>
  <w16cex:commentExtensible w16cex:durableId="248B4CF4" w16cex:dateUtc="2021-07-04T03:54:00Z"/>
  <w16cex:commentExtensible w16cex:durableId="24680821" w16cex:dateUtc="2021-06-07T09:51:00Z"/>
  <w16cex:commentExtensible w16cex:durableId="247DF533" w16cex:dateUtc="2021-06-23T22:00:00Z"/>
  <w16cex:commentExtensible w16cex:durableId="247DF605" w16cex:dateUtc="2021-06-23T22:03:00Z"/>
  <w16cex:commentExtensible w16cex:durableId="248DF586" w16cex:dateUtc="2021-07-06T04:17:00Z"/>
  <w16cex:commentExtensible w16cex:durableId="247DF5BE" w16cex:dateUtc="2021-06-23T22:02:00Z"/>
  <w16cex:commentExtensible w16cex:durableId="248B4E8C" w16cex:dateUtc="2021-07-04T04:01:00Z"/>
  <w16cex:commentExtensible w16cex:durableId="247DFA1D" w16cex:dateUtc="2021-06-23T22:21:00Z"/>
  <w16cex:commentExtensible w16cex:durableId="248B4EC0" w16cex:dateUtc="2021-07-04T04:01:00Z"/>
  <w16cex:commentExtensible w16cex:durableId="247DFA54" w16cex:dateUtc="2021-06-23T22:22:00Z"/>
  <w16cex:commentExtensible w16cex:durableId="247DFF2C" w16cex:dateUtc="2021-06-23T22:42:00Z"/>
  <w16cex:commentExtensible w16cex:durableId="248DFA02" w16cex:dateUtc="2021-07-06T04:37:00Z"/>
  <w16cex:commentExtensible w16cex:durableId="248DFA0E" w16cex:dateUtc="2021-07-06T04:37:00Z"/>
  <w16cex:commentExtensible w16cex:durableId="247E0692" w16cex:dateUtc="2021-06-23T23:14:00Z"/>
  <w16cex:commentExtensible w16cex:durableId="248CC9F5" w16cex:dateUtc="2021-07-05T06:59:00Z"/>
  <w16cex:commentExtensible w16cex:durableId="247E16B4" w16cex:dateUtc="2021-06-24T00:23:00Z"/>
  <w16cex:commentExtensible w16cex:durableId="248DF5FC" w16cex:dateUtc="2021-07-06T04:19:00Z"/>
  <w16cex:commentExtensible w16cex:durableId="247E00EA" w16cex:dateUtc="2021-06-23T22:50:00Z"/>
  <w16cex:commentExtensible w16cex:durableId="248DFA16" w16cex:dateUtc="2021-07-06T04:37:00Z"/>
  <w16cex:commentExtensible w16cex:durableId="247E00FA" w16cex:dateUtc="2021-06-23T22:50:00Z"/>
  <w16cex:commentExtensible w16cex:durableId="248CCF3B" w16cex:dateUtc="2021-07-05T07:22:00Z"/>
  <w16cex:commentExtensible w16cex:durableId="247E01A1" w16cex:dateUtc="2021-06-23T22:53:00Z"/>
  <w16cex:commentExtensible w16cex:durableId="248DF619" w16cex:dateUtc="2021-06-23T22:50:00Z"/>
  <w16cex:commentExtensible w16cex:durableId="248DF618" w16cex:dateUtc="2021-07-05T07:22:00Z"/>
  <w16cex:commentExtensible w16cex:durableId="247E0150" w16cex:dateUtc="2021-06-23T22:52:00Z"/>
  <w16cex:commentExtensible w16cex:durableId="248DF648" w16cex:dateUtc="2021-07-06T04:21:00Z"/>
  <w16cex:commentExtensible w16cex:durableId="247E024C" w16cex:dateUtc="2021-06-23T22:56:00Z"/>
  <w16cex:commentExtensible w16cex:durableId="2468077A" w16cex:dateUtc="2021-06-07T09:48:00Z"/>
  <w16cex:commentExtensible w16cex:durableId="247E074C" w16cex:dateUtc="2021-06-23T23:17:00Z"/>
  <w16cex:commentExtensible w16cex:durableId="248DF68E" w16cex:dateUtc="2021-07-06T04:22:00Z"/>
  <w16cex:commentExtensible w16cex:durableId="248DF6F1" w16cex:dateUtc="2021-07-06T04:24:00Z"/>
  <w16cex:commentExtensible w16cex:durableId="247E08E0" w16cex:dateUtc="2021-06-23T23:24:00Z"/>
  <w16cex:commentExtensible w16cex:durableId="247E0986" w16cex:dateUtc="2021-06-23T23:27:00Z"/>
  <w16cex:commentExtensible w16cex:durableId="248DF73F" w16cex:dateUtc="2021-07-06T04:25:00Z"/>
  <w16cex:commentExtensible w16cex:durableId="247E09E1" w16cex:dateUtc="2021-06-23T23:28:00Z"/>
  <w16cex:commentExtensible w16cex:durableId="247E0CCB" w16cex:dateUtc="2021-06-23T23:40:00Z"/>
  <w16cex:commentExtensible w16cex:durableId="248DFBA7" w16cex:dateUtc="2021-07-06T04:44:00Z"/>
  <w16cex:commentExtensible w16cex:durableId="247E0F08" w16cex:dateUtc="2021-06-23T23:50:00Z"/>
  <w16cex:commentExtensible w16cex:durableId="248DFC2D" w16cex:dateUtc="2021-07-06T04:46:00Z"/>
  <w16cex:commentExtensible w16cex:durableId="247E1339" w16cex:dateUtc="2021-06-24T00:08:00Z"/>
  <w16cex:commentExtensible w16cex:durableId="248DFA65" w16cex:dateUtc="2021-07-06T04:38:00Z"/>
  <w16cex:commentExtensible w16cex:durableId="247E13B4" w16cex:dateUtc="2021-06-24T00:10:00Z"/>
  <w16cex:commentExtensible w16cex:durableId="247E151F" w16cex:dateUtc="2021-06-24T0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3E20C5" w16cid:durableId="24682F55"/>
  <w16cid:commentId w16cid:paraId="28904F6D" w16cid:durableId="24682F60"/>
  <w16cid:commentId w16cid:paraId="76C02F04" w16cid:durableId="24682F78"/>
  <w16cid:commentId w16cid:paraId="60C168E7" w16cid:durableId="24682F7F"/>
  <w16cid:commentId w16cid:paraId="44164765" w16cid:durableId="24683131"/>
  <w16cid:commentId w16cid:paraId="6E5F3779" w16cid:durableId="24682F91"/>
  <w16cid:commentId w16cid:paraId="0FDF63A7" w16cid:durableId="2473045B"/>
  <w16cid:commentId w16cid:paraId="63E85F3A" w16cid:durableId="248B4CA4"/>
  <w16cid:commentId w16cid:paraId="72A612FC" w16cid:durableId="246807A1"/>
  <w16cid:commentId w16cid:paraId="52057673" w16cid:durableId="24682F34"/>
  <w16cid:commentId w16cid:paraId="7D095DD1" w16cid:durableId="247319DC"/>
  <w16cid:commentId w16cid:paraId="72F5231A" w16cid:durableId="248CD000"/>
  <w16cid:commentId w16cid:paraId="02787491" w16cid:durableId="247DDB22"/>
  <w16cid:commentId w16cid:paraId="3043048B" w16cid:durableId="248CEAC9"/>
  <w16cid:commentId w16cid:paraId="7842DA2E" w16cid:durableId="246807E2"/>
  <w16cid:commentId w16cid:paraId="55F6A28F" w16cid:durableId="247DE368"/>
  <w16cid:commentId w16cid:paraId="05352A63" w16cid:durableId="248B4CE8"/>
  <w16cid:commentId w16cid:paraId="38D69871" w16cid:durableId="248B4CF4"/>
  <w16cid:commentId w16cid:paraId="318D1633" w16cid:durableId="24680821"/>
  <w16cid:commentId w16cid:paraId="6D1ADE85" w16cid:durableId="247DF533"/>
  <w16cid:commentId w16cid:paraId="25625948" w16cid:durableId="247DF605"/>
  <w16cid:commentId w16cid:paraId="6F344487" w16cid:durableId="248DF586"/>
  <w16cid:commentId w16cid:paraId="3BDD29BA" w16cid:durableId="247DF5BE"/>
  <w16cid:commentId w16cid:paraId="68716664" w16cid:durableId="248B4E8C"/>
  <w16cid:commentId w16cid:paraId="37560F59" w16cid:durableId="247DFA1D"/>
  <w16cid:commentId w16cid:paraId="678ABFD1" w16cid:durableId="248B4EC0"/>
  <w16cid:commentId w16cid:paraId="1EBEA609" w16cid:durableId="247DFA54"/>
  <w16cid:commentId w16cid:paraId="2FAA71B7" w16cid:durableId="247DFF2C"/>
  <w16cid:commentId w16cid:paraId="5AAC816D" w16cid:durableId="248DFA02"/>
  <w16cid:commentId w16cid:paraId="0928A9DB" w16cid:durableId="248DFA0E"/>
  <w16cid:commentId w16cid:paraId="1086C3C0" w16cid:durableId="247E0692"/>
  <w16cid:commentId w16cid:paraId="13F68357" w16cid:durableId="248CC9F5"/>
  <w16cid:commentId w16cid:paraId="6376A2B1" w16cid:durableId="247E16B4"/>
  <w16cid:commentId w16cid:paraId="704B9493" w16cid:durableId="248DF5FC"/>
  <w16cid:commentId w16cid:paraId="378CF8D8" w16cid:durableId="247E00EA"/>
  <w16cid:commentId w16cid:paraId="1A556A80" w16cid:durableId="248DFA16"/>
  <w16cid:commentId w16cid:paraId="22EB7F47" w16cid:durableId="247E00FA"/>
  <w16cid:commentId w16cid:paraId="74159B74" w16cid:durableId="248CCF3B"/>
  <w16cid:commentId w16cid:paraId="00C194A2" w16cid:durableId="247E01A1"/>
  <w16cid:commentId w16cid:paraId="377A068E" w16cid:durableId="248DF619"/>
  <w16cid:commentId w16cid:paraId="5F5A3EDD" w16cid:durableId="248DF618"/>
  <w16cid:commentId w16cid:paraId="7E4D6C9C" w16cid:durableId="247E0150"/>
  <w16cid:commentId w16cid:paraId="3869A01D" w16cid:durableId="248DF648"/>
  <w16cid:commentId w16cid:paraId="3423E26C" w16cid:durableId="247E024C"/>
  <w16cid:commentId w16cid:paraId="047CEDF0" w16cid:durableId="2468077A"/>
  <w16cid:commentId w16cid:paraId="60CE590C" w16cid:durableId="247E074C"/>
  <w16cid:commentId w16cid:paraId="2D2E6012" w16cid:durableId="248DF68E"/>
  <w16cid:commentId w16cid:paraId="400AC613" w16cid:durableId="248DF6F1"/>
  <w16cid:commentId w16cid:paraId="2652AEC2" w16cid:durableId="247E08E0"/>
  <w16cid:commentId w16cid:paraId="1CF99E3F" w16cid:durableId="247E0986"/>
  <w16cid:commentId w16cid:paraId="203380B9" w16cid:durableId="248DF73F"/>
  <w16cid:commentId w16cid:paraId="213B6FC8" w16cid:durableId="247E09E1"/>
  <w16cid:commentId w16cid:paraId="6D1CAEE1" w16cid:durableId="247E0CCB"/>
  <w16cid:commentId w16cid:paraId="0801D877" w16cid:durableId="248DFBA7"/>
  <w16cid:commentId w16cid:paraId="47CF898C" w16cid:durableId="247E0F08"/>
  <w16cid:commentId w16cid:paraId="3835544D" w16cid:durableId="248DFC2D"/>
  <w16cid:commentId w16cid:paraId="0B8EB95F" w16cid:durableId="247E1339"/>
  <w16cid:commentId w16cid:paraId="24522352" w16cid:durableId="248DFA65"/>
  <w16cid:commentId w16cid:paraId="7398ACFD" w16cid:durableId="247E13B4"/>
  <w16cid:commentId w16cid:paraId="31FC0695" w16cid:durableId="247E1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BC0"/>
    <w:multiLevelType w:val="hybridMultilevel"/>
    <w:tmpl w:val="D0E447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43A500E"/>
    <w:multiLevelType w:val="hybridMultilevel"/>
    <w:tmpl w:val="575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87DF9"/>
    <w:multiLevelType w:val="hybridMultilevel"/>
    <w:tmpl w:val="326A7258"/>
    <w:lvl w:ilvl="0" w:tplc="D15AF33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y Hu">
    <w15:presenceInfo w15:providerId="AD" w15:userId="S::18rgh4@queensu.ca::7bfe0fd8-1a9a-431d-a067-64eb363ef71c"/>
  </w15:person>
  <w15:person w15:author="Jacob Peoples">
    <w15:presenceInfo w15:providerId="AD" w15:userId="S::9jp32@queensu.ca::109f87a2-ee83-41dc-80f6-420739d03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0"/>
    <w:rsid w:val="000447ED"/>
    <w:rsid w:val="000449BD"/>
    <w:rsid w:val="000613BE"/>
    <w:rsid w:val="00076D0C"/>
    <w:rsid w:val="000955FF"/>
    <w:rsid w:val="000A5DAB"/>
    <w:rsid w:val="00126E34"/>
    <w:rsid w:val="00183B6C"/>
    <w:rsid w:val="001842DD"/>
    <w:rsid w:val="00187321"/>
    <w:rsid w:val="001A7933"/>
    <w:rsid w:val="001B07A0"/>
    <w:rsid w:val="00230F61"/>
    <w:rsid w:val="00260225"/>
    <w:rsid w:val="00296D1D"/>
    <w:rsid w:val="00297073"/>
    <w:rsid w:val="00297136"/>
    <w:rsid w:val="002C6623"/>
    <w:rsid w:val="002E42B4"/>
    <w:rsid w:val="002E4AE8"/>
    <w:rsid w:val="003079AF"/>
    <w:rsid w:val="00315421"/>
    <w:rsid w:val="00364960"/>
    <w:rsid w:val="00372806"/>
    <w:rsid w:val="00391D98"/>
    <w:rsid w:val="003B48D4"/>
    <w:rsid w:val="004076E4"/>
    <w:rsid w:val="00414D57"/>
    <w:rsid w:val="00427202"/>
    <w:rsid w:val="00443C6D"/>
    <w:rsid w:val="00444EE0"/>
    <w:rsid w:val="00485E07"/>
    <w:rsid w:val="004901DA"/>
    <w:rsid w:val="004B40E2"/>
    <w:rsid w:val="004C1BA9"/>
    <w:rsid w:val="004D511E"/>
    <w:rsid w:val="00512442"/>
    <w:rsid w:val="00512C1B"/>
    <w:rsid w:val="00551FEA"/>
    <w:rsid w:val="0055213A"/>
    <w:rsid w:val="00552694"/>
    <w:rsid w:val="00555710"/>
    <w:rsid w:val="00561BDA"/>
    <w:rsid w:val="005E7640"/>
    <w:rsid w:val="00602AF9"/>
    <w:rsid w:val="00607361"/>
    <w:rsid w:val="00621201"/>
    <w:rsid w:val="0067384E"/>
    <w:rsid w:val="00706770"/>
    <w:rsid w:val="007169CE"/>
    <w:rsid w:val="00765C56"/>
    <w:rsid w:val="007856FE"/>
    <w:rsid w:val="00787286"/>
    <w:rsid w:val="00796E8D"/>
    <w:rsid w:val="007A05FF"/>
    <w:rsid w:val="007A5E2C"/>
    <w:rsid w:val="007E1AB5"/>
    <w:rsid w:val="007E56CD"/>
    <w:rsid w:val="00810F62"/>
    <w:rsid w:val="00842C68"/>
    <w:rsid w:val="008A19E0"/>
    <w:rsid w:val="008D793A"/>
    <w:rsid w:val="008E6757"/>
    <w:rsid w:val="0090248B"/>
    <w:rsid w:val="00923B9F"/>
    <w:rsid w:val="00924570"/>
    <w:rsid w:val="00933A3A"/>
    <w:rsid w:val="00973151"/>
    <w:rsid w:val="00975494"/>
    <w:rsid w:val="009A2CB8"/>
    <w:rsid w:val="009B6175"/>
    <w:rsid w:val="009D0967"/>
    <w:rsid w:val="009D702F"/>
    <w:rsid w:val="00A01DE2"/>
    <w:rsid w:val="00A04E78"/>
    <w:rsid w:val="00A20C22"/>
    <w:rsid w:val="00AE016A"/>
    <w:rsid w:val="00B02F21"/>
    <w:rsid w:val="00B14C71"/>
    <w:rsid w:val="00B269DC"/>
    <w:rsid w:val="00B27557"/>
    <w:rsid w:val="00B44F24"/>
    <w:rsid w:val="00B538AD"/>
    <w:rsid w:val="00B5452B"/>
    <w:rsid w:val="00B54900"/>
    <w:rsid w:val="00B55C57"/>
    <w:rsid w:val="00B56540"/>
    <w:rsid w:val="00BB3697"/>
    <w:rsid w:val="00C15527"/>
    <w:rsid w:val="00C17D90"/>
    <w:rsid w:val="00C67140"/>
    <w:rsid w:val="00C67EF8"/>
    <w:rsid w:val="00C86F57"/>
    <w:rsid w:val="00CD3D90"/>
    <w:rsid w:val="00CE7595"/>
    <w:rsid w:val="00D04924"/>
    <w:rsid w:val="00D06B45"/>
    <w:rsid w:val="00DF0920"/>
    <w:rsid w:val="00E0599B"/>
    <w:rsid w:val="00E27F5D"/>
    <w:rsid w:val="00E90C09"/>
    <w:rsid w:val="00E95020"/>
    <w:rsid w:val="00E96368"/>
    <w:rsid w:val="00EC6B50"/>
    <w:rsid w:val="00EF5745"/>
    <w:rsid w:val="00F04FF3"/>
    <w:rsid w:val="00F306F9"/>
    <w:rsid w:val="00F3751E"/>
    <w:rsid w:val="00F92E61"/>
    <w:rsid w:val="00FB7F8F"/>
    <w:rsid w:val="00FE373A"/>
    <w:rsid w:val="00FE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D83"/>
  <w15:chartTrackingRefBased/>
  <w15:docId w15:val="{37416BDC-F253-4190-8E83-54A30DC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808080"/>
    </w:rPr>
  </w:style>
  <w:style w:type="table" w:styleId="TableGrid">
    <w:name w:val="Table Grid"/>
    <w:basedOn w:val="TableNormal"/>
    <w:uiPriority w:val="39"/>
    <w:rsid w:val="00B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E34"/>
    <w:pPr>
      <w:ind w:left="720"/>
      <w:contextualSpacing/>
    </w:pPr>
  </w:style>
  <w:style w:type="character" w:styleId="Hyperlink">
    <w:name w:val="Hyperlink"/>
    <w:basedOn w:val="DefaultParagraphFont"/>
    <w:uiPriority w:val="99"/>
    <w:unhideWhenUsed/>
    <w:rsid w:val="00444EE0"/>
    <w:rPr>
      <w:color w:val="0563C1" w:themeColor="hyperlink"/>
      <w:u w:val="single"/>
    </w:rPr>
  </w:style>
  <w:style w:type="character" w:styleId="UnresolvedMention">
    <w:name w:val="Unresolved Mention"/>
    <w:basedOn w:val="DefaultParagraphFont"/>
    <w:uiPriority w:val="99"/>
    <w:semiHidden/>
    <w:unhideWhenUsed/>
    <w:rsid w:val="00444EE0"/>
    <w:rPr>
      <w:color w:val="605E5C"/>
      <w:shd w:val="clear" w:color="auto" w:fill="E1DFDD"/>
    </w:rPr>
  </w:style>
  <w:style w:type="character" w:styleId="CommentReference">
    <w:name w:val="annotation reference"/>
    <w:basedOn w:val="DefaultParagraphFont"/>
    <w:uiPriority w:val="99"/>
    <w:semiHidden/>
    <w:unhideWhenUsed/>
    <w:rsid w:val="000449BD"/>
    <w:rPr>
      <w:sz w:val="16"/>
      <w:szCs w:val="16"/>
    </w:rPr>
  </w:style>
  <w:style w:type="paragraph" w:styleId="CommentText">
    <w:name w:val="annotation text"/>
    <w:basedOn w:val="Normal"/>
    <w:link w:val="CommentTextChar"/>
    <w:uiPriority w:val="99"/>
    <w:semiHidden/>
    <w:unhideWhenUsed/>
    <w:rsid w:val="000449BD"/>
    <w:pPr>
      <w:spacing w:line="240" w:lineRule="auto"/>
    </w:pPr>
    <w:rPr>
      <w:sz w:val="20"/>
      <w:szCs w:val="20"/>
    </w:rPr>
  </w:style>
  <w:style w:type="character" w:customStyle="1" w:styleId="CommentTextChar">
    <w:name w:val="Comment Text Char"/>
    <w:basedOn w:val="DefaultParagraphFont"/>
    <w:link w:val="CommentText"/>
    <w:uiPriority w:val="99"/>
    <w:semiHidden/>
    <w:rsid w:val="000449BD"/>
    <w:rPr>
      <w:sz w:val="20"/>
      <w:szCs w:val="20"/>
    </w:rPr>
  </w:style>
  <w:style w:type="paragraph" w:styleId="CommentSubject">
    <w:name w:val="annotation subject"/>
    <w:basedOn w:val="CommentText"/>
    <w:next w:val="CommentText"/>
    <w:link w:val="CommentSubjectChar"/>
    <w:uiPriority w:val="99"/>
    <w:semiHidden/>
    <w:unhideWhenUsed/>
    <w:rsid w:val="000449BD"/>
    <w:rPr>
      <w:b/>
      <w:bCs/>
    </w:rPr>
  </w:style>
  <w:style w:type="character" w:customStyle="1" w:styleId="CommentSubjectChar">
    <w:name w:val="Comment Subject Char"/>
    <w:basedOn w:val="CommentTextChar"/>
    <w:link w:val="CommentSubject"/>
    <w:uiPriority w:val="99"/>
    <w:semiHidden/>
    <w:rsid w:val="000449BD"/>
    <w:rPr>
      <w:b/>
      <w:bCs/>
      <w:sz w:val="20"/>
      <w:szCs w:val="20"/>
    </w:rPr>
  </w:style>
  <w:style w:type="character" w:styleId="FollowedHyperlink">
    <w:name w:val="FollowedHyperlink"/>
    <w:basedOn w:val="DefaultParagraphFont"/>
    <w:uiPriority w:val="99"/>
    <w:semiHidden/>
    <w:unhideWhenUsed/>
    <w:rsid w:val="00B27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2845">
      <w:bodyDiv w:val="1"/>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sChild>
            <w:div w:id="1157377378">
              <w:marLeft w:val="0"/>
              <w:marRight w:val="0"/>
              <w:marTop w:val="0"/>
              <w:marBottom w:val="0"/>
              <w:divBdr>
                <w:top w:val="none" w:sz="0" w:space="0" w:color="auto"/>
                <w:left w:val="none" w:sz="0" w:space="0" w:color="auto"/>
                <w:bottom w:val="none" w:sz="0" w:space="0" w:color="auto"/>
                <w:right w:val="none" w:sz="0" w:space="0" w:color="auto"/>
              </w:divBdr>
              <w:divsChild>
                <w:div w:id="1535196947">
                  <w:marLeft w:val="0"/>
                  <w:marRight w:val="0"/>
                  <w:marTop w:val="0"/>
                  <w:marBottom w:val="0"/>
                  <w:divBdr>
                    <w:top w:val="none" w:sz="0" w:space="0" w:color="auto"/>
                    <w:left w:val="none" w:sz="0" w:space="0" w:color="auto"/>
                    <w:bottom w:val="none" w:sz="0" w:space="0" w:color="auto"/>
                    <w:right w:val="none" w:sz="0" w:space="0" w:color="auto"/>
                  </w:divBdr>
                  <w:divsChild>
                    <w:div w:id="177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940">
          <w:marLeft w:val="0"/>
          <w:marRight w:val="0"/>
          <w:marTop w:val="0"/>
          <w:marBottom w:val="0"/>
          <w:divBdr>
            <w:top w:val="none" w:sz="0" w:space="0" w:color="auto"/>
            <w:left w:val="none" w:sz="0" w:space="0" w:color="auto"/>
            <w:bottom w:val="none" w:sz="0" w:space="0" w:color="auto"/>
            <w:right w:val="none" w:sz="0" w:space="0" w:color="auto"/>
          </w:divBdr>
          <w:divsChild>
            <w:div w:id="455299382">
              <w:marLeft w:val="0"/>
              <w:marRight w:val="0"/>
              <w:marTop w:val="0"/>
              <w:marBottom w:val="0"/>
              <w:divBdr>
                <w:top w:val="none" w:sz="0" w:space="0" w:color="auto"/>
                <w:left w:val="none" w:sz="0" w:space="0" w:color="auto"/>
                <w:bottom w:val="none" w:sz="0" w:space="0" w:color="auto"/>
                <w:right w:val="none" w:sz="0" w:space="0" w:color="auto"/>
              </w:divBdr>
              <w:divsChild>
                <w:div w:id="2061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62580">
      <w:bodyDiv w:val="1"/>
      <w:marLeft w:val="0"/>
      <w:marRight w:val="0"/>
      <w:marTop w:val="0"/>
      <w:marBottom w:val="0"/>
      <w:divBdr>
        <w:top w:val="none" w:sz="0" w:space="0" w:color="auto"/>
        <w:left w:val="none" w:sz="0" w:space="0" w:color="auto"/>
        <w:bottom w:val="none" w:sz="0" w:space="0" w:color="auto"/>
        <w:right w:val="none" w:sz="0" w:space="0" w:color="auto"/>
      </w:divBdr>
    </w:div>
    <w:div w:id="380402763">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740444545">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10858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hegreenjournal.com/article/S0167-8140(18)33309-7/fulltext" TargetMode="External"/><Relationship Id="rId2" Type="http://schemas.openxmlformats.org/officeDocument/2006/relationships/hyperlink" Target="https://acsjournals.onlinelibrary.wiley.com/doi/10.1002/cncr.32490" TargetMode="External"/><Relationship Id="rId1" Type="http://schemas.openxmlformats.org/officeDocument/2006/relationships/hyperlink" Target="https://square.github.io/pysurvival/models/coxph.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2DC3-ECEF-4FE8-8147-7FABDF51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24</Pages>
  <Words>6289</Words>
  <Characters>35849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20</cp:revision>
  <dcterms:created xsi:type="dcterms:W3CDTF">2021-06-07T12:56:00Z</dcterms:created>
  <dcterms:modified xsi:type="dcterms:W3CDTF">2021-07-06T04:48:00Z</dcterms:modified>
</cp:coreProperties>
</file>